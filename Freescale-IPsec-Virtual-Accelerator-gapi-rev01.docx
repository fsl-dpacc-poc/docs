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8DF" w:rsidRDefault="002F233F" w:rsidP="0052451A">
      <w:pPr>
        <w:pStyle w:val="Title"/>
        <w:jc w:val="center"/>
        <w:rPr>
          <w:lang w:eastAsia="zh-CN"/>
        </w:rPr>
      </w:pPr>
      <w:r>
        <w:rPr>
          <w:lang w:eastAsia="zh-CN"/>
        </w:rPr>
        <w:t>Virtio-IPSec Accelerator</w:t>
      </w:r>
    </w:p>
    <w:p w:rsidR="00422885" w:rsidRPr="005106DE" w:rsidRDefault="00460DDE" w:rsidP="00347CCA">
      <w:pPr>
        <w:jc w:val="center"/>
        <w:rPr>
          <w:sz w:val="40"/>
          <w:lang w:eastAsia="zh-CN"/>
        </w:rPr>
      </w:pPr>
      <w:proofErr w:type="gramStart"/>
      <w:r w:rsidRPr="005106DE">
        <w:rPr>
          <w:sz w:val="40"/>
          <w:lang w:eastAsia="zh-CN"/>
        </w:rPr>
        <w:t>g-API</w:t>
      </w:r>
      <w:proofErr w:type="gramEnd"/>
    </w:p>
    <w:p w:rsidR="00955F17" w:rsidRDefault="00955F17">
      <w:pPr>
        <w:rPr>
          <w:lang w:eastAsia="zh-CN"/>
        </w:rPr>
      </w:pPr>
      <w:r>
        <w:rPr>
          <w:lang w:eastAsia="zh-CN"/>
        </w:rPr>
        <w:br w:type="page"/>
      </w:r>
    </w:p>
    <w:p w:rsidR="00E01646" w:rsidRDefault="00E01646" w:rsidP="00E01646">
      <w:pPr>
        <w:jc w:val="center"/>
        <w:rPr>
          <w:b/>
          <w:bCs/>
        </w:rPr>
      </w:pPr>
      <w:r>
        <w:rPr>
          <w:b/>
          <w:bCs/>
          <w:sz w:val="40"/>
          <w:szCs w:val="40"/>
        </w:rPr>
        <w:lastRenderedPageBreak/>
        <w:t>Revision</w:t>
      </w:r>
      <w:r>
        <w:rPr>
          <w:rFonts w:eastAsia="Liberation Serif" w:cs="Liberation Serif"/>
          <w:b/>
          <w:bCs/>
          <w:sz w:val="40"/>
          <w:szCs w:val="40"/>
        </w:rPr>
        <w:t xml:space="preserve"> </w:t>
      </w:r>
      <w:r>
        <w:rPr>
          <w:b/>
          <w:bCs/>
          <w:sz w:val="40"/>
          <w:szCs w:val="40"/>
        </w:rPr>
        <w:t>History</w:t>
      </w:r>
    </w:p>
    <w:p w:rsidR="00E01646" w:rsidRDefault="00E01646" w:rsidP="00E01646">
      <w:pPr>
        <w:rPr>
          <w:b/>
          <w:bCs/>
        </w:rPr>
      </w:pPr>
    </w:p>
    <w:tbl>
      <w:tblPr>
        <w:tblStyle w:val="TableGrid"/>
        <w:tblW w:w="0" w:type="auto"/>
        <w:tblLayout w:type="fixed"/>
        <w:tblLook w:val="0000" w:firstRow="0" w:lastRow="0" w:firstColumn="0" w:lastColumn="0" w:noHBand="0" w:noVBand="0"/>
      </w:tblPr>
      <w:tblGrid>
        <w:gridCol w:w="1644"/>
        <w:gridCol w:w="1200"/>
        <w:gridCol w:w="1920"/>
        <w:gridCol w:w="5240"/>
      </w:tblGrid>
      <w:tr w:rsidR="00E01646" w:rsidTr="005B7534">
        <w:tc>
          <w:tcPr>
            <w:tcW w:w="1644" w:type="dxa"/>
          </w:tcPr>
          <w:p w:rsidR="00E01646" w:rsidRPr="003F08E5" w:rsidRDefault="00E01646" w:rsidP="005B7534">
            <w:pPr>
              <w:pStyle w:val="TableContents"/>
              <w:snapToGrid w:val="0"/>
              <w:rPr>
                <w:rFonts w:ascii="Times New Roman" w:hAnsi="Times New Roman" w:cs="Times New Roman"/>
                <w:b/>
                <w:bCs/>
                <w:sz w:val="24"/>
              </w:rPr>
            </w:pPr>
            <w:r w:rsidRPr="003F08E5">
              <w:rPr>
                <w:rFonts w:ascii="Times New Roman" w:hAnsi="Times New Roman" w:cs="Times New Roman"/>
                <w:b/>
                <w:bCs/>
                <w:sz w:val="24"/>
              </w:rPr>
              <w:t>Date</w:t>
            </w:r>
          </w:p>
        </w:tc>
        <w:tc>
          <w:tcPr>
            <w:tcW w:w="1200" w:type="dxa"/>
          </w:tcPr>
          <w:p w:rsidR="00E01646" w:rsidRPr="003F08E5" w:rsidRDefault="00E01646" w:rsidP="005B7534">
            <w:pPr>
              <w:pStyle w:val="TableContents"/>
              <w:snapToGrid w:val="0"/>
              <w:rPr>
                <w:rFonts w:ascii="Times New Roman" w:hAnsi="Times New Roman" w:cs="Times New Roman"/>
                <w:b/>
                <w:bCs/>
                <w:sz w:val="24"/>
              </w:rPr>
            </w:pPr>
            <w:r w:rsidRPr="003F08E5">
              <w:rPr>
                <w:rFonts w:ascii="Times New Roman" w:hAnsi="Times New Roman" w:cs="Times New Roman"/>
                <w:b/>
                <w:bCs/>
                <w:sz w:val="24"/>
              </w:rPr>
              <w:t>Version</w:t>
            </w:r>
          </w:p>
        </w:tc>
        <w:tc>
          <w:tcPr>
            <w:tcW w:w="1920" w:type="dxa"/>
          </w:tcPr>
          <w:p w:rsidR="00E01646" w:rsidRPr="003F08E5" w:rsidRDefault="00E01646" w:rsidP="005B7534">
            <w:pPr>
              <w:pStyle w:val="TableContents"/>
              <w:snapToGrid w:val="0"/>
              <w:rPr>
                <w:rFonts w:ascii="Times New Roman" w:hAnsi="Times New Roman" w:cs="Times New Roman"/>
                <w:b/>
                <w:bCs/>
                <w:sz w:val="24"/>
              </w:rPr>
            </w:pPr>
            <w:r w:rsidRPr="003F08E5">
              <w:rPr>
                <w:rFonts w:ascii="Times New Roman" w:hAnsi="Times New Roman" w:cs="Times New Roman"/>
                <w:b/>
                <w:bCs/>
                <w:sz w:val="24"/>
              </w:rPr>
              <w:t>Author</w:t>
            </w:r>
          </w:p>
        </w:tc>
        <w:tc>
          <w:tcPr>
            <w:tcW w:w="5240" w:type="dxa"/>
          </w:tcPr>
          <w:p w:rsidR="00E01646" w:rsidRPr="003F08E5" w:rsidRDefault="00E01646" w:rsidP="005B7534">
            <w:pPr>
              <w:pStyle w:val="TableContents"/>
              <w:snapToGrid w:val="0"/>
              <w:rPr>
                <w:rFonts w:ascii="Times New Roman" w:hAnsi="Times New Roman" w:cs="Times New Roman"/>
                <w:i/>
                <w:iCs/>
                <w:sz w:val="24"/>
              </w:rPr>
            </w:pPr>
            <w:r w:rsidRPr="003F08E5">
              <w:rPr>
                <w:rFonts w:ascii="Times New Roman" w:hAnsi="Times New Roman" w:cs="Times New Roman"/>
                <w:b/>
                <w:bCs/>
                <w:sz w:val="24"/>
              </w:rPr>
              <w:t>Reason</w:t>
            </w:r>
          </w:p>
        </w:tc>
      </w:tr>
      <w:tr w:rsidR="00E01646" w:rsidTr="005B7534">
        <w:tc>
          <w:tcPr>
            <w:tcW w:w="1644" w:type="dxa"/>
          </w:tcPr>
          <w:p w:rsidR="00E01646" w:rsidRPr="003F08E5" w:rsidRDefault="00460DDE" w:rsidP="005B7534">
            <w:pPr>
              <w:pStyle w:val="TableContents"/>
              <w:snapToGrid w:val="0"/>
              <w:rPr>
                <w:rFonts w:ascii="Times New Roman" w:hAnsi="Times New Roman" w:cs="Times New Roman"/>
                <w:iCs/>
                <w:color w:val="000000" w:themeColor="text1"/>
                <w:sz w:val="24"/>
              </w:rPr>
            </w:pPr>
            <w:r>
              <w:rPr>
                <w:rFonts w:ascii="Times New Roman" w:hAnsi="Times New Roman" w:cs="Times New Roman"/>
                <w:iCs/>
                <w:color w:val="000000" w:themeColor="text1"/>
                <w:sz w:val="24"/>
              </w:rPr>
              <w:t>07/07/2015</w:t>
            </w:r>
          </w:p>
        </w:tc>
        <w:tc>
          <w:tcPr>
            <w:tcW w:w="1200" w:type="dxa"/>
          </w:tcPr>
          <w:p w:rsidR="00E01646" w:rsidRPr="003F08E5" w:rsidRDefault="00E01646" w:rsidP="005B7534">
            <w:pPr>
              <w:pStyle w:val="TableContents"/>
              <w:snapToGrid w:val="0"/>
              <w:rPr>
                <w:rFonts w:ascii="Times New Roman" w:hAnsi="Times New Roman" w:cs="Times New Roman"/>
                <w:iCs/>
                <w:color w:val="000000" w:themeColor="text1"/>
                <w:sz w:val="24"/>
              </w:rPr>
            </w:pPr>
            <w:r>
              <w:rPr>
                <w:rFonts w:ascii="Times New Roman" w:hAnsi="Times New Roman" w:cs="Times New Roman"/>
                <w:iCs/>
                <w:color w:val="000000" w:themeColor="text1"/>
                <w:sz w:val="24"/>
              </w:rPr>
              <w:t>1</w:t>
            </w:r>
          </w:p>
        </w:tc>
        <w:tc>
          <w:tcPr>
            <w:tcW w:w="1920" w:type="dxa"/>
          </w:tcPr>
          <w:p w:rsidR="00E01646" w:rsidRPr="003F08E5" w:rsidRDefault="00E01646" w:rsidP="005B7534">
            <w:pPr>
              <w:pStyle w:val="TableContents"/>
              <w:snapToGrid w:val="0"/>
              <w:rPr>
                <w:rFonts w:ascii="Times New Roman" w:hAnsi="Times New Roman" w:cs="Times New Roman"/>
                <w:iCs/>
                <w:color w:val="000000" w:themeColor="text1"/>
                <w:sz w:val="24"/>
              </w:rPr>
            </w:pPr>
            <w:r w:rsidRPr="003F08E5">
              <w:rPr>
                <w:rFonts w:ascii="Times New Roman" w:hAnsi="Times New Roman" w:cs="Times New Roman"/>
                <w:iCs/>
                <w:color w:val="000000" w:themeColor="text1"/>
                <w:sz w:val="24"/>
              </w:rPr>
              <w:t>Freescale Semiconductor</w:t>
            </w:r>
          </w:p>
        </w:tc>
        <w:tc>
          <w:tcPr>
            <w:tcW w:w="5240" w:type="dxa"/>
          </w:tcPr>
          <w:p w:rsidR="00E01646" w:rsidRPr="003F08E5" w:rsidRDefault="00E01646" w:rsidP="005B7534">
            <w:pPr>
              <w:pStyle w:val="TableContents"/>
              <w:snapToGrid w:val="0"/>
              <w:rPr>
                <w:rFonts w:ascii="Times New Roman" w:hAnsi="Times New Roman" w:cs="Times New Roman"/>
                <w:iCs/>
                <w:color w:val="000000" w:themeColor="text1"/>
                <w:sz w:val="24"/>
              </w:rPr>
            </w:pPr>
            <w:r w:rsidRPr="003F08E5">
              <w:rPr>
                <w:rFonts w:ascii="Times New Roman" w:hAnsi="Times New Roman" w:cs="Times New Roman"/>
                <w:iCs/>
                <w:color w:val="000000" w:themeColor="text1"/>
                <w:sz w:val="24"/>
              </w:rPr>
              <w:t>Initial version</w:t>
            </w:r>
          </w:p>
        </w:tc>
      </w:tr>
      <w:tr w:rsidR="00E01646" w:rsidTr="005B7534">
        <w:tc>
          <w:tcPr>
            <w:tcW w:w="1644" w:type="dxa"/>
          </w:tcPr>
          <w:p w:rsidR="00E01646" w:rsidRPr="003F08E5" w:rsidRDefault="00254554" w:rsidP="005B7534">
            <w:pPr>
              <w:pStyle w:val="TableContents"/>
              <w:snapToGrid w:val="0"/>
              <w:rPr>
                <w:rFonts w:ascii="Times New Roman" w:hAnsi="Times New Roman" w:cs="Times New Roman"/>
                <w:iCs/>
                <w:color w:val="000000" w:themeColor="text1"/>
                <w:sz w:val="24"/>
              </w:rPr>
            </w:pPr>
            <w:ins w:id="0" w:author="Venkataraman Subhashini-B22166" w:date="2015-07-27T09:20:00Z">
              <w:r>
                <w:rPr>
                  <w:rFonts w:ascii="Times New Roman" w:hAnsi="Times New Roman" w:cs="Times New Roman"/>
                  <w:iCs/>
                  <w:color w:val="000000" w:themeColor="text1"/>
                  <w:sz w:val="24"/>
                </w:rPr>
                <w:t>07/25/2015</w:t>
              </w:r>
            </w:ins>
          </w:p>
        </w:tc>
        <w:tc>
          <w:tcPr>
            <w:tcW w:w="1200" w:type="dxa"/>
          </w:tcPr>
          <w:p w:rsidR="00E01646" w:rsidRPr="003F08E5" w:rsidRDefault="00254554" w:rsidP="005B7534">
            <w:pPr>
              <w:pStyle w:val="TableContents"/>
              <w:snapToGrid w:val="0"/>
              <w:rPr>
                <w:rFonts w:ascii="Times New Roman" w:hAnsi="Times New Roman" w:cs="Times New Roman"/>
                <w:iCs/>
                <w:color w:val="000000" w:themeColor="text1"/>
                <w:sz w:val="24"/>
              </w:rPr>
            </w:pPr>
            <w:ins w:id="1" w:author="Venkataraman Subhashini-B22166" w:date="2015-07-27T09:20:00Z">
              <w:r>
                <w:rPr>
                  <w:rFonts w:ascii="Times New Roman" w:hAnsi="Times New Roman" w:cs="Times New Roman"/>
                  <w:iCs/>
                  <w:color w:val="000000" w:themeColor="text1"/>
                  <w:sz w:val="24"/>
                </w:rPr>
                <w:t>2</w:t>
              </w:r>
            </w:ins>
          </w:p>
        </w:tc>
        <w:tc>
          <w:tcPr>
            <w:tcW w:w="1920" w:type="dxa"/>
          </w:tcPr>
          <w:p w:rsidR="00E01646" w:rsidRPr="003F08E5" w:rsidRDefault="00254554" w:rsidP="005B7534">
            <w:pPr>
              <w:pStyle w:val="TableContents"/>
              <w:snapToGrid w:val="0"/>
              <w:rPr>
                <w:rFonts w:ascii="Times New Roman" w:hAnsi="Times New Roman" w:cs="Times New Roman"/>
                <w:iCs/>
                <w:color w:val="000000" w:themeColor="text1"/>
                <w:sz w:val="24"/>
              </w:rPr>
            </w:pPr>
            <w:ins w:id="2" w:author="Venkataraman Subhashini-B22166" w:date="2015-07-27T09:20:00Z">
              <w:r>
                <w:rPr>
                  <w:rFonts w:ascii="Times New Roman" w:hAnsi="Times New Roman" w:cs="Times New Roman"/>
                  <w:iCs/>
                  <w:color w:val="000000" w:themeColor="text1"/>
                  <w:sz w:val="24"/>
                </w:rPr>
                <w:t>Freescale Semiconductor</w:t>
              </w:r>
            </w:ins>
          </w:p>
        </w:tc>
        <w:tc>
          <w:tcPr>
            <w:tcW w:w="5240" w:type="dxa"/>
          </w:tcPr>
          <w:p w:rsidR="00E01646" w:rsidRPr="003F08E5" w:rsidRDefault="00254554" w:rsidP="005B7534">
            <w:pPr>
              <w:pStyle w:val="TableContents"/>
              <w:snapToGrid w:val="0"/>
              <w:rPr>
                <w:rFonts w:ascii="Times New Roman" w:hAnsi="Times New Roman" w:cs="Times New Roman"/>
                <w:iCs/>
                <w:color w:val="000000" w:themeColor="text1"/>
                <w:sz w:val="24"/>
              </w:rPr>
            </w:pPr>
            <w:ins w:id="3" w:author="Venkataraman Subhashini-B22166" w:date="2015-07-27T09:21:00Z">
              <w:r>
                <w:rPr>
                  <w:rFonts w:ascii="Times New Roman" w:hAnsi="Times New Roman" w:cs="Times New Roman"/>
                  <w:iCs/>
                  <w:color w:val="000000" w:themeColor="text1"/>
                  <w:sz w:val="24"/>
                </w:rPr>
                <w:t>Minor changes in data structures, naming</w:t>
              </w:r>
            </w:ins>
            <w:bookmarkStart w:id="4" w:name="_GoBack"/>
            <w:bookmarkEnd w:id="4"/>
          </w:p>
        </w:tc>
      </w:tr>
      <w:tr w:rsidR="00E01646" w:rsidTr="005B7534">
        <w:tc>
          <w:tcPr>
            <w:tcW w:w="1644" w:type="dxa"/>
          </w:tcPr>
          <w:p w:rsidR="00E01646" w:rsidRPr="003F08E5" w:rsidRDefault="00E01646" w:rsidP="005B7534">
            <w:pPr>
              <w:pStyle w:val="TableContents"/>
              <w:snapToGrid w:val="0"/>
              <w:rPr>
                <w:rFonts w:ascii="Times New Roman" w:hAnsi="Times New Roman" w:cs="Times New Roman"/>
                <w:iCs/>
                <w:color w:val="000000" w:themeColor="text1"/>
                <w:sz w:val="24"/>
              </w:rPr>
            </w:pPr>
          </w:p>
        </w:tc>
        <w:tc>
          <w:tcPr>
            <w:tcW w:w="1200" w:type="dxa"/>
          </w:tcPr>
          <w:p w:rsidR="00E01646" w:rsidRPr="003F08E5" w:rsidRDefault="00E01646" w:rsidP="005B7534">
            <w:pPr>
              <w:pStyle w:val="TableContents"/>
              <w:snapToGrid w:val="0"/>
              <w:rPr>
                <w:rFonts w:ascii="Times New Roman" w:hAnsi="Times New Roman" w:cs="Times New Roman"/>
                <w:iCs/>
                <w:color w:val="000000" w:themeColor="text1"/>
                <w:sz w:val="24"/>
              </w:rPr>
            </w:pPr>
          </w:p>
        </w:tc>
        <w:tc>
          <w:tcPr>
            <w:tcW w:w="1920" w:type="dxa"/>
          </w:tcPr>
          <w:p w:rsidR="00E01646" w:rsidRPr="003F08E5" w:rsidRDefault="00E01646" w:rsidP="005B7534">
            <w:pPr>
              <w:pStyle w:val="TableContents"/>
              <w:snapToGrid w:val="0"/>
              <w:rPr>
                <w:rFonts w:ascii="Times New Roman" w:hAnsi="Times New Roman" w:cs="Times New Roman"/>
                <w:iCs/>
                <w:color w:val="000000" w:themeColor="text1"/>
                <w:sz w:val="24"/>
              </w:rPr>
            </w:pPr>
          </w:p>
        </w:tc>
        <w:tc>
          <w:tcPr>
            <w:tcW w:w="5240" w:type="dxa"/>
          </w:tcPr>
          <w:p w:rsidR="00E01646" w:rsidRPr="003F08E5" w:rsidRDefault="00E01646" w:rsidP="005B7534">
            <w:pPr>
              <w:pStyle w:val="TableContents"/>
              <w:snapToGrid w:val="0"/>
              <w:rPr>
                <w:rFonts w:ascii="Times New Roman" w:hAnsi="Times New Roman" w:cs="Times New Roman"/>
                <w:iCs/>
                <w:color w:val="000000" w:themeColor="text1"/>
                <w:sz w:val="24"/>
              </w:rPr>
            </w:pPr>
          </w:p>
        </w:tc>
      </w:tr>
      <w:tr w:rsidR="00E01646" w:rsidTr="005B7534">
        <w:tc>
          <w:tcPr>
            <w:tcW w:w="1644" w:type="dxa"/>
          </w:tcPr>
          <w:p w:rsidR="00E01646" w:rsidRPr="003F08E5" w:rsidRDefault="00E01646" w:rsidP="005B7534">
            <w:pPr>
              <w:pStyle w:val="TableContents"/>
              <w:snapToGrid w:val="0"/>
              <w:rPr>
                <w:rFonts w:ascii="Times New Roman" w:hAnsi="Times New Roman" w:cs="Times New Roman"/>
                <w:iCs/>
                <w:color w:val="000000" w:themeColor="text1"/>
                <w:sz w:val="24"/>
              </w:rPr>
            </w:pPr>
          </w:p>
        </w:tc>
        <w:tc>
          <w:tcPr>
            <w:tcW w:w="1200" w:type="dxa"/>
          </w:tcPr>
          <w:p w:rsidR="00E01646" w:rsidRPr="003F08E5" w:rsidRDefault="00E01646" w:rsidP="005B7534">
            <w:pPr>
              <w:pStyle w:val="TableContents"/>
              <w:snapToGrid w:val="0"/>
              <w:rPr>
                <w:rFonts w:ascii="Times New Roman" w:hAnsi="Times New Roman" w:cs="Times New Roman"/>
                <w:iCs/>
                <w:color w:val="000000" w:themeColor="text1"/>
                <w:sz w:val="24"/>
              </w:rPr>
            </w:pPr>
          </w:p>
        </w:tc>
        <w:tc>
          <w:tcPr>
            <w:tcW w:w="1920" w:type="dxa"/>
          </w:tcPr>
          <w:p w:rsidR="00E01646" w:rsidRPr="003F08E5" w:rsidRDefault="00E01646" w:rsidP="005B7534">
            <w:pPr>
              <w:pStyle w:val="TableContents"/>
              <w:snapToGrid w:val="0"/>
              <w:rPr>
                <w:rFonts w:ascii="Times New Roman" w:hAnsi="Times New Roman" w:cs="Times New Roman"/>
                <w:iCs/>
                <w:color w:val="000000" w:themeColor="text1"/>
                <w:sz w:val="24"/>
              </w:rPr>
            </w:pPr>
          </w:p>
        </w:tc>
        <w:tc>
          <w:tcPr>
            <w:tcW w:w="5240" w:type="dxa"/>
          </w:tcPr>
          <w:p w:rsidR="00E01646" w:rsidRPr="003F08E5" w:rsidRDefault="00E01646" w:rsidP="005B7534">
            <w:pPr>
              <w:pStyle w:val="TableContents"/>
              <w:snapToGrid w:val="0"/>
              <w:rPr>
                <w:rFonts w:ascii="Times New Roman" w:hAnsi="Times New Roman" w:cs="Times New Roman"/>
                <w:iCs/>
                <w:color w:val="000000" w:themeColor="text1"/>
                <w:sz w:val="24"/>
              </w:rPr>
            </w:pPr>
          </w:p>
        </w:tc>
      </w:tr>
      <w:tr w:rsidR="00E01646" w:rsidTr="005B7534">
        <w:tc>
          <w:tcPr>
            <w:tcW w:w="1644" w:type="dxa"/>
          </w:tcPr>
          <w:p w:rsidR="00E01646" w:rsidRPr="003F08E5" w:rsidRDefault="00E01646" w:rsidP="005B7534">
            <w:pPr>
              <w:pStyle w:val="TableContents"/>
              <w:snapToGrid w:val="0"/>
              <w:rPr>
                <w:rFonts w:ascii="Times New Roman" w:hAnsi="Times New Roman" w:cs="Times New Roman"/>
                <w:iCs/>
                <w:color w:val="000000" w:themeColor="text1"/>
                <w:sz w:val="24"/>
              </w:rPr>
            </w:pPr>
          </w:p>
        </w:tc>
        <w:tc>
          <w:tcPr>
            <w:tcW w:w="1200" w:type="dxa"/>
          </w:tcPr>
          <w:p w:rsidR="00E01646" w:rsidRPr="003F08E5" w:rsidRDefault="00E01646" w:rsidP="005B7534">
            <w:pPr>
              <w:pStyle w:val="TableContents"/>
              <w:snapToGrid w:val="0"/>
              <w:rPr>
                <w:rFonts w:ascii="Times New Roman" w:hAnsi="Times New Roman" w:cs="Times New Roman"/>
                <w:iCs/>
                <w:color w:val="000000" w:themeColor="text1"/>
                <w:sz w:val="24"/>
              </w:rPr>
            </w:pPr>
          </w:p>
        </w:tc>
        <w:tc>
          <w:tcPr>
            <w:tcW w:w="1920" w:type="dxa"/>
          </w:tcPr>
          <w:p w:rsidR="00E01646" w:rsidRPr="003F08E5" w:rsidRDefault="00E01646" w:rsidP="005B7534">
            <w:pPr>
              <w:pStyle w:val="TableContents"/>
              <w:snapToGrid w:val="0"/>
              <w:rPr>
                <w:rFonts w:ascii="Times New Roman" w:hAnsi="Times New Roman" w:cs="Times New Roman"/>
                <w:iCs/>
                <w:color w:val="000000" w:themeColor="text1"/>
                <w:sz w:val="24"/>
              </w:rPr>
            </w:pPr>
          </w:p>
        </w:tc>
        <w:tc>
          <w:tcPr>
            <w:tcW w:w="5240" w:type="dxa"/>
          </w:tcPr>
          <w:p w:rsidR="00E01646" w:rsidRPr="003F08E5" w:rsidRDefault="00E01646" w:rsidP="005B7534">
            <w:pPr>
              <w:pStyle w:val="TableContents"/>
              <w:snapToGrid w:val="0"/>
              <w:rPr>
                <w:rFonts w:ascii="Times New Roman" w:hAnsi="Times New Roman" w:cs="Times New Roman"/>
                <w:iCs/>
                <w:color w:val="000000" w:themeColor="text1"/>
                <w:sz w:val="24"/>
              </w:rPr>
            </w:pPr>
          </w:p>
        </w:tc>
      </w:tr>
    </w:tbl>
    <w:p w:rsidR="00E01646" w:rsidRDefault="00E01646" w:rsidP="00E01646"/>
    <w:p w:rsidR="00955F17" w:rsidRPr="00955F17" w:rsidRDefault="00955F17" w:rsidP="00C5078C">
      <w:pPr>
        <w:spacing w:after="0"/>
        <w:rPr>
          <w:lang w:eastAsia="zh-CN"/>
        </w:rPr>
      </w:pPr>
    </w:p>
    <w:p w:rsidR="00955F17" w:rsidRDefault="00955F17">
      <w:pPr>
        <w:rPr>
          <w:rFonts w:asciiTheme="majorHAnsi" w:eastAsiaTheme="majorEastAsia" w:hAnsiTheme="majorHAnsi" w:cstheme="majorBidi"/>
          <w:sz w:val="32"/>
          <w:szCs w:val="32"/>
          <w:lang w:eastAsia="zh-CN"/>
        </w:rPr>
      </w:pPr>
      <w:r>
        <w:rPr>
          <w:lang w:eastAsia="zh-CN"/>
        </w:rPr>
        <w:br w:type="page"/>
      </w:r>
    </w:p>
    <w:bookmarkStart w:id="5" w:name="_Toc424044050" w:displacedByCustomXml="next"/>
    <w:bookmarkStart w:id="6" w:name="_Toc413347208" w:displacedByCustomXml="next"/>
    <w:sdt>
      <w:sdtPr>
        <w:rPr>
          <w:rFonts w:asciiTheme="minorHAnsi" w:eastAsiaTheme="minorHAnsi" w:hAnsiTheme="minorHAnsi" w:cstheme="minorBidi"/>
          <w:b w:val="0"/>
          <w:bCs w:val="0"/>
          <w:color w:val="auto"/>
          <w:kern w:val="0"/>
          <w:sz w:val="22"/>
          <w:szCs w:val="22"/>
          <w:lang w:eastAsia="en-US"/>
        </w:rPr>
        <w:id w:val="-2012052853"/>
        <w:docPartObj>
          <w:docPartGallery w:val="Table of Contents"/>
          <w:docPartUnique/>
        </w:docPartObj>
      </w:sdtPr>
      <w:sdtEndPr>
        <w:rPr>
          <w:noProof/>
        </w:rPr>
      </w:sdtEndPr>
      <w:sdtContent>
        <w:p w:rsidR="003B1784" w:rsidRPr="008A3022" w:rsidRDefault="008A3022" w:rsidP="008A3022">
          <w:pPr>
            <w:pStyle w:val="TOCHeading"/>
            <w:numPr>
              <w:ilvl w:val="0"/>
              <w:numId w:val="0"/>
            </w:numPr>
            <w:ind w:left="432"/>
            <w:jc w:val="center"/>
            <w:rPr>
              <w:rStyle w:val="TitleChar"/>
              <w:color w:val="auto"/>
            </w:rPr>
          </w:pPr>
          <w:r w:rsidRPr="008A3022">
            <w:rPr>
              <w:color w:val="auto"/>
            </w:rPr>
            <w:t>Table of Contents</w:t>
          </w:r>
          <w:bookmarkEnd w:id="5"/>
        </w:p>
        <w:p w:rsidR="00B1786E" w:rsidRDefault="003B178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4044050" w:history="1">
            <w:r w:rsidR="00B1786E" w:rsidRPr="00670426">
              <w:rPr>
                <w:rStyle w:val="Hyperlink"/>
                <w:noProof/>
              </w:rPr>
              <w:t>Table of Contents</w:t>
            </w:r>
            <w:r w:rsidR="00B1786E">
              <w:rPr>
                <w:noProof/>
                <w:webHidden/>
              </w:rPr>
              <w:tab/>
            </w:r>
            <w:r w:rsidR="00B1786E">
              <w:rPr>
                <w:noProof/>
                <w:webHidden/>
              </w:rPr>
              <w:fldChar w:fldCharType="begin"/>
            </w:r>
            <w:r w:rsidR="00B1786E">
              <w:rPr>
                <w:noProof/>
                <w:webHidden/>
              </w:rPr>
              <w:instrText xml:space="preserve"> PAGEREF _Toc424044050 \h </w:instrText>
            </w:r>
            <w:r w:rsidR="00B1786E">
              <w:rPr>
                <w:noProof/>
                <w:webHidden/>
              </w:rPr>
            </w:r>
            <w:r w:rsidR="00B1786E">
              <w:rPr>
                <w:noProof/>
                <w:webHidden/>
              </w:rPr>
              <w:fldChar w:fldCharType="separate"/>
            </w:r>
            <w:r w:rsidR="00ED0FD7">
              <w:rPr>
                <w:noProof/>
                <w:webHidden/>
              </w:rPr>
              <w:t>3</w:t>
            </w:r>
            <w:r w:rsidR="00B1786E">
              <w:rPr>
                <w:noProof/>
                <w:webHidden/>
              </w:rPr>
              <w:fldChar w:fldCharType="end"/>
            </w:r>
          </w:hyperlink>
        </w:p>
        <w:p w:rsidR="00B1786E" w:rsidRDefault="003F1763">
          <w:pPr>
            <w:pStyle w:val="TOC1"/>
            <w:tabs>
              <w:tab w:val="left" w:pos="480"/>
              <w:tab w:val="right" w:leader="dot" w:pos="9350"/>
            </w:tabs>
            <w:rPr>
              <w:rFonts w:asciiTheme="minorHAnsi" w:eastAsiaTheme="minorEastAsia" w:hAnsiTheme="minorHAnsi" w:cstheme="minorBidi"/>
              <w:noProof/>
              <w:sz w:val="22"/>
              <w:szCs w:val="22"/>
            </w:rPr>
          </w:pPr>
          <w:hyperlink w:anchor="_Toc424044051" w:history="1">
            <w:r w:rsidR="00B1786E" w:rsidRPr="00670426">
              <w:rPr>
                <w:rStyle w:val="Hyperlink"/>
                <w:b/>
                <w:bCs/>
                <w:noProof/>
                <w:lang w:eastAsia="zh-CN"/>
              </w:rPr>
              <w:t>1</w:t>
            </w:r>
            <w:r w:rsidR="00B1786E">
              <w:rPr>
                <w:rFonts w:asciiTheme="minorHAnsi" w:eastAsiaTheme="minorEastAsia" w:hAnsiTheme="minorHAnsi" w:cstheme="minorBidi"/>
                <w:noProof/>
                <w:sz w:val="22"/>
                <w:szCs w:val="22"/>
              </w:rPr>
              <w:tab/>
            </w:r>
            <w:r w:rsidR="00B1786E" w:rsidRPr="00670426">
              <w:rPr>
                <w:rStyle w:val="Hyperlink"/>
                <w:noProof/>
                <w:lang w:eastAsia="zh-CN"/>
              </w:rPr>
              <w:t>Introduction</w:t>
            </w:r>
            <w:r w:rsidR="00B1786E">
              <w:rPr>
                <w:noProof/>
                <w:webHidden/>
              </w:rPr>
              <w:tab/>
            </w:r>
            <w:r w:rsidR="00B1786E">
              <w:rPr>
                <w:noProof/>
                <w:webHidden/>
              </w:rPr>
              <w:fldChar w:fldCharType="begin"/>
            </w:r>
            <w:r w:rsidR="00B1786E">
              <w:rPr>
                <w:noProof/>
                <w:webHidden/>
              </w:rPr>
              <w:instrText xml:space="preserve"> PAGEREF _Toc424044051 \h </w:instrText>
            </w:r>
            <w:r w:rsidR="00B1786E">
              <w:rPr>
                <w:noProof/>
                <w:webHidden/>
              </w:rPr>
            </w:r>
            <w:r w:rsidR="00B1786E">
              <w:rPr>
                <w:noProof/>
                <w:webHidden/>
              </w:rPr>
              <w:fldChar w:fldCharType="separate"/>
            </w:r>
            <w:r w:rsidR="00ED0FD7">
              <w:rPr>
                <w:noProof/>
                <w:webHidden/>
              </w:rPr>
              <w:t>6</w:t>
            </w:r>
            <w:r w:rsidR="00B1786E">
              <w:rPr>
                <w:noProof/>
                <w:webHidden/>
              </w:rPr>
              <w:fldChar w:fldCharType="end"/>
            </w:r>
          </w:hyperlink>
        </w:p>
        <w:p w:rsidR="00B1786E" w:rsidRDefault="003F1763">
          <w:pPr>
            <w:pStyle w:val="TOC1"/>
            <w:tabs>
              <w:tab w:val="left" w:pos="480"/>
              <w:tab w:val="right" w:leader="dot" w:pos="9350"/>
            </w:tabs>
            <w:rPr>
              <w:rFonts w:asciiTheme="minorHAnsi" w:eastAsiaTheme="minorEastAsia" w:hAnsiTheme="minorHAnsi" w:cstheme="minorBidi"/>
              <w:noProof/>
              <w:sz w:val="22"/>
              <w:szCs w:val="22"/>
            </w:rPr>
          </w:pPr>
          <w:hyperlink w:anchor="_Toc424044052" w:history="1">
            <w:r w:rsidR="00B1786E" w:rsidRPr="00670426">
              <w:rPr>
                <w:rStyle w:val="Hyperlink"/>
                <w:b/>
                <w:bCs/>
                <w:noProof/>
              </w:rPr>
              <w:t>2</w:t>
            </w:r>
            <w:r w:rsidR="00B1786E">
              <w:rPr>
                <w:rFonts w:asciiTheme="minorHAnsi" w:eastAsiaTheme="minorEastAsia" w:hAnsiTheme="minorHAnsi" w:cstheme="minorBidi"/>
                <w:noProof/>
                <w:sz w:val="22"/>
                <w:szCs w:val="22"/>
              </w:rPr>
              <w:tab/>
            </w:r>
            <w:r w:rsidR="00B1786E" w:rsidRPr="00670426">
              <w:rPr>
                <w:rStyle w:val="Hyperlink"/>
                <w:noProof/>
              </w:rPr>
              <w:t>References</w:t>
            </w:r>
            <w:r w:rsidR="00B1786E">
              <w:rPr>
                <w:noProof/>
                <w:webHidden/>
              </w:rPr>
              <w:tab/>
            </w:r>
            <w:r w:rsidR="00B1786E">
              <w:rPr>
                <w:noProof/>
                <w:webHidden/>
              </w:rPr>
              <w:fldChar w:fldCharType="begin"/>
            </w:r>
            <w:r w:rsidR="00B1786E">
              <w:rPr>
                <w:noProof/>
                <w:webHidden/>
              </w:rPr>
              <w:instrText xml:space="preserve"> PAGEREF _Toc424044052 \h </w:instrText>
            </w:r>
            <w:r w:rsidR="00B1786E">
              <w:rPr>
                <w:noProof/>
                <w:webHidden/>
              </w:rPr>
            </w:r>
            <w:r w:rsidR="00B1786E">
              <w:rPr>
                <w:noProof/>
                <w:webHidden/>
              </w:rPr>
              <w:fldChar w:fldCharType="separate"/>
            </w:r>
            <w:r w:rsidR="00ED0FD7">
              <w:rPr>
                <w:noProof/>
                <w:webHidden/>
              </w:rPr>
              <w:t>6</w:t>
            </w:r>
            <w:r w:rsidR="00B1786E">
              <w:rPr>
                <w:noProof/>
                <w:webHidden/>
              </w:rPr>
              <w:fldChar w:fldCharType="end"/>
            </w:r>
          </w:hyperlink>
        </w:p>
        <w:p w:rsidR="00B1786E" w:rsidRDefault="003F1763">
          <w:pPr>
            <w:pStyle w:val="TOC1"/>
            <w:tabs>
              <w:tab w:val="left" w:pos="480"/>
              <w:tab w:val="right" w:leader="dot" w:pos="9350"/>
            </w:tabs>
            <w:rPr>
              <w:rFonts w:asciiTheme="minorHAnsi" w:eastAsiaTheme="minorEastAsia" w:hAnsiTheme="minorHAnsi" w:cstheme="minorBidi"/>
              <w:noProof/>
              <w:sz w:val="22"/>
              <w:szCs w:val="22"/>
            </w:rPr>
          </w:pPr>
          <w:hyperlink w:anchor="_Toc424044053" w:history="1">
            <w:r w:rsidR="00B1786E" w:rsidRPr="00670426">
              <w:rPr>
                <w:rStyle w:val="Hyperlink"/>
                <w:b/>
                <w:bCs/>
                <w:noProof/>
                <w:lang w:eastAsia="zh-CN"/>
              </w:rPr>
              <w:t>3</w:t>
            </w:r>
            <w:r w:rsidR="00B1786E">
              <w:rPr>
                <w:rFonts w:asciiTheme="minorHAnsi" w:eastAsiaTheme="minorEastAsia" w:hAnsiTheme="minorHAnsi" w:cstheme="minorBidi"/>
                <w:noProof/>
                <w:sz w:val="22"/>
                <w:szCs w:val="22"/>
              </w:rPr>
              <w:tab/>
            </w:r>
            <w:r w:rsidR="00B1786E" w:rsidRPr="00670426">
              <w:rPr>
                <w:rStyle w:val="Hyperlink"/>
                <w:noProof/>
                <w:lang w:eastAsia="zh-CN"/>
              </w:rPr>
              <w:t>Scope</w:t>
            </w:r>
            <w:r w:rsidR="00B1786E">
              <w:rPr>
                <w:noProof/>
                <w:webHidden/>
              </w:rPr>
              <w:tab/>
            </w:r>
            <w:r w:rsidR="00B1786E">
              <w:rPr>
                <w:noProof/>
                <w:webHidden/>
              </w:rPr>
              <w:fldChar w:fldCharType="begin"/>
            </w:r>
            <w:r w:rsidR="00B1786E">
              <w:rPr>
                <w:noProof/>
                <w:webHidden/>
              </w:rPr>
              <w:instrText xml:space="preserve"> PAGEREF _Toc424044053 \h </w:instrText>
            </w:r>
            <w:r w:rsidR="00B1786E">
              <w:rPr>
                <w:noProof/>
                <w:webHidden/>
              </w:rPr>
            </w:r>
            <w:r w:rsidR="00B1786E">
              <w:rPr>
                <w:noProof/>
                <w:webHidden/>
              </w:rPr>
              <w:fldChar w:fldCharType="separate"/>
            </w:r>
            <w:r w:rsidR="00ED0FD7">
              <w:rPr>
                <w:noProof/>
                <w:webHidden/>
              </w:rPr>
              <w:t>6</w:t>
            </w:r>
            <w:r w:rsidR="00B1786E">
              <w:rPr>
                <w:noProof/>
                <w:webHidden/>
              </w:rPr>
              <w:fldChar w:fldCharType="end"/>
            </w:r>
          </w:hyperlink>
        </w:p>
        <w:p w:rsidR="00B1786E" w:rsidRDefault="003F1763">
          <w:pPr>
            <w:pStyle w:val="TOC1"/>
            <w:tabs>
              <w:tab w:val="left" w:pos="480"/>
              <w:tab w:val="right" w:leader="dot" w:pos="9350"/>
            </w:tabs>
            <w:rPr>
              <w:rFonts w:asciiTheme="minorHAnsi" w:eastAsiaTheme="minorEastAsia" w:hAnsiTheme="minorHAnsi" w:cstheme="minorBidi"/>
              <w:noProof/>
              <w:sz w:val="22"/>
              <w:szCs w:val="22"/>
            </w:rPr>
          </w:pPr>
          <w:hyperlink w:anchor="_Toc424044054" w:history="1">
            <w:r w:rsidR="00B1786E" w:rsidRPr="00670426">
              <w:rPr>
                <w:rStyle w:val="Hyperlink"/>
                <w:b/>
                <w:bCs/>
                <w:noProof/>
                <w:lang w:eastAsia="zh-CN"/>
              </w:rPr>
              <w:t>4</w:t>
            </w:r>
            <w:r w:rsidR="00B1786E">
              <w:rPr>
                <w:rFonts w:asciiTheme="minorHAnsi" w:eastAsiaTheme="minorEastAsia" w:hAnsiTheme="minorHAnsi" w:cstheme="minorBidi"/>
                <w:noProof/>
                <w:sz w:val="22"/>
                <w:szCs w:val="22"/>
              </w:rPr>
              <w:tab/>
            </w:r>
            <w:r w:rsidR="00B1786E" w:rsidRPr="00670426">
              <w:rPr>
                <w:rStyle w:val="Hyperlink"/>
                <w:noProof/>
                <w:lang w:eastAsia="zh-CN"/>
              </w:rPr>
              <w:t>IPsec Device Definition</w:t>
            </w:r>
            <w:r w:rsidR="00B1786E">
              <w:rPr>
                <w:noProof/>
                <w:webHidden/>
              </w:rPr>
              <w:tab/>
            </w:r>
            <w:r w:rsidR="00B1786E">
              <w:rPr>
                <w:noProof/>
                <w:webHidden/>
              </w:rPr>
              <w:fldChar w:fldCharType="begin"/>
            </w:r>
            <w:r w:rsidR="00B1786E">
              <w:rPr>
                <w:noProof/>
                <w:webHidden/>
              </w:rPr>
              <w:instrText xml:space="preserve"> PAGEREF _Toc424044054 \h </w:instrText>
            </w:r>
            <w:r w:rsidR="00B1786E">
              <w:rPr>
                <w:noProof/>
                <w:webHidden/>
              </w:rPr>
            </w:r>
            <w:r w:rsidR="00B1786E">
              <w:rPr>
                <w:noProof/>
                <w:webHidden/>
              </w:rPr>
              <w:fldChar w:fldCharType="separate"/>
            </w:r>
            <w:r w:rsidR="00ED0FD7">
              <w:rPr>
                <w:noProof/>
                <w:webHidden/>
              </w:rPr>
              <w:t>6</w:t>
            </w:r>
            <w:r w:rsidR="00B1786E">
              <w:rPr>
                <w:noProof/>
                <w:webHidden/>
              </w:rPr>
              <w:fldChar w:fldCharType="end"/>
            </w:r>
          </w:hyperlink>
        </w:p>
        <w:p w:rsidR="00B1786E" w:rsidRDefault="003F1763">
          <w:pPr>
            <w:pStyle w:val="TOC1"/>
            <w:tabs>
              <w:tab w:val="left" w:pos="480"/>
              <w:tab w:val="right" w:leader="dot" w:pos="9350"/>
            </w:tabs>
            <w:rPr>
              <w:rFonts w:asciiTheme="minorHAnsi" w:eastAsiaTheme="minorEastAsia" w:hAnsiTheme="minorHAnsi" w:cstheme="minorBidi"/>
              <w:noProof/>
              <w:sz w:val="22"/>
              <w:szCs w:val="22"/>
            </w:rPr>
          </w:pPr>
          <w:hyperlink w:anchor="_Toc424044055" w:history="1">
            <w:r w:rsidR="00B1786E" w:rsidRPr="00670426">
              <w:rPr>
                <w:rStyle w:val="Hyperlink"/>
                <w:b/>
                <w:bCs/>
                <w:noProof/>
              </w:rPr>
              <w:t>5</w:t>
            </w:r>
            <w:r w:rsidR="00B1786E">
              <w:rPr>
                <w:rFonts w:asciiTheme="minorHAnsi" w:eastAsiaTheme="minorEastAsia" w:hAnsiTheme="minorHAnsi" w:cstheme="minorBidi"/>
                <w:noProof/>
                <w:sz w:val="22"/>
                <w:szCs w:val="22"/>
              </w:rPr>
              <w:tab/>
            </w:r>
            <w:r w:rsidR="00B1786E" w:rsidRPr="00670426">
              <w:rPr>
                <w:rStyle w:val="Hyperlink"/>
                <w:noProof/>
              </w:rPr>
              <w:t>System Overview (Virtio IPSec device)</w:t>
            </w:r>
            <w:r w:rsidR="00B1786E">
              <w:rPr>
                <w:noProof/>
                <w:webHidden/>
              </w:rPr>
              <w:tab/>
            </w:r>
            <w:r w:rsidR="00B1786E">
              <w:rPr>
                <w:noProof/>
                <w:webHidden/>
              </w:rPr>
              <w:fldChar w:fldCharType="begin"/>
            </w:r>
            <w:r w:rsidR="00B1786E">
              <w:rPr>
                <w:noProof/>
                <w:webHidden/>
              </w:rPr>
              <w:instrText xml:space="preserve"> PAGEREF _Toc424044055 \h </w:instrText>
            </w:r>
            <w:r w:rsidR="00B1786E">
              <w:rPr>
                <w:noProof/>
                <w:webHidden/>
              </w:rPr>
            </w:r>
            <w:r w:rsidR="00B1786E">
              <w:rPr>
                <w:noProof/>
                <w:webHidden/>
              </w:rPr>
              <w:fldChar w:fldCharType="separate"/>
            </w:r>
            <w:r w:rsidR="00ED0FD7">
              <w:rPr>
                <w:noProof/>
                <w:webHidden/>
              </w:rPr>
              <w:t>7</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56" w:history="1">
            <w:r w:rsidR="00B1786E" w:rsidRPr="00670426">
              <w:rPr>
                <w:rStyle w:val="Hyperlink"/>
                <w:noProof/>
              </w:rPr>
              <w:t>5.1</w:t>
            </w:r>
            <w:r w:rsidR="00B1786E">
              <w:rPr>
                <w:rFonts w:asciiTheme="minorHAnsi" w:eastAsiaTheme="minorEastAsia" w:hAnsiTheme="minorHAnsi" w:cstheme="minorBidi"/>
                <w:noProof/>
                <w:sz w:val="22"/>
                <w:szCs w:val="22"/>
              </w:rPr>
              <w:tab/>
            </w:r>
            <w:r w:rsidR="00B1786E" w:rsidRPr="00670426">
              <w:rPr>
                <w:rStyle w:val="Hyperlink"/>
                <w:noProof/>
              </w:rPr>
              <w:t>Lifecycle – Virtual Accelerator detection, programming and removal</w:t>
            </w:r>
            <w:r w:rsidR="00B1786E">
              <w:rPr>
                <w:noProof/>
                <w:webHidden/>
              </w:rPr>
              <w:tab/>
            </w:r>
            <w:r w:rsidR="00B1786E">
              <w:rPr>
                <w:noProof/>
                <w:webHidden/>
              </w:rPr>
              <w:fldChar w:fldCharType="begin"/>
            </w:r>
            <w:r w:rsidR="00B1786E">
              <w:rPr>
                <w:noProof/>
                <w:webHidden/>
              </w:rPr>
              <w:instrText xml:space="preserve"> PAGEREF _Toc424044056 \h </w:instrText>
            </w:r>
            <w:r w:rsidR="00B1786E">
              <w:rPr>
                <w:noProof/>
                <w:webHidden/>
              </w:rPr>
            </w:r>
            <w:r w:rsidR="00B1786E">
              <w:rPr>
                <w:noProof/>
                <w:webHidden/>
              </w:rPr>
              <w:fldChar w:fldCharType="separate"/>
            </w:r>
            <w:r w:rsidR="00ED0FD7">
              <w:rPr>
                <w:noProof/>
                <w:webHidden/>
              </w:rPr>
              <w:t>8</w:t>
            </w:r>
            <w:r w:rsidR="00B1786E">
              <w:rPr>
                <w:noProof/>
                <w:webHidden/>
              </w:rPr>
              <w:fldChar w:fldCharType="end"/>
            </w:r>
          </w:hyperlink>
        </w:p>
        <w:p w:rsidR="00B1786E" w:rsidRDefault="003F1763">
          <w:pPr>
            <w:pStyle w:val="TOC3"/>
            <w:tabs>
              <w:tab w:val="left" w:pos="1415"/>
              <w:tab w:val="right" w:leader="dot" w:pos="9350"/>
            </w:tabs>
            <w:rPr>
              <w:rFonts w:asciiTheme="minorHAnsi" w:eastAsiaTheme="minorEastAsia" w:hAnsiTheme="minorHAnsi" w:cstheme="minorBidi"/>
              <w:noProof/>
              <w:sz w:val="22"/>
              <w:szCs w:val="22"/>
            </w:rPr>
          </w:pPr>
          <w:hyperlink w:anchor="_Toc424044057" w:history="1">
            <w:r w:rsidR="00B1786E" w:rsidRPr="00670426">
              <w:rPr>
                <w:rStyle w:val="Hyperlink"/>
                <w:noProof/>
              </w:rPr>
              <w:t>5.1.1</w:t>
            </w:r>
            <w:r w:rsidR="00B1786E">
              <w:rPr>
                <w:rFonts w:asciiTheme="minorHAnsi" w:eastAsiaTheme="minorEastAsia" w:hAnsiTheme="minorHAnsi" w:cstheme="minorBidi"/>
                <w:noProof/>
                <w:sz w:val="22"/>
                <w:szCs w:val="22"/>
              </w:rPr>
              <w:tab/>
            </w:r>
            <w:r w:rsidR="00B1786E" w:rsidRPr="00670426">
              <w:rPr>
                <w:rStyle w:val="Hyperlink"/>
                <w:noProof/>
              </w:rPr>
              <w:t>Discovery:</w:t>
            </w:r>
            <w:r w:rsidR="00B1786E">
              <w:rPr>
                <w:noProof/>
                <w:webHidden/>
              </w:rPr>
              <w:tab/>
            </w:r>
            <w:r w:rsidR="00B1786E">
              <w:rPr>
                <w:noProof/>
                <w:webHidden/>
              </w:rPr>
              <w:fldChar w:fldCharType="begin"/>
            </w:r>
            <w:r w:rsidR="00B1786E">
              <w:rPr>
                <w:noProof/>
                <w:webHidden/>
              </w:rPr>
              <w:instrText xml:space="preserve"> PAGEREF _Toc424044057 \h </w:instrText>
            </w:r>
            <w:r w:rsidR="00B1786E">
              <w:rPr>
                <w:noProof/>
                <w:webHidden/>
              </w:rPr>
            </w:r>
            <w:r w:rsidR="00B1786E">
              <w:rPr>
                <w:noProof/>
                <w:webHidden/>
              </w:rPr>
              <w:fldChar w:fldCharType="separate"/>
            </w:r>
            <w:r w:rsidR="00ED0FD7">
              <w:rPr>
                <w:noProof/>
                <w:webHidden/>
              </w:rPr>
              <w:t>8</w:t>
            </w:r>
            <w:r w:rsidR="00B1786E">
              <w:rPr>
                <w:noProof/>
                <w:webHidden/>
              </w:rPr>
              <w:fldChar w:fldCharType="end"/>
            </w:r>
          </w:hyperlink>
        </w:p>
        <w:p w:rsidR="00B1786E" w:rsidRDefault="003F1763">
          <w:pPr>
            <w:pStyle w:val="TOC3"/>
            <w:tabs>
              <w:tab w:val="left" w:pos="1415"/>
              <w:tab w:val="right" w:leader="dot" w:pos="9350"/>
            </w:tabs>
            <w:rPr>
              <w:rFonts w:asciiTheme="minorHAnsi" w:eastAsiaTheme="minorEastAsia" w:hAnsiTheme="minorHAnsi" w:cstheme="minorBidi"/>
              <w:noProof/>
              <w:sz w:val="22"/>
              <w:szCs w:val="22"/>
            </w:rPr>
          </w:pPr>
          <w:hyperlink w:anchor="_Toc424044058" w:history="1">
            <w:r w:rsidR="00B1786E" w:rsidRPr="00670426">
              <w:rPr>
                <w:rStyle w:val="Hyperlink"/>
                <w:noProof/>
              </w:rPr>
              <w:t>5.1.2</w:t>
            </w:r>
            <w:r w:rsidR="00B1786E">
              <w:rPr>
                <w:rFonts w:asciiTheme="minorHAnsi" w:eastAsiaTheme="minorEastAsia" w:hAnsiTheme="minorHAnsi" w:cstheme="minorBidi"/>
                <w:noProof/>
                <w:sz w:val="22"/>
                <w:szCs w:val="22"/>
              </w:rPr>
              <w:tab/>
            </w:r>
            <w:r w:rsidR="00B1786E" w:rsidRPr="00670426">
              <w:rPr>
                <w:rStyle w:val="Hyperlink"/>
                <w:noProof/>
              </w:rPr>
              <w:t>Removal</w:t>
            </w:r>
            <w:r w:rsidR="00B1786E">
              <w:rPr>
                <w:noProof/>
                <w:webHidden/>
              </w:rPr>
              <w:tab/>
            </w:r>
            <w:r w:rsidR="00B1786E">
              <w:rPr>
                <w:noProof/>
                <w:webHidden/>
              </w:rPr>
              <w:fldChar w:fldCharType="begin"/>
            </w:r>
            <w:r w:rsidR="00B1786E">
              <w:rPr>
                <w:noProof/>
                <w:webHidden/>
              </w:rPr>
              <w:instrText xml:space="preserve"> PAGEREF _Toc424044058 \h </w:instrText>
            </w:r>
            <w:r w:rsidR="00B1786E">
              <w:rPr>
                <w:noProof/>
                <w:webHidden/>
              </w:rPr>
            </w:r>
            <w:r w:rsidR="00B1786E">
              <w:rPr>
                <w:noProof/>
                <w:webHidden/>
              </w:rPr>
              <w:fldChar w:fldCharType="separate"/>
            </w:r>
            <w:r w:rsidR="00ED0FD7">
              <w:rPr>
                <w:noProof/>
                <w:webHidden/>
              </w:rPr>
              <w:t>9</w:t>
            </w:r>
            <w:r w:rsidR="00B1786E">
              <w:rPr>
                <w:noProof/>
                <w:webHidden/>
              </w:rPr>
              <w:fldChar w:fldCharType="end"/>
            </w:r>
          </w:hyperlink>
        </w:p>
        <w:p w:rsidR="00B1786E" w:rsidRDefault="003F1763">
          <w:pPr>
            <w:pStyle w:val="TOC1"/>
            <w:tabs>
              <w:tab w:val="left" w:pos="480"/>
              <w:tab w:val="right" w:leader="dot" w:pos="9350"/>
            </w:tabs>
            <w:rPr>
              <w:rFonts w:asciiTheme="minorHAnsi" w:eastAsiaTheme="minorEastAsia" w:hAnsiTheme="minorHAnsi" w:cstheme="minorBidi"/>
              <w:noProof/>
              <w:sz w:val="22"/>
              <w:szCs w:val="22"/>
            </w:rPr>
          </w:pPr>
          <w:hyperlink w:anchor="_Toc424044059" w:history="1">
            <w:r w:rsidR="00B1786E" w:rsidRPr="00670426">
              <w:rPr>
                <w:rStyle w:val="Hyperlink"/>
                <w:b/>
                <w:bCs/>
                <w:noProof/>
              </w:rPr>
              <w:t>6</w:t>
            </w:r>
            <w:r w:rsidR="00B1786E">
              <w:rPr>
                <w:rFonts w:asciiTheme="minorHAnsi" w:eastAsiaTheme="minorEastAsia" w:hAnsiTheme="minorHAnsi" w:cstheme="minorBidi"/>
                <w:noProof/>
                <w:sz w:val="22"/>
                <w:szCs w:val="22"/>
              </w:rPr>
              <w:tab/>
            </w:r>
            <w:r w:rsidR="00B1786E" w:rsidRPr="00670426">
              <w:rPr>
                <w:rStyle w:val="Hyperlink"/>
                <w:noProof/>
              </w:rPr>
              <w:t>Application Usage</w:t>
            </w:r>
            <w:r w:rsidR="00B1786E">
              <w:rPr>
                <w:noProof/>
                <w:webHidden/>
              </w:rPr>
              <w:tab/>
            </w:r>
            <w:r w:rsidR="00B1786E">
              <w:rPr>
                <w:noProof/>
                <w:webHidden/>
              </w:rPr>
              <w:fldChar w:fldCharType="begin"/>
            </w:r>
            <w:r w:rsidR="00B1786E">
              <w:rPr>
                <w:noProof/>
                <w:webHidden/>
              </w:rPr>
              <w:instrText xml:space="preserve"> PAGEREF _Toc424044059 \h </w:instrText>
            </w:r>
            <w:r w:rsidR="00B1786E">
              <w:rPr>
                <w:noProof/>
                <w:webHidden/>
              </w:rPr>
            </w:r>
            <w:r w:rsidR="00B1786E">
              <w:rPr>
                <w:noProof/>
                <w:webHidden/>
              </w:rPr>
              <w:fldChar w:fldCharType="separate"/>
            </w:r>
            <w:r w:rsidR="00ED0FD7">
              <w:rPr>
                <w:noProof/>
                <w:webHidden/>
              </w:rPr>
              <w:t>10</w:t>
            </w:r>
            <w:r w:rsidR="00B1786E">
              <w:rPr>
                <w:noProof/>
                <w:webHidden/>
              </w:rPr>
              <w:fldChar w:fldCharType="end"/>
            </w:r>
          </w:hyperlink>
        </w:p>
        <w:p w:rsidR="00B1786E" w:rsidRDefault="003F1763">
          <w:pPr>
            <w:pStyle w:val="TOC3"/>
            <w:tabs>
              <w:tab w:val="left" w:pos="1415"/>
              <w:tab w:val="right" w:leader="dot" w:pos="9350"/>
            </w:tabs>
            <w:rPr>
              <w:rFonts w:asciiTheme="minorHAnsi" w:eastAsiaTheme="minorEastAsia" w:hAnsiTheme="minorHAnsi" w:cstheme="minorBidi"/>
              <w:noProof/>
              <w:sz w:val="22"/>
              <w:szCs w:val="22"/>
            </w:rPr>
          </w:pPr>
          <w:hyperlink w:anchor="_Toc424044060" w:history="1">
            <w:r w:rsidR="00B1786E" w:rsidRPr="00670426">
              <w:rPr>
                <w:rStyle w:val="Hyperlink"/>
                <w:noProof/>
              </w:rPr>
              <w:t>6.1.1</w:t>
            </w:r>
            <w:r w:rsidR="00B1786E">
              <w:rPr>
                <w:rFonts w:asciiTheme="minorHAnsi" w:eastAsiaTheme="minorEastAsia" w:hAnsiTheme="minorHAnsi" w:cstheme="minorBidi"/>
                <w:noProof/>
                <w:sz w:val="22"/>
                <w:szCs w:val="22"/>
              </w:rPr>
              <w:tab/>
            </w:r>
            <w:r w:rsidR="00B1786E" w:rsidRPr="00670426">
              <w:rPr>
                <w:rStyle w:val="Hyperlink"/>
                <w:noProof/>
              </w:rPr>
              <w:t>Modes</w:t>
            </w:r>
            <w:r w:rsidR="00B1786E">
              <w:rPr>
                <w:noProof/>
                <w:webHidden/>
              </w:rPr>
              <w:tab/>
            </w:r>
            <w:r w:rsidR="00B1786E">
              <w:rPr>
                <w:noProof/>
                <w:webHidden/>
              </w:rPr>
              <w:fldChar w:fldCharType="begin"/>
            </w:r>
            <w:r w:rsidR="00B1786E">
              <w:rPr>
                <w:noProof/>
                <w:webHidden/>
              </w:rPr>
              <w:instrText xml:space="preserve"> PAGEREF _Toc424044060 \h </w:instrText>
            </w:r>
            <w:r w:rsidR="00B1786E">
              <w:rPr>
                <w:noProof/>
                <w:webHidden/>
              </w:rPr>
            </w:r>
            <w:r w:rsidR="00B1786E">
              <w:rPr>
                <w:noProof/>
                <w:webHidden/>
              </w:rPr>
              <w:fldChar w:fldCharType="separate"/>
            </w:r>
            <w:r w:rsidR="00ED0FD7">
              <w:rPr>
                <w:noProof/>
                <w:webHidden/>
              </w:rPr>
              <w:t>11</w:t>
            </w:r>
            <w:r w:rsidR="00B1786E">
              <w:rPr>
                <w:noProof/>
                <w:webHidden/>
              </w:rPr>
              <w:fldChar w:fldCharType="end"/>
            </w:r>
          </w:hyperlink>
        </w:p>
        <w:p w:rsidR="00B1786E" w:rsidRDefault="003F1763">
          <w:pPr>
            <w:pStyle w:val="TOC3"/>
            <w:tabs>
              <w:tab w:val="left" w:pos="1415"/>
              <w:tab w:val="right" w:leader="dot" w:pos="9350"/>
            </w:tabs>
            <w:rPr>
              <w:rFonts w:asciiTheme="minorHAnsi" w:eastAsiaTheme="minorEastAsia" w:hAnsiTheme="minorHAnsi" w:cstheme="minorBidi"/>
              <w:noProof/>
              <w:sz w:val="22"/>
              <w:szCs w:val="22"/>
            </w:rPr>
          </w:pPr>
          <w:hyperlink w:anchor="_Toc424044061" w:history="1">
            <w:r w:rsidR="00B1786E" w:rsidRPr="00670426">
              <w:rPr>
                <w:rStyle w:val="Hyperlink"/>
                <w:noProof/>
              </w:rPr>
              <w:t>6.1.2</w:t>
            </w:r>
            <w:r w:rsidR="00B1786E">
              <w:rPr>
                <w:rFonts w:asciiTheme="minorHAnsi" w:eastAsiaTheme="minorEastAsia" w:hAnsiTheme="minorHAnsi" w:cstheme="minorBidi"/>
                <w:noProof/>
                <w:sz w:val="22"/>
                <w:szCs w:val="22"/>
              </w:rPr>
              <w:tab/>
            </w:r>
            <w:r w:rsidR="00B1786E" w:rsidRPr="00670426">
              <w:rPr>
                <w:rStyle w:val="Hyperlink"/>
                <w:noProof/>
              </w:rPr>
              <w:t>Virtual Accelerator Assignment</w:t>
            </w:r>
            <w:r w:rsidR="00B1786E">
              <w:rPr>
                <w:noProof/>
                <w:webHidden/>
              </w:rPr>
              <w:tab/>
            </w:r>
            <w:r w:rsidR="00B1786E">
              <w:rPr>
                <w:noProof/>
                <w:webHidden/>
              </w:rPr>
              <w:fldChar w:fldCharType="begin"/>
            </w:r>
            <w:r w:rsidR="00B1786E">
              <w:rPr>
                <w:noProof/>
                <w:webHidden/>
              </w:rPr>
              <w:instrText xml:space="preserve"> PAGEREF _Toc424044061 \h </w:instrText>
            </w:r>
            <w:r w:rsidR="00B1786E">
              <w:rPr>
                <w:noProof/>
                <w:webHidden/>
              </w:rPr>
            </w:r>
            <w:r w:rsidR="00B1786E">
              <w:rPr>
                <w:noProof/>
                <w:webHidden/>
              </w:rPr>
              <w:fldChar w:fldCharType="separate"/>
            </w:r>
            <w:r w:rsidR="00ED0FD7">
              <w:rPr>
                <w:noProof/>
                <w:webHidden/>
              </w:rPr>
              <w:t>11</w:t>
            </w:r>
            <w:r w:rsidR="00B1786E">
              <w:rPr>
                <w:noProof/>
                <w:webHidden/>
              </w:rPr>
              <w:fldChar w:fldCharType="end"/>
            </w:r>
          </w:hyperlink>
        </w:p>
        <w:p w:rsidR="00B1786E" w:rsidRDefault="003F1763">
          <w:pPr>
            <w:pStyle w:val="TOC1"/>
            <w:tabs>
              <w:tab w:val="left" w:pos="480"/>
              <w:tab w:val="right" w:leader="dot" w:pos="9350"/>
            </w:tabs>
            <w:rPr>
              <w:rFonts w:asciiTheme="minorHAnsi" w:eastAsiaTheme="minorEastAsia" w:hAnsiTheme="minorHAnsi" w:cstheme="minorBidi"/>
              <w:noProof/>
              <w:sz w:val="22"/>
              <w:szCs w:val="22"/>
            </w:rPr>
          </w:pPr>
          <w:hyperlink w:anchor="_Toc424044062" w:history="1">
            <w:r w:rsidR="00B1786E" w:rsidRPr="00670426">
              <w:rPr>
                <w:rStyle w:val="Hyperlink"/>
                <w:b/>
                <w:bCs/>
                <w:noProof/>
              </w:rPr>
              <w:t>7</w:t>
            </w:r>
            <w:r w:rsidR="00B1786E">
              <w:rPr>
                <w:rFonts w:asciiTheme="minorHAnsi" w:eastAsiaTheme="minorEastAsia" w:hAnsiTheme="minorHAnsi" w:cstheme="minorBidi"/>
                <w:noProof/>
                <w:sz w:val="22"/>
                <w:szCs w:val="22"/>
              </w:rPr>
              <w:tab/>
            </w:r>
            <w:r w:rsidR="00B1786E" w:rsidRPr="00670426">
              <w:rPr>
                <w:rStyle w:val="Hyperlink"/>
                <w:noProof/>
              </w:rPr>
              <w:t>g-APIs</w:t>
            </w:r>
            <w:r w:rsidR="00B1786E">
              <w:rPr>
                <w:noProof/>
                <w:webHidden/>
              </w:rPr>
              <w:tab/>
            </w:r>
            <w:r w:rsidR="00B1786E">
              <w:rPr>
                <w:noProof/>
                <w:webHidden/>
              </w:rPr>
              <w:fldChar w:fldCharType="begin"/>
            </w:r>
            <w:r w:rsidR="00B1786E">
              <w:rPr>
                <w:noProof/>
                <w:webHidden/>
              </w:rPr>
              <w:instrText xml:space="preserve"> PAGEREF _Toc424044062 \h </w:instrText>
            </w:r>
            <w:r w:rsidR="00B1786E">
              <w:rPr>
                <w:noProof/>
                <w:webHidden/>
              </w:rPr>
            </w:r>
            <w:r w:rsidR="00B1786E">
              <w:rPr>
                <w:noProof/>
                <w:webHidden/>
              </w:rPr>
              <w:fldChar w:fldCharType="separate"/>
            </w:r>
            <w:r w:rsidR="00ED0FD7">
              <w:rPr>
                <w:noProof/>
                <w:webHidden/>
              </w:rPr>
              <w:t>12</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63" w:history="1">
            <w:r w:rsidR="00B1786E" w:rsidRPr="00670426">
              <w:rPr>
                <w:rStyle w:val="Hyperlink"/>
                <w:noProof/>
              </w:rPr>
              <w:t>7.1</w:t>
            </w:r>
            <w:r w:rsidR="00B1786E">
              <w:rPr>
                <w:rFonts w:asciiTheme="minorHAnsi" w:eastAsiaTheme="minorEastAsia" w:hAnsiTheme="minorHAnsi" w:cstheme="minorBidi"/>
                <w:noProof/>
                <w:sz w:val="22"/>
                <w:szCs w:val="22"/>
              </w:rPr>
              <w:tab/>
            </w:r>
            <w:r w:rsidR="00B1786E" w:rsidRPr="00670426">
              <w:rPr>
                <w:rStyle w:val="Hyperlink"/>
                <w:noProof/>
              </w:rPr>
              <w:t>Accelerator Management APIs</w:t>
            </w:r>
            <w:r w:rsidR="00B1786E">
              <w:rPr>
                <w:noProof/>
                <w:webHidden/>
              </w:rPr>
              <w:tab/>
            </w:r>
            <w:r w:rsidR="00B1786E">
              <w:rPr>
                <w:noProof/>
                <w:webHidden/>
              </w:rPr>
              <w:fldChar w:fldCharType="begin"/>
            </w:r>
            <w:r w:rsidR="00B1786E">
              <w:rPr>
                <w:noProof/>
                <w:webHidden/>
              </w:rPr>
              <w:instrText xml:space="preserve"> PAGEREF _Toc424044063 \h </w:instrText>
            </w:r>
            <w:r w:rsidR="00B1786E">
              <w:rPr>
                <w:noProof/>
                <w:webHidden/>
              </w:rPr>
            </w:r>
            <w:r w:rsidR="00B1786E">
              <w:rPr>
                <w:noProof/>
                <w:webHidden/>
              </w:rPr>
              <w:fldChar w:fldCharType="separate"/>
            </w:r>
            <w:r w:rsidR="00ED0FD7">
              <w:rPr>
                <w:noProof/>
                <w:webHidden/>
              </w:rPr>
              <w:t>12</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64" w:history="1">
            <w:r w:rsidR="00B1786E" w:rsidRPr="00670426">
              <w:rPr>
                <w:rStyle w:val="Hyperlink"/>
                <w:noProof/>
              </w:rPr>
              <w:t>7.2</w:t>
            </w:r>
            <w:r w:rsidR="00B1786E">
              <w:rPr>
                <w:rFonts w:asciiTheme="minorHAnsi" w:eastAsiaTheme="minorEastAsia" w:hAnsiTheme="minorHAnsi" w:cstheme="minorBidi"/>
                <w:noProof/>
                <w:sz w:val="22"/>
                <w:szCs w:val="22"/>
              </w:rPr>
              <w:tab/>
            </w:r>
            <w:r w:rsidR="00B1786E" w:rsidRPr="00670426">
              <w:rPr>
                <w:rStyle w:val="Hyperlink"/>
                <w:noProof/>
              </w:rPr>
              <w:t>Functional APIs</w:t>
            </w:r>
            <w:r w:rsidR="00B1786E">
              <w:rPr>
                <w:noProof/>
                <w:webHidden/>
              </w:rPr>
              <w:tab/>
            </w:r>
            <w:r w:rsidR="00B1786E">
              <w:rPr>
                <w:noProof/>
                <w:webHidden/>
              </w:rPr>
              <w:fldChar w:fldCharType="begin"/>
            </w:r>
            <w:r w:rsidR="00B1786E">
              <w:rPr>
                <w:noProof/>
                <w:webHidden/>
              </w:rPr>
              <w:instrText xml:space="preserve"> PAGEREF _Toc424044064 \h </w:instrText>
            </w:r>
            <w:r w:rsidR="00B1786E">
              <w:rPr>
                <w:noProof/>
                <w:webHidden/>
              </w:rPr>
            </w:r>
            <w:r w:rsidR="00B1786E">
              <w:rPr>
                <w:noProof/>
                <w:webHidden/>
              </w:rPr>
              <w:fldChar w:fldCharType="separate"/>
            </w:r>
            <w:r w:rsidR="00ED0FD7">
              <w:rPr>
                <w:noProof/>
                <w:webHidden/>
              </w:rPr>
              <w:t>12</w:t>
            </w:r>
            <w:r w:rsidR="00B1786E">
              <w:rPr>
                <w:noProof/>
                <w:webHidden/>
              </w:rPr>
              <w:fldChar w:fldCharType="end"/>
            </w:r>
          </w:hyperlink>
        </w:p>
        <w:p w:rsidR="00B1786E" w:rsidRDefault="003F1763">
          <w:pPr>
            <w:pStyle w:val="TOC3"/>
            <w:tabs>
              <w:tab w:val="left" w:pos="1415"/>
              <w:tab w:val="right" w:leader="dot" w:pos="9350"/>
            </w:tabs>
            <w:rPr>
              <w:rFonts w:asciiTheme="minorHAnsi" w:eastAsiaTheme="minorEastAsia" w:hAnsiTheme="minorHAnsi" w:cstheme="minorBidi"/>
              <w:noProof/>
              <w:sz w:val="22"/>
              <w:szCs w:val="22"/>
            </w:rPr>
          </w:pPr>
          <w:hyperlink w:anchor="_Toc424044065" w:history="1">
            <w:r w:rsidR="00B1786E" w:rsidRPr="00670426">
              <w:rPr>
                <w:rStyle w:val="Hyperlink"/>
                <w:noProof/>
              </w:rPr>
              <w:t>7.2.1</w:t>
            </w:r>
            <w:r w:rsidR="00B1786E">
              <w:rPr>
                <w:rFonts w:asciiTheme="minorHAnsi" w:eastAsiaTheme="minorEastAsia" w:hAnsiTheme="minorHAnsi" w:cstheme="minorBidi"/>
                <w:noProof/>
                <w:sz w:val="22"/>
                <w:szCs w:val="22"/>
              </w:rPr>
              <w:tab/>
            </w:r>
            <w:r w:rsidR="00B1786E" w:rsidRPr="00670426">
              <w:rPr>
                <w:rStyle w:val="Hyperlink"/>
                <w:noProof/>
              </w:rPr>
              <w:t>Control or setup APIs</w:t>
            </w:r>
            <w:r w:rsidR="00B1786E">
              <w:rPr>
                <w:noProof/>
                <w:webHidden/>
              </w:rPr>
              <w:tab/>
            </w:r>
            <w:r w:rsidR="00B1786E">
              <w:rPr>
                <w:noProof/>
                <w:webHidden/>
              </w:rPr>
              <w:fldChar w:fldCharType="begin"/>
            </w:r>
            <w:r w:rsidR="00B1786E">
              <w:rPr>
                <w:noProof/>
                <w:webHidden/>
              </w:rPr>
              <w:instrText xml:space="preserve"> PAGEREF _Toc424044065 \h </w:instrText>
            </w:r>
            <w:r w:rsidR="00B1786E">
              <w:rPr>
                <w:noProof/>
                <w:webHidden/>
              </w:rPr>
            </w:r>
            <w:r w:rsidR="00B1786E">
              <w:rPr>
                <w:noProof/>
                <w:webHidden/>
              </w:rPr>
              <w:fldChar w:fldCharType="separate"/>
            </w:r>
            <w:r w:rsidR="00ED0FD7">
              <w:rPr>
                <w:noProof/>
                <w:webHidden/>
              </w:rPr>
              <w:t>12</w:t>
            </w:r>
            <w:r w:rsidR="00B1786E">
              <w:rPr>
                <w:noProof/>
                <w:webHidden/>
              </w:rPr>
              <w:fldChar w:fldCharType="end"/>
            </w:r>
          </w:hyperlink>
        </w:p>
        <w:p w:rsidR="00B1786E" w:rsidRDefault="003F1763">
          <w:pPr>
            <w:pStyle w:val="TOC3"/>
            <w:tabs>
              <w:tab w:val="left" w:pos="1415"/>
              <w:tab w:val="right" w:leader="dot" w:pos="9350"/>
            </w:tabs>
            <w:rPr>
              <w:rFonts w:asciiTheme="minorHAnsi" w:eastAsiaTheme="minorEastAsia" w:hAnsiTheme="minorHAnsi" w:cstheme="minorBidi"/>
              <w:noProof/>
              <w:sz w:val="22"/>
              <w:szCs w:val="22"/>
            </w:rPr>
          </w:pPr>
          <w:hyperlink w:anchor="_Toc424044066" w:history="1">
            <w:r w:rsidR="00B1786E" w:rsidRPr="00670426">
              <w:rPr>
                <w:rStyle w:val="Hyperlink"/>
                <w:noProof/>
              </w:rPr>
              <w:t>7.2.2</w:t>
            </w:r>
            <w:r w:rsidR="00B1786E">
              <w:rPr>
                <w:rFonts w:asciiTheme="minorHAnsi" w:eastAsiaTheme="minorEastAsia" w:hAnsiTheme="minorHAnsi" w:cstheme="minorBidi"/>
                <w:noProof/>
                <w:sz w:val="22"/>
                <w:szCs w:val="22"/>
              </w:rPr>
              <w:tab/>
            </w:r>
            <w:r w:rsidR="00B1786E" w:rsidRPr="00670426">
              <w:rPr>
                <w:rStyle w:val="Hyperlink"/>
                <w:noProof/>
              </w:rPr>
              <w:t>Data Processing APIs</w:t>
            </w:r>
            <w:r w:rsidR="00B1786E">
              <w:rPr>
                <w:noProof/>
                <w:webHidden/>
              </w:rPr>
              <w:tab/>
            </w:r>
            <w:r w:rsidR="00B1786E">
              <w:rPr>
                <w:noProof/>
                <w:webHidden/>
              </w:rPr>
              <w:fldChar w:fldCharType="begin"/>
            </w:r>
            <w:r w:rsidR="00B1786E">
              <w:rPr>
                <w:noProof/>
                <w:webHidden/>
              </w:rPr>
              <w:instrText xml:space="preserve"> PAGEREF _Toc424044066 \h </w:instrText>
            </w:r>
            <w:r w:rsidR="00B1786E">
              <w:rPr>
                <w:noProof/>
                <w:webHidden/>
              </w:rPr>
            </w:r>
            <w:r w:rsidR="00B1786E">
              <w:rPr>
                <w:noProof/>
                <w:webHidden/>
              </w:rPr>
              <w:fldChar w:fldCharType="separate"/>
            </w:r>
            <w:r w:rsidR="00ED0FD7">
              <w:rPr>
                <w:noProof/>
                <w:webHidden/>
              </w:rPr>
              <w:t>12</w:t>
            </w:r>
            <w:r w:rsidR="00B1786E">
              <w:rPr>
                <w:noProof/>
                <w:webHidden/>
              </w:rPr>
              <w:fldChar w:fldCharType="end"/>
            </w:r>
          </w:hyperlink>
        </w:p>
        <w:p w:rsidR="00B1786E" w:rsidRDefault="003F1763">
          <w:pPr>
            <w:pStyle w:val="TOC1"/>
            <w:tabs>
              <w:tab w:val="left" w:pos="480"/>
              <w:tab w:val="right" w:leader="dot" w:pos="9350"/>
            </w:tabs>
            <w:rPr>
              <w:rFonts w:asciiTheme="minorHAnsi" w:eastAsiaTheme="minorEastAsia" w:hAnsiTheme="minorHAnsi" w:cstheme="minorBidi"/>
              <w:noProof/>
              <w:sz w:val="22"/>
              <w:szCs w:val="22"/>
            </w:rPr>
          </w:pPr>
          <w:hyperlink w:anchor="_Toc424044067" w:history="1">
            <w:r w:rsidR="00B1786E" w:rsidRPr="00670426">
              <w:rPr>
                <w:rStyle w:val="Hyperlink"/>
                <w:b/>
                <w:bCs/>
                <w:noProof/>
              </w:rPr>
              <w:t>8</w:t>
            </w:r>
            <w:r w:rsidR="00B1786E">
              <w:rPr>
                <w:rFonts w:asciiTheme="minorHAnsi" w:eastAsiaTheme="minorEastAsia" w:hAnsiTheme="minorHAnsi" w:cstheme="minorBidi"/>
                <w:noProof/>
                <w:sz w:val="22"/>
                <w:szCs w:val="22"/>
              </w:rPr>
              <w:tab/>
            </w:r>
            <w:r w:rsidR="00B1786E" w:rsidRPr="00670426">
              <w:rPr>
                <w:rStyle w:val="Hyperlink"/>
                <w:noProof/>
              </w:rPr>
              <w:t>g-API definitions</w:t>
            </w:r>
            <w:r w:rsidR="00B1786E">
              <w:rPr>
                <w:noProof/>
                <w:webHidden/>
              </w:rPr>
              <w:tab/>
            </w:r>
            <w:r w:rsidR="00B1786E">
              <w:rPr>
                <w:noProof/>
                <w:webHidden/>
              </w:rPr>
              <w:fldChar w:fldCharType="begin"/>
            </w:r>
            <w:r w:rsidR="00B1786E">
              <w:rPr>
                <w:noProof/>
                <w:webHidden/>
              </w:rPr>
              <w:instrText xml:space="preserve"> PAGEREF _Toc424044067 \h </w:instrText>
            </w:r>
            <w:r w:rsidR="00B1786E">
              <w:rPr>
                <w:noProof/>
                <w:webHidden/>
              </w:rPr>
            </w:r>
            <w:r w:rsidR="00B1786E">
              <w:rPr>
                <w:noProof/>
                <w:webHidden/>
              </w:rPr>
              <w:fldChar w:fldCharType="separate"/>
            </w:r>
            <w:r w:rsidR="00ED0FD7">
              <w:rPr>
                <w:noProof/>
                <w:webHidden/>
              </w:rPr>
              <w:t>13</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68" w:history="1">
            <w:r w:rsidR="00B1786E" w:rsidRPr="00670426">
              <w:rPr>
                <w:rStyle w:val="Hyperlink"/>
                <w:noProof/>
              </w:rPr>
              <w:t>8.1</w:t>
            </w:r>
            <w:r w:rsidR="00B1786E">
              <w:rPr>
                <w:rFonts w:asciiTheme="minorHAnsi" w:eastAsiaTheme="minorEastAsia" w:hAnsiTheme="minorHAnsi" w:cstheme="minorBidi"/>
                <w:noProof/>
                <w:sz w:val="22"/>
                <w:szCs w:val="22"/>
              </w:rPr>
              <w:tab/>
            </w:r>
            <w:r w:rsidR="00B1786E" w:rsidRPr="00670426">
              <w:rPr>
                <w:rStyle w:val="Hyperlink"/>
                <w:noProof/>
              </w:rPr>
              <w:t>g_ipsec_la_get_api_version</w:t>
            </w:r>
            <w:r w:rsidR="00B1786E">
              <w:rPr>
                <w:noProof/>
                <w:webHidden/>
              </w:rPr>
              <w:tab/>
            </w:r>
            <w:r w:rsidR="00B1786E">
              <w:rPr>
                <w:noProof/>
                <w:webHidden/>
              </w:rPr>
              <w:fldChar w:fldCharType="begin"/>
            </w:r>
            <w:r w:rsidR="00B1786E">
              <w:rPr>
                <w:noProof/>
                <w:webHidden/>
              </w:rPr>
              <w:instrText xml:space="preserve"> PAGEREF _Toc424044068 \h </w:instrText>
            </w:r>
            <w:r w:rsidR="00B1786E">
              <w:rPr>
                <w:noProof/>
                <w:webHidden/>
              </w:rPr>
            </w:r>
            <w:r w:rsidR="00B1786E">
              <w:rPr>
                <w:noProof/>
                <w:webHidden/>
              </w:rPr>
              <w:fldChar w:fldCharType="separate"/>
            </w:r>
            <w:r w:rsidR="00ED0FD7">
              <w:rPr>
                <w:noProof/>
                <w:webHidden/>
              </w:rPr>
              <w:t>13</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69" w:history="1">
            <w:r w:rsidR="00B1786E" w:rsidRPr="00670426">
              <w:rPr>
                <w:rStyle w:val="Hyperlink"/>
                <w:noProof/>
              </w:rPr>
              <w:t>8.2</w:t>
            </w:r>
            <w:r w:rsidR="00B1786E">
              <w:rPr>
                <w:rFonts w:asciiTheme="minorHAnsi" w:eastAsiaTheme="minorEastAsia" w:hAnsiTheme="minorHAnsi" w:cstheme="minorBidi"/>
                <w:noProof/>
                <w:sz w:val="22"/>
                <w:szCs w:val="22"/>
              </w:rPr>
              <w:tab/>
            </w:r>
            <w:r w:rsidR="00B1786E" w:rsidRPr="00670426">
              <w:rPr>
                <w:rStyle w:val="Hyperlink"/>
                <w:noProof/>
              </w:rPr>
              <w:t>g_ipsec_la_open</w:t>
            </w:r>
            <w:r w:rsidR="00B1786E">
              <w:rPr>
                <w:noProof/>
                <w:webHidden/>
              </w:rPr>
              <w:tab/>
            </w:r>
            <w:r w:rsidR="00B1786E">
              <w:rPr>
                <w:noProof/>
                <w:webHidden/>
              </w:rPr>
              <w:fldChar w:fldCharType="begin"/>
            </w:r>
            <w:r w:rsidR="00B1786E">
              <w:rPr>
                <w:noProof/>
                <w:webHidden/>
              </w:rPr>
              <w:instrText xml:space="preserve"> PAGEREF _Toc424044069 \h </w:instrText>
            </w:r>
            <w:r w:rsidR="00B1786E">
              <w:rPr>
                <w:noProof/>
                <w:webHidden/>
              </w:rPr>
            </w:r>
            <w:r w:rsidR="00B1786E">
              <w:rPr>
                <w:noProof/>
                <w:webHidden/>
              </w:rPr>
              <w:fldChar w:fldCharType="separate"/>
            </w:r>
            <w:r w:rsidR="00ED0FD7">
              <w:rPr>
                <w:noProof/>
                <w:webHidden/>
              </w:rPr>
              <w:t>13</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70" w:history="1">
            <w:r w:rsidR="00B1786E" w:rsidRPr="00670426">
              <w:rPr>
                <w:rStyle w:val="Hyperlink"/>
                <w:noProof/>
              </w:rPr>
              <w:t>8.3</w:t>
            </w:r>
            <w:r w:rsidR="00B1786E">
              <w:rPr>
                <w:rFonts w:asciiTheme="minorHAnsi" w:eastAsiaTheme="minorEastAsia" w:hAnsiTheme="minorHAnsi" w:cstheme="minorBidi"/>
                <w:noProof/>
                <w:sz w:val="22"/>
                <w:szCs w:val="22"/>
              </w:rPr>
              <w:tab/>
            </w:r>
            <w:r w:rsidR="00B1786E" w:rsidRPr="00670426">
              <w:rPr>
                <w:rStyle w:val="Hyperlink"/>
                <w:noProof/>
              </w:rPr>
              <w:t>g_ipsec_la_create_group</w:t>
            </w:r>
            <w:r w:rsidR="00B1786E">
              <w:rPr>
                <w:noProof/>
                <w:webHidden/>
              </w:rPr>
              <w:tab/>
            </w:r>
            <w:r w:rsidR="00B1786E">
              <w:rPr>
                <w:noProof/>
                <w:webHidden/>
              </w:rPr>
              <w:fldChar w:fldCharType="begin"/>
            </w:r>
            <w:r w:rsidR="00B1786E">
              <w:rPr>
                <w:noProof/>
                <w:webHidden/>
              </w:rPr>
              <w:instrText xml:space="preserve"> PAGEREF _Toc424044070 \h </w:instrText>
            </w:r>
            <w:r w:rsidR="00B1786E">
              <w:rPr>
                <w:noProof/>
                <w:webHidden/>
              </w:rPr>
            </w:r>
            <w:r w:rsidR="00B1786E">
              <w:rPr>
                <w:noProof/>
                <w:webHidden/>
              </w:rPr>
              <w:fldChar w:fldCharType="separate"/>
            </w:r>
            <w:r w:rsidR="00ED0FD7">
              <w:rPr>
                <w:noProof/>
                <w:webHidden/>
              </w:rPr>
              <w:t>13</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71" w:history="1">
            <w:r w:rsidR="00B1786E" w:rsidRPr="00670426">
              <w:rPr>
                <w:rStyle w:val="Hyperlink"/>
                <w:noProof/>
              </w:rPr>
              <w:t>8.4</w:t>
            </w:r>
            <w:r w:rsidR="00B1786E">
              <w:rPr>
                <w:rFonts w:asciiTheme="minorHAnsi" w:eastAsiaTheme="minorEastAsia" w:hAnsiTheme="minorHAnsi" w:cstheme="minorBidi"/>
                <w:noProof/>
                <w:sz w:val="22"/>
                <w:szCs w:val="22"/>
              </w:rPr>
              <w:tab/>
            </w:r>
            <w:r w:rsidR="00B1786E" w:rsidRPr="00670426">
              <w:rPr>
                <w:rStyle w:val="Hyperlink"/>
                <w:noProof/>
              </w:rPr>
              <w:t>g_ipsec_la_delete_group</w:t>
            </w:r>
            <w:r w:rsidR="00B1786E">
              <w:rPr>
                <w:noProof/>
                <w:webHidden/>
              </w:rPr>
              <w:tab/>
            </w:r>
            <w:r w:rsidR="00B1786E">
              <w:rPr>
                <w:noProof/>
                <w:webHidden/>
              </w:rPr>
              <w:fldChar w:fldCharType="begin"/>
            </w:r>
            <w:r w:rsidR="00B1786E">
              <w:rPr>
                <w:noProof/>
                <w:webHidden/>
              </w:rPr>
              <w:instrText xml:space="preserve"> PAGEREF _Toc424044071 \h </w:instrText>
            </w:r>
            <w:r w:rsidR="00B1786E">
              <w:rPr>
                <w:noProof/>
                <w:webHidden/>
              </w:rPr>
            </w:r>
            <w:r w:rsidR="00B1786E">
              <w:rPr>
                <w:noProof/>
                <w:webHidden/>
              </w:rPr>
              <w:fldChar w:fldCharType="separate"/>
            </w:r>
            <w:r w:rsidR="00ED0FD7">
              <w:rPr>
                <w:noProof/>
                <w:webHidden/>
              </w:rPr>
              <w:t>14</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72" w:history="1">
            <w:r w:rsidR="00B1786E" w:rsidRPr="00670426">
              <w:rPr>
                <w:rStyle w:val="Hyperlink"/>
                <w:noProof/>
              </w:rPr>
              <w:t>8.5</w:t>
            </w:r>
            <w:r w:rsidR="00B1786E">
              <w:rPr>
                <w:rFonts w:asciiTheme="minorHAnsi" w:eastAsiaTheme="minorEastAsia" w:hAnsiTheme="minorHAnsi" w:cstheme="minorBidi"/>
                <w:noProof/>
                <w:sz w:val="22"/>
                <w:szCs w:val="22"/>
              </w:rPr>
              <w:tab/>
            </w:r>
            <w:r w:rsidR="00B1786E" w:rsidRPr="00670426">
              <w:rPr>
                <w:rStyle w:val="Hyperlink"/>
                <w:noProof/>
              </w:rPr>
              <w:t>g_ipsec_la_close</w:t>
            </w:r>
            <w:r w:rsidR="00B1786E">
              <w:rPr>
                <w:noProof/>
                <w:webHidden/>
              </w:rPr>
              <w:tab/>
            </w:r>
            <w:r w:rsidR="00B1786E">
              <w:rPr>
                <w:noProof/>
                <w:webHidden/>
              </w:rPr>
              <w:fldChar w:fldCharType="begin"/>
            </w:r>
            <w:r w:rsidR="00B1786E">
              <w:rPr>
                <w:noProof/>
                <w:webHidden/>
              </w:rPr>
              <w:instrText xml:space="preserve"> PAGEREF _Toc424044072 \h </w:instrText>
            </w:r>
            <w:r w:rsidR="00B1786E">
              <w:rPr>
                <w:noProof/>
                <w:webHidden/>
              </w:rPr>
            </w:r>
            <w:r w:rsidR="00B1786E">
              <w:rPr>
                <w:noProof/>
                <w:webHidden/>
              </w:rPr>
              <w:fldChar w:fldCharType="separate"/>
            </w:r>
            <w:r w:rsidR="00ED0FD7">
              <w:rPr>
                <w:noProof/>
                <w:webHidden/>
              </w:rPr>
              <w:t>14</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73" w:history="1">
            <w:r w:rsidR="00B1786E" w:rsidRPr="00670426">
              <w:rPr>
                <w:rStyle w:val="Hyperlink"/>
                <w:noProof/>
              </w:rPr>
              <w:t>8.6</w:t>
            </w:r>
            <w:r w:rsidR="00B1786E">
              <w:rPr>
                <w:rFonts w:asciiTheme="minorHAnsi" w:eastAsiaTheme="minorEastAsia" w:hAnsiTheme="minorHAnsi" w:cstheme="minorBidi"/>
                <w:noProof/>
                <w:sz w:val="22"/>
                <w:szCs w:val="22"/>
              </w:rPr>
              <w:tab/>
            </w:r>
            <w:r w:rsidR="00B1786E" w:rsidRPr="00670426">
              <w:rPr>
                <w:rStyle w:val="Hyperlink"/>
                <w:noProof/>
              </w:rPr>
              <w:t>g_ipsec_la_available_list_get</w:t>
            </w:r>
            <w:r w:rsidR="00B1786E">
              <w:rPr>
                <w:noProof/>
                <w:webHidden/>
              </w:rPr>
              <w:tab/>
            </w:r>
            <w:r w:rsidR="00B1786E">
              <w:rPr>
                <w:noProof/>
                <w:webHidden/>
              </w:rPr>
              <w:fldChar w:fldCharType="begin"/>
            </w:r>
            <w:r w:rsidR="00B1786E">
              <w:rPr>
                <w:noProof/>
                <w:webHidden/>
              </w:rPr>
              <w:instrText xml:space="preserve"> PAGEREF _Toc424044073 \h </w:instrText>
            </w:r>
            <w:r w:rsidR="00B1786E">
              <w:rPr>
                <w:noProof/>
                <w:webHidden/>
              </w:rPr>
            </w:r>
            <w:r w:rsidR="00B1786E">
              <w:rPr>
                <w:noProof/>
                <w:webHidden/>
              </w:rPr>
              <w:fldChar w:fldCharType="separate"/>
            </w:r>
            <w:r w:rsidR="00ED0FD7">
              <w:rPr>
                <w:noProof/>
                <w:webHidden/>
              </w:rPr>
              <w:t>15</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74" w:history="1">
            <w:r w:rsidR="00B1786E" w:rsidRPr="00670426">
              <w:rPr>
                <w:rStyle w:val="Hyperlink"/>
                <w:noProof/>
              </w:rPr>
              <w:t>8.7</w:t>
            </w:r>
            <w:r w:rsidR="00B1786E">
              <w:rPr>
                <w:rFonts w:asciiTheme="minorHAnsi" w:eastAsiaTheme="minorEastAsia" w:hAnsiTheme="minorHAnsi" w:cstheme="minorBidi"/>
                <w:noProof/>
                <w:sz w:val="22"/>
                <w:szCs w:val="22"/>
              </w:rPr>
              <w:tab/>
            </w:r>
            <w:r w:rsidR="00B1786E" w:rsidRPr="00670426">
              <w:rPr>
                <w:rStyle w:val="Hyperlink"/>
                <w:noProof/>
              </w:rPr>
              <w:t>g_ipsec_la_active_list_get</w:t>
            </w:r>
            <w:r w:rsidR="00B1786E">
              <w:rPr>
                <w:noProof/>
                <w:webHidden/>
              </w:rPr>
              <w:tab/>
            </w:r>
            <w:r w:rsidR="00B1786E">
              <w:rPr>
                <w:noProof/>
                <w:webHidden/>
              </w:rPr>
              <w:fldChar w:fldCharType="begin"/>
            </w:r>
            <w:r w:rsidR="00B1786E">
              <w:rPr>
                <w:noProof/>
                <w:webHidden/>
              </w:rPr>
              <w:instrText xml:space="preserve"> PAGEREF _Toc424044074 \h </w:instrText>
            </w:r>
            <w:r w:rsidR="00B1786E">
              <w:rPr>
                <w:noProof/>
                <w:webHidden/>
              </w:rPr>
            </w:r>
            <w:r w:rsidR="00B1786E">
              <w:rPr>
                <w:noProof/>
                <w:webHidden/>
              </w:rPr>
              <w:fldChar w:fldCharType="separate"/>
            </w:r>
            <w:r w:rsidR="00ED0FD7">
              <w:rPr>
                <w:noProof/>
                <w:webHidden/>
              </w:rPr>
              <w:t>15</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75" w:history="1">
            <w:r w:rsidR="00B1786E" w:rsidRPr="00670426">
              <w:rPr>
                <w:rStyle w:val="Hyperlink"/>
                <w:noProof/>
              </w:rPr>
              <w:t>8.8</w:t>
            </w:r>
            <w:r w:rsidR="00B1786E">
              <w:rPr>
                <w:rFonts w:asciiTheme="minorHAnsi" w:eastAsiaTheme="minorEastAsia" w:hAnsiTheme="minorHAnsi" w:cstheme="minorBidi"/>
                <w:noProof/>
                <w:sz w:val="22"/>
                <w:szCs w:val="22"/>
              </w:rPr>
              <w:tab/>
            </w:r>
            <w:r w:rsidR="00B1786E" w:rsidRPr="00670426">
              <w:rPr>
                <w:rStyle w:val="Hyperlink"/>
                <w:noProof/>
              </w:rPr>
              <w:t>g_ipsec_la_get_capabilities</w:t>
            </w:r>
            <w:r w:rsidR="00B1786E">
              <w:rPr>
                <w:noProof/>
                <w:webHidden/>
              </w:rPr>
              <w:tab/>
            </w:r>
            <w:r w:rsidR="00B1786E">
              <w:rPr>
                <w:noProof/>
                <w:webHidden/>
              </w:rPr>
              <w:fldChar w:fldCharType="begin"/>
            </w:r>
            <w:r w:rsidR="00B1786E">
              <w:rPr>
                <w:noProof/>
                <w:webHidden/>
              </w:rPr>
              <w:instrText xml:space="preserve"> PAGEREF _Toc424044075 \h </w:instrText>
            </w:r>
            <w:r w:rsidR="00B1786E">
              <w:rPr>
                <w:noProof/>
                <w:webHidden/>
              </w:rPr>
            </w:r>
            <w:r w:rsidR="00B1786E">
              <w:rPr>
                <w:noProof/>
                <w:webHidden/>
              </w:rPr>
              <w:fldChar w:fldCharType="separate"/>
            </w:r>
            <w:r w:rsidR="00ED0FD7">
              <w:rPr>
                <w:noProof/>
                <w:webHidden/>
              </w:rPr>
              <w:t>15</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76" w:history="1">
            <w:r w:rsidR="00B1786E" w:rsidRPr="00670426">
              <w:rPr>
                <w:rStyle w:val="Hyperlink"/>
                <w:noProof/>
              </w:rPr>
              <w:t>8.9</w:t>
            </w:r>
            <w:r w:rsidR="00B1786E">
              <w:rPr>
                <w:rFonts w:asciiTheme="minorHAnsi" w:eastAsiaTheme="minorEastAsia" w:hAnsiTheme="minorHAnsi" w:cstheme="minorBidi"/>
                <w:noProof/>
                <w:sz w:val="22"/>
                <w:szCs w:val="22"/>
              </w:rPr>
              <w:tab/>
            </w:r>
            <w:r w:rsidR="00B1786E" w:rsidRPr="00670426">
              <w:rPr>
                <w:rStyle w:val="Hyperlink"/>
                <w:noProof/>
              </w:rPr>
              <w:t>g_ipsec_la_notification_hooks_register</w:t>
            </w:r>
            <w:r w:rsidR="00B1786E">
              <w:rPr>
                <w:noProof/>
                <w:webHidden/>
              </w:rPr>
              <w:tab/>
            </w:r>
            <w:r w:rsidR="00B1786E">
              <w:rPr>
                <w:noProof/>
                <w:webHidden/>
              </w:rPr>
              <w:fldChar w:fldCharType="begin"/>
            </w:r>
            <w:r w:rsidR="00B1786E">
              <w:rPr>
                <w:noProof/>
                <w:webHidden/>
              </w:rPr>
              <w:instrText xml:space="preserve"> PAGEREF _Toc424044076 \h </w:instrText>
            </w:r>
            <w:r w:rsidR="00B1786E">
              <w:rPr>
                <w:noProof/>
                <w:webHidden/>
              </w:rPr>
            </w:r>
            <w:r w:rsidR="00B1786E">
              <w:rPr>
                <w:noProof/>
                <w:webHidden/>
              </w:rPr>
              <w:fldChar w:fldCharType="separate"/>
            </w:r>
            <w:r w:rsidR="00ED0FD7">
              <w:rPr>
                <w:noProof/>
                <w:webHidden/>
              </w:rPr>
              <w:t>16</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77" w:history="1">
            <w:r w:rsidR="00B1786E" w:rsidRPr="00670426">
              <w:rPr>
                <w:rStyle w:val="Hyperlink"/>
                <w:noProof/>
              </w:rPr>
              <w:t>8.10</w:t>
            </w:r>
            <w:r w:rsidR="00B1786E">
              <w:rPr>
                <w:rFonts w:asciiTheme="minorHAnsi" w:eastAsiaTheme="minorEastAsia" w:hAnsiTheme="minorHAnsi" w:cstheme="minorBidi"/>
                <w:noProof/>
                <w:sz w:val="22"/>
                <w:szCs w:val="22"/>
              </w:rPr>
              <w:tab/>
            </w:r>
            <w:r w:rsidR="00B1786E" w:rsidRPr="00670426">
              <w:rPr>
                <w:rStyle w:val="Hyperlink"/>
                <w:noProof/>
              </w:rPr>
              <w:t>g_ipsec_la_notifications_hook_deregister</w:t>
            </w:r>
            <w:r w:rsidR="00B1786E">
              <w:rPr>
                <w:noProof/>
                <w:webHidden/>
              </w:rPr>
              <w:tab/>
            </w:r>
            <w:r w:rsidR="00B1786E">
              <w:rPr>
                <w:noProof/>
                <w:webHidden/>
              </w:rPr>
              <w:fldChar w:fldCharType="begin"/>
            </w:r>
            <w:r w:rsidR="00B1786E">
              <w:rPr>
                <w:noProof/>
                <w:webHidden/>
              </w:rPr>
              <w:instrText xml:space="preserve"> PAGEREF _Toc424044077 \h </w:instrText>
            </w:r>
            <w:r w:rsidR="00B1786E">
              <w:rPr>
                <w:noProof/>
                <w:webHidden/>
              </w:rPr>
            </w:r>
            <w:r w:rsidR="00B1786E">
              <w:rPr>
                <w:noProof/>
                <w:webHidden/>
              </w:rPr>
              <w:fldChar w:fldCharType="separate"/>
            </w:r>
            <w:r w:rsidR="00ED0FD7">
              <w:rPr>
                <w:noProof/>
                <w:webHidden/>
              </w:rPr>
              <w:t>16</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78" w:history="1">
            <w:r w:rsidR="00B1786E" w:rsidRPr="00670426">
              <w:rPr>
                <w:rStyle w:val="Hyperlink"/>
                <w:noProof/>
              </w:rPr>
              <w:t>8.11</w:t>
            </w:r>
            <w:r w:rsidR="00B1786E">
              <w:rPr>
                <w:rFonts w:asciiTheme="minorHAnsi" w:eastAsiaTheme="minorEastAsia" w:hAnsiTheme="minorHAnsi" w:cstheme="minorBidi"/>
                <w:noProof/>
                <w:sz w:val="22"/>
                <w:szCs w:val="22"/>
              </w:rPr>
              <w:tab/>
            </w:r>
            <w:r w:rsidR="00B1786E" w:rsidRPr="00670426">
              <w:rPr>
                <w:rStyle w:val="Hyperlink"/>
                <w:noProof/>
              </w:rPr>
              <w:t>g_ipsec_la_sa_add</w:t>
            </w:r>
            <w:r w:rsidR="00B1786E">
              <w:rPr>
                <w:noProof/>
                <w:webHidden/>
              </w:rPr>
              <w:tab/>
            </w:r>
            <w:r w:rsidR="00B1786E">
              <w:rPr>
                <w:noProof/>
                <w:webHidden/>
              </w:rPr>
              <w:fldChar w:fldCharType="begin"/>
            </w:r>
            <w:r w:rsidR="00B1786E">
              <w:rPr>
                <w:noProof/>
                <w:webHidden/>
              </w:rPr>
              <w:instrText xml:space="preserve"> PAGEREF _Toc424044078 \h </w:instrText>
            </w:r>
            <w:r w:rsidR="00B1786E">
              <w:rPr>
                <w:noProof/>
                <w:webHidden/>
              </w:rPr>
            </w:r>
            <w:r w:rsidR="00B1786E">
              <w:rPr>
                <w:noProof/>
                <w:webHidden/>
              </w:rPr>
              <w:fldChar w:fldCharType="separate"/>
            </w:r>
            <w:r w:rsidR="00ED0FD7">
              <w:rPr>
                <w:noProof/>
                <w:webHidden/>
              </w:rPr>
              <w:t>17</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79" w:history="1">
            <w:r w:rsidR="00B1786E" w:rsidRPr="00670426">
              <w:rPr>
                <w:rStyle w:val="Hyperlink"/>
                <w:noProof/>
              </w:rPr>
              <w:t>8.12</w:t>
            </w:r>
            <w:r w:rsidR="00B1786E">
              <w:rPr>
                <w:rFonts w:asciiTheme="minorHAnsi" w:eastAsiaTheme="minorEastAsia" w:hAnsiTheme="minorHAnsi" w:cstheme="minorBidi"/>
                <w:noProof/>
                <w:sz w:val="22"/>
                <w:szCs w:val="22"/>
              </w:rPr>
              <w:tab/>
            </w:r>
            <w:r w:rsidR="00B1786E" w:rsidRPr="00670426">
              <w:rPr>
                <w:rStyle w:val="Hyperlink"/>
                <w:noProof/>
              </w:rPr>
              <w:t>g_ipsec_la_sa_mod</w:t>
            </w:r>
            <w:r w:rsidR="00B1786E">
              <w:rPr>
                <w:noProof/>
                <w:webHidden/>
              </w:rPr>
              <w:tab/>
            </w:r>
            <w:r w:rsidR="00B1786E">
              <w:rPr>
                <w:noProof/>
                <w:webHidden/>
              </w:rPr>
              <w:fldChar w:fldCharType="begin"/>
            </w:r>
            <w:r w:rsidR="00B1786E">
              <w:rPr>
                <w:noProof/>
                <w:webHidden/>
              </w:rPr>
              <w:instrText xml:space="preserve"> PAGEREF _Toc424044079 \h </w:instrText>
            </w:r>
            <w:r w:rsidR="00B1786E">
              <w:rPr>
                <w:noProof/>
                <w:webHidden/>
              </w:rPr>
            </w:r>
            <w:r w:rsidR="00B1786E">
              <w:rPr>
                <w:noProof/>
                <w:webHidden/>
              </w:rPr>
              <w:fldChar w:fldCharType="separate"/>
            </w:r>
            <w:r w:rsidR="00ED0FD7">
              <w:rPr>
                <w:noProof/>
                <w:webHidden/>
              </w:rPr>
              <w:t>17</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80" w:history="1">
            <w:r w:rsidR="00B1786E" w:rsidRPr="00670426">
              <w:rPr>
                <w:rStyle w:val="Hyperlink"/>
                <w:noProof/>
              </w:rPr>
              <w:t>8.13</w:t>
            </w:r>
            <w:r w:rsidR="00B1786E">
              <w:rPr>
                <w:rFonts w:asciiTheme="minorHAnsi" w:eastAsiaTheme="minorEastAsia" w:hAnsiTheme="minorHAnsi" w:cstheme="minorBidi"/>
                <w:noProof/>
                <w:sz w:val="22"/>
                <w:szCs w:val="22"/>
              </w:rPr>
              <w:tab/>
            </w:r>
            <w:r w:rsidR="00B1786E" w:rsidRPr="00670426">
              <w:rPr>
                <w:rStyle w:val="Hyperlink"/>
                <w:noProof/>
              </w:rPr>
              <w:t>g_ipsec_la_sa_del</w:t>
            </w:r>
            <w:r w:rsidR="00B1786E">
              <w:rPr>
                <w:noProof/>
                <w:webHidden/>
              </w:rPr>
              <w:tab/>
            </w:r>
            <w:r w:rsidR="00B1786E">
              <w:rPr>
                <w:noProof/>
                <w:webHidden/>
              </w:rPr>
              <w:fldChar w:fldCharType="begin"/>
            </w:r>
            <w:r w:rsidR="00B1786E">
              <w:rPr>
                <w:noProof/>
                <w:webHidden/>
              </w:rPr>
              <w:instrText xml:space="preserve"> PAGEREF _Toc424044080 \h </w:instrText>
            </w:r>
            <w:r w:rsidR="00B1786E">
              <w:rPr>
                <w:noProof/>
                <w:webHidden/>
              </w:rPr>
            </w:r>
            <w:r w:rsidR="00B1786E">
              <w:rPr>
                <w:noProof/>
                <w:webHidden/>
              </w:rPr>
              <w:fldChar w:fldCharType="separate"/>
            </w:r>
            <w:r w:rsidR="00ED0FD7">
              <w:rPr>
                <w:noProof/>
                <w:webHidden/>
              </w:rPr>
              <w:t>18</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81" w:history="1">
            <w:r w:rsidR="00B1786E" w:rsidRPr="00670426">
              <w:rPr>
                <w:rStyle w:val="Hyperlink"/>
                <w:noProof/>
              </w:rPr>
              <w:t>8.14</w:t>
            </w:r>
            <w:r w:rsidR="00B1786E">
              <w:rPr>
                <w:rFonts w:asciiTheme="minorHAnsi" w:eastAsiaTheme="minorEastAsia" w:hAnsiTheme="minorHAnsi" w:cstheme="minorBidi"/>
                <w:noProof/>
                <w:sz w:val="22"/>
                <w:szCs w:val="22"/>
              </w:rPr>
              <w:tab/>
            </w:r>
            <w:r w:rsidR="00B1786E" w:rsidRPr="00670426">
              <w:rPr>
                <w:rStyle w:val="Hyperlink"/>
                <w:noProof/>
              </w:rPr>
              <w:t>g_ipsec_la_sa_flush</w:t>
            </w:r>
            <w:r w:rsidR="00B1786E">
              <w:rPr>
                <w:noProof/>
                <w:webHidden/>
              </w:rPr>
              <w:tab/>
            </w:r>
            <w:r w:rsidR="00B1786E">
              <w:rPr>
                <w:noProof/>
                <w:webHidden/>
              </w:rPr>
              <w:fldChar w:fldCharType="begin"/>
            </w:r>
            <w:r w:rsidR="00B1786E">
              <w:rPr>
                <w:noProof/>
                <w:webHidden/>
              </w:rPr>
              <w:instrText xml:space="preserve"> PAGEREF _Toc424044081 \h </w:instrText>
            </w:r>
            <w:r w:rsidR="00B1786E">
              <w:rPr>
                <w:noProof/>
                <w:webHidden/>
              </w:rPr>
            </w:r>
            <w:r w:rsidR="00B1786E">
              <w:rPr>
                <w:noProof/>
                <w:webHidden/>
              </w:rPr>
              <w:fldChar w:fldCharType="separate"/>
            </w:r>
            <w:r w:rsidR="00ED0FD7">
              <w:rPr>
                <w:noProof/>
                <w:webHidden/>
              </w:rPr>
              <w:t>18</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82" w:history="1">
            <w:r w:rsidR="00B1786E" w:rsidRPr="00670426">
              <w:rPr>
                <w:rStyle w:val="Hyperlink"/>
                <w:noProof/>
              </w:rPr>
              <w:t>8.15</w:t>
            </w:r>
            <w:r w:rsidR="00B1786E">
              <w:rPr>
                <w:rFonts w:asciiTheme="minorHAnsi" w:eastAsiaTheme="minorEastAsia" w:hAnsiTheme="minorHAnsi" w:cstheme="minorBidi"/>
                <w:noProof/>
                <w:sz w:val="22"/>
                <w:szCs w:val="22"/>
              </w:rPr>
              <w:tab/>
            </w:r>
            <w:r w:rsidR="00B1786E" w:rsidRPr="00670426">
              <w:rPr>
                <w:rStyle w:val="Hyperlink"/>
                <w:noProof/>
              </w:rPr>
              <w:t>g_ipsec_la_sa_get</w:t>
            </w:r>
            <w:r w:rsidR="00B1786E">
              <w:rPr>
                <w:noProof/>
                <w:webHidden/>
              </w:rPr>
              <w:tab/>
            </w:r>
            <w:r w:rsidR="00B1786E">
              <w:rPr>
                <w:noProof/>
                <w:webHidden/>
              </w:rPr>
              <w:fldChar w:fldCharType="begin"/>
            </w:r>
            <w:r w:rsidR="00B1786E">
              <w:rPr>
                <w:noProof/>
                <w:webHidden/>
              </w:rPr>
              <w:instrText xml:space="preserve"> PAGEREF _Toc424044082 \h </w:instrText>
            </w:r>
            <w:r w:rsidR="00B1786E">
              <w:rPr>
                <w:noProof/>
                <w:webHidden/>
              </w:rPr>
            </w:r>
            <w:r w:rsidR="00B1786E">
              <w:rPr>
                <w:noProof/>
                <w:webHidden/>
              </w:rPr>
              <w:fldChar w:fldCharType="separate"/>
            </w:r>
            <w:r w:rsidR="00ED0FD7">
              <w:rPr>
                <w:noProof/>
                <w:webHidden/>
              </w:rPr>
              <w:t>18</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83" w:history="1">
            <w:r w:rsidR="00B1786E" w:rsidRPr="00670426">
              <w:rPr>
                <w:rStyle w:val="Hyperlink"/>
                <w:noProof/>
              </w:rPr>
              <w:t>8.16</w:t>
            </w:r>
            <w:r w:rsidR="00B1786E">
              <w:rPr>
                <w:rFonts w:asciiTheme="minorHAnsi" w:eastAsiaTheme="minorEastAsia" w:hAnsiTheme="minorHAnsi" w:cstheme="minorBidi"/>
                <w:noProof/>
                <w:sz w:val="22"/>
                <w:szCs w:val="22"/>
              </w:rPr>
              <w:tab/>
            </w:r>
            <w:r w:rsidR="00B1786E" w:rsidRPr="00670426">
              <w:rPr>
                <w:rStyle w:val="Hyperlink"/>
                <w:noProof/>
              </w:rPr>
              <w:t>g_ipsec_la_packet_encap</w:t>
            </w:r>
            <w:r w:rsidR="00B1786E">
              <w:rPr>
                <w:noProof/>
                <w:webHidden/>
              </w:rPr>
              <w:tab/>
            </w:r>
            <w:r w:rsidR="00B1786E">
              <w:rPr>
                <w:noProof/>
                <w:webHidden/>
              </w:rPr>
              <w:fldChar w:fldCharType="begin"/>
            </w:r>
            <w:r w:rsidR="00B1786E">
              <w:rPr>
                <w:noProof/>
                <w:webHidden/>
              </w:rPr>
              <w:instrText xml:space="preserve"> PAGEREF _Toc424044083 \h </w:instrText>
            </w:r>
            <w:r w:rsidR="00B1786E">
              <w:rPr>
                <w:noProof/>
                <w:webHidden/>
              </w:rPr>
            </w:r>
            <w:r w:rsidR="00B1786E">
              <w:rPr>
                <w:noProof/>
                <w:webHidden/>
              </w:rPr>
              <w:fldChar w:fldCharType="separate"/>
            </w:r>
            <w:r w:rsidR="00ED0FD7">
              <w:rPr>
                <w:noProof/>
                <w:webHidden/>
              </w:rPr>
              <w:t>19</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84" w:history="1">
            <w:r w:rsidR="00B1786E" w:rsidRPr="00670426">
              <w:rPr>
                <w:rStyle w:val="Hyperlink"/>
                <w:noProof/>
              </w:rPr>
              <w:t>8.17</w:t>
            </w:r>
            <w:r w:rsidR="00B1786E">
              <w:rPr>
                <w:rFonts w:asciiTheme="minorHAnsi" w:eastAsiaTheme="minorEastAsia" w:hAnsiTheme="minorHAnsi" w:cstheme="minorBidi"/>
                <w:noProof/>
                <w:sz w:val="22"/>
                <w:szCs w:val="22"/>
              </w:rPr>
              <w:tab/>
            </w:r>
            <w:r w:rsidR="00B1786E" w:rsidRPr="00670426">
              <w:rPr>
                <w:rStyle w:val="Hyperlink"/>
                <w:noProof/>
              </w:rPr>
              <w:t>g_ipsec_la_packet_decap</w:t>
            </w:r>
            <w:r w:rsidR="00B1786E">
              <w:rPr>
                <w:noProof/>
                <w:webHidden/>
              </w:rPr>
              <w:tab/>
            </w:r>
            <w:r w:rsidR="00B1786E">
              <w:rPr>
                <w:noProof/>
                <w:webHidden/>
              </w:rPr>
              <w:fldChar w:fldCharType="begin"/>
            </w:r>
            <w:r w:rsidR="00B1786E">
              <w:rPr>
                <w:noProof/>
                <w:webHidden/>
              </w:rPr>
              <w:instrText xml:space="preserve"> PAGEREF _Toc424044084 \h </w:instrText>
            </w:r>
            <w:r w:rsidR="00B1786E">
              <w:rPr>
                <w:noProof/>
                <w:webHidden/>
              </w:rPr>
            </w:r>
            <w:r w:rsidR="00B1786E">
              <w:rPr>
                <w:noProof/>
                <w:webHidden/>
              </w:rPr>
              <w:fldChar w:fldCharType="separate"/>
            </w:r>
            <w:r w:rsidR="00ED0FD7">
              <w:rPr>
                <w:noProof/>
                <w:webHidden/>
              </w:rPr>
              <w:t>20</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85" w:history="1">
            <w:r w:rsidR="00B1786E" w:rsidRPr="00670426">
              <w:rPr>
                <w:rStyle w:val="Hyperlink"/>
                <w:noProof/>
              </w:rPr>
              <w:t>8.18</w:t>
            </w:r>
            <w:r w:rsidR="00B1786E">
              <w:rPr>
                <w:rFonts w:asciiTheme="minorHAnsi" w:eastAsiaTheme="minorEastAsia" w:hAnsiTheme="minorHAnsi" w:cstheme="minorBidi"/>
                <w:noProof/>
                <w:sz w:val="22"/>
                <w:szCs w:val="22"/>
              </w:rPr>
              <w:tab/>
            </w:r>
            <w:r w:rsidR="00B1786E" w:rsidRPr="00670426">
              <w:rPr>
                <w:rStyle w:val="Hyperlink"/>
                <w:noProof/>
              </w:rPr>
              <w:t>g_ipsec_la_multi_packet_encap</w:t>
            </w:r>
            <w:r w:rsidR="00B1786E">
              <w:rPr>
                <w:noProof/>
                <w:webHidden/>
              </w:rPr>
              <w:tab/>
            </w:r>
            <w:r w:rsidR="00B1786E">
              <w:rPr>
                <w:noProof/>
                <w:webHidden/>
              </w:rPr>
              <w:fldChar w:fldCharType="begin"/>
            </w:r>
            <w:r w:rsidR="00B1786E">
              <w:rPr>
                <w:noProof/>
                <w:webHidden/>
              </w:rPr>
              <w:instrText xml:space="preserve"> PAGEREF _Toc424044085 \h </w:instrText>
            </w:r>
            <w:r w:rsidR="00B1786E">
              <w:rPr>
                <w:noProof/>
                <w:webHidden/>
              </w:rPr>
            </w:r>
            <w:r w:rsidR="00B1786E">
              <w:rPr>
                <w:noProof/>
                <w:webHidden/>
              </w:rPr>
              <w:fldChar w:fldCharType="separate"/>
            </w:r>
            <w:r w:rsidR="00ED0FD7">
              <w:rPr>
                <w:noProof/>
                <w:webHidden/>
              </w:rPr>
              <w:t>20</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86" w:history="1">
            <w:r w:rsidR="00B1786E" w:rsidRPr="00670426">
              <w:rPr>
                <w:rStyle w:val="Hyperlink"/>
                <w:noProof/>
              </w:rPr>
              <w:t>8.19</w:t>
            </w:r>
            <w:r w:rsidR="00B1786E">
              <w:rPr>
                <w:rFonts w:asciiTheme="minorHAnsi" w:eastAsiaTheme="minorEastAsia" w:hAnsiTheme="minorHAnsi" w:cstheme="minorBidi"/>
                <w:noProof/>
                <w:sz w:val="22"/>
                <w:szCs w:val="22"/>
              </w:rPr>
              <w:tab/>
            </w:r>
            <w:r w:rsidR="00B1786E" w:rsidRPr="00670426">
              <w:rPr>
                <w:rStyle w:val="Hyperlink"/>
                <w:noProof/>
              </w:rPr>
              <w:t>g_ipsec_la_multi_packet_decap</w:t>
            </w:r>
            <w:r w:rsidR="00B1786E">
              <w:rPr>
                <w:noProof/>
                <w:webHidden/>
              </w:rPr>
              <w:tab/>
            </w:r>
            <w:r w:rsidR="00B1786E">
              <w:rPr>
                <w:noProof/>
                <w:webHidden/>
              </w:rPr>
              <w:fldChar w:fldCharType="begin"/>
            </w:r>
            <w:r w:rsidR="00B1786E">
              <w:rPr>
                <w:noProof/>
                <w:webHidden/>
              </w:rPr>
              <w:instrText xml:space="preserve"> PAGEREF _Toc424044086 \h </w:instrText>
            </w:r>
            <w:r w:rsidR="00B1786E">
              <w:rPr>
                <w:noProof/>
                <w:webHidden/>
              </w:rPr>
            </w:r>
            <w:r w:rsidR="00B1786E">
              <w:rPr>
                <w:noProof/>
                <w:webHidden/>
              </w:rPr>
              <w:fldChar w:fldCharType="separate"/>
            </w:r>
            <w:r w:rsidR="00ED0FD7">
              <w:rPr>
                <w:noProof/>
                <w:webHidden/>
              </w:rPr>
              <w:t>21</w:t>
            </w:r>
            <w:r w:rsidR="00B1786E">
              <w:rPr>
                <w:noProof/>
                <w:webHidden/>
              </w:rPr>
              <w:fldChar w:fldCharType="end"/>
            </w:r>
          </w:hyperlink>
        </w:p>
        <w:p w:rsidR="00B1786E" w:rsidRDefault="003F1763">
          <w:pPr>
            <w:pStyle w:val="TOC1"/>
            <w:tabs>
              <w:tab w:val="left" w:pos="480"/>
              <w:tab w:val="right" w:leader="dot" w:pos="9350"/>
            </w:tabs>
            <w:rPr>
              <w:rFonts w:asciiTheme="minorHAnsi" w:eastAsiaTheme="minorEastAsia" w:hAnsiTheme="minorHAnsi" w:cstheme="minorBidi"/>
              <w:noProof/>
              <w:sz w:val="22"/>
              <w:szCs w:val="22"/>
            </w:rPr>
          </w:pPr>
          <w:hyperlink w:anchor="_Toc424044087" w:history="1">
            <w:r w:rsidR="00B1786E" w:rsidRPr="00670426">
              <w:rPr>
                <w:rStyle w:val="Hyperlink"/>
                <w:b/>
                <w:bCs/>
                <w:noProof/>
              </w:rPr>
              <w:t>9</w:t>
            </w:r>
            <w:r w:rsidR="00B1786E">
              <w:rPr>
                <w:rFonts w:asciiTheme="minorHAnsi" w:eastAsiaTheme="minorEastAsia" w:hAnsiTheme="minorHAnsi" w:cstheme="minorBidi"/>
                <w:noProof/>
                <w:sz w:val="22"/>
                <w:szCs w:val="22"/>
              </w:rPr>
              <w:tab/>
            </w:r>
            <w:r w:rsidR="00B1786E" w:rsidRPr="00670426">
              <w:rPr>
                <w:rStyle w:val="Hyperlink"/>
                <w:noProof/>
              </w:rPr>
              <w:t>Data Structures</w:t>
            </w:r>
            <w:r w:rsidR="00B1786E">
              <w:rPr>
                <w:noProof/>
                <w:webHidden/>
              </w:rPr>
              <w:tab/>
            </w:r>
            <w:r w:rsidR="00B1786E">
              <w:rPr>
                <w:noProof/>
                <w:webHidden/>
              </w:rPr>
              <w:fldChar w:fldCharType="begin"/>
            </w:r>
            <w:r w:rsidR="00B1786E">
              <w:rPr>
                <w:noProof/>
                <w:webHidden/>
              </w:rPr>
              <w:instrText xml:space="preserve"> PAGEREF _Toc424044087 \h </w:instrText>
            </w:r>
            <w:r w:rsidR="00B1786E">
              <w:rPr>
                <w:noProof/>
                <w:webHidden/>
              </w:rPr>
            </w:r>
            <w:r w:rsidR="00B1786E">
              <w:rPr>
                <w:noProof/>
                <w:webHidden/>
              </w:rPr>
              <w:fldChar w:fldCharType="separate"/>
            </w:r>
            <w:r w:rsidR="00ED0FD7">
              <w:rPr>
                <w:noProof/>
                <w:webHidden/>
              </w:rPr>
              <w:t>21</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88" w:history="1">
            <w:r w:rsidR="00B1786E" w:rsidRPr="00670426">
              <w:rPr>
                <w:rStyle w:val="Hyperlink"/>
                <w:noProof/>
              </w:rPr>
              <w:t>9.1</w:t>
            </w:r>
            <w:r w:rsidR="00B1786E">
              <w:rPr>
                <w:rFonts w:asciiTheme="minorHAnsi" w:eastAsiaTheme="minorEastAsia" w:hAnsiTheme="minorHAnsi" w:cstheme="minorBidi"/>
                <w:noProof/>
                <w:sz w:val="22"/>
                <w:szCs w:val="22"/>
              </w:rPr>
              <w:tab/>
            </w:r>
            <w:r w:rsidR="00B1786E" w:rsidRPr="00670426">
              <w:rPr>
                <w:rStyle w:val="Hyperlink"/>
                <w:noProof/>
              </w:rPr>
              <w:t>g_ipsec_la_create_group_inargs</w:t>
            </w:r>
            <w:r w:rsidR="00B1786E">
              <w:rPr>
                <w:noProof/>
                <w:webHidden/>
              </w:rPr>
              <w:tab/>
            </w:r>
            <w:r w:rsidR="00B1786E">
              <w:rPr>
                <w:noProof/>
                <w:webHidden/>
              </w:rPr>
              <w:fldChar w:fldCharType="begin"/>
            </w:r>
            <w:r w:rsidR="00B1786E">
              <w:rPr>
                <w:noProof/>
                <w:webHidden/>
              </w:rPr>
              <w:instrText xml:space="preserve"> PAGEREF _Toc424044088 \h </w:instrText>
            </w:r>
            <w:r w:rsidR="00B1786E">
              <w:rPr>
                <w:noProof/>
                <w:webHidden/>
              </w:rPr>
            </w:r>
            <w:r w:rsidR="00B1786E">
              <w:rPr>
                <w:noProof/>
                <w:webHidden/>
              </w:rPr>
              <w:fldChar w:fldCharType="separate"/>
            </w:r>
            <w:r w:rsidR="00ED0FD7">
              <w:rPr>
                <w:noProof/>
                <w:webHidden/>
              </w:rPr>
              <w:t>21</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89" w:history="1">
            <w:r w:rsidR="00B1786E" w:rsidRPr="00670426">
              <w:rPr>
                <w:rStyle w:val="Hyperlink"/>
                <w:noProof/>
              </w:rPr>
              <w:t>9.2</w:t>
            </w:r>
            <w:r w:rsidR="00B1786E">
              <w:rPr>
                <w:rFonts w:asciiTheme="minorHAnsi" w:eastAsiaTheme="minorEastAsia" w:hAnsiTheme="minorHAnsi" w:cstheme="minorBidi"/>
                <w:noProof/>
                <w:sz w:val="22"/>
                <w:szCs w:val="22"/>
              </w:rPr>
              <w:tab/>
            </w:r>
            <w:r w:rsidR="00B1786E" w:rsidRPr="00670426">
              <w:rPr>
                <w:rStyle w:val="Hyperlink"/>
                <w:noProof/>
              </w:rPr>
              <w:t>g_ipsec_la_create_group_outargs</w:t>
            </w:r>
            <w:r w:rsidR="00B1786E">
              <w:rPr>
                <w:noProof/>
                <w:webHidden/>
              </w:rPr>
              <w:tab/>
            </w:r>
            <w:r w:rsidR="00B1786E">
              <w:rPr>
                <w:noProof/>
                <w:webHidden/>
              </w:rPr>
              <w:fldChar w:fldCharType="begin"/>
            </w:r>
            <w:r w:rsidR="00B1786E">
              <w:rPr>
                <w:noProof/>
                <w:webHidden/>
              </w:rPr>
              <w:instrText xml:space="preserve"> PAGEREF _Toc424044089 \h </w:instrText>
            </w:r>
            <w:r w:rsidR="00B1786E">
              <w:rPr>
                <w:noProof/>
                <w:webHidden/>
              </w:rPr>
            </w:r>
            <w:r w:rsidR="00B1786E">
              <w:rPr>
                <w:noProof/>
                <w:webHidden/>
              </w:rPr>
              <w:fldChar w:fldCharType="separate"/>
            </w:r>
            <w:r w:rsidR="00ED0FD7">
              <w:rPr>
                <w:noProof/>
                <w:webHidden/>
              </w:rPr>
              <w:t>21</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90" w:history="1">
            <w:r w:rsidR="00B1786E" w:rsidRPr="00670426">
              <w:rPr>
                <w:rStyle w:val="Hyperlink"/>
                <w:noProof/>
              </w:rPr>
              <w:t>9.3</w:t>
            </w:r>
            <w:r w:rsidR="00B1786E">
              <w:rPr>
                <w:rFonts w:asciiTheme="minorHAnsi" w:eastAsiaTheme="minorEastAsia" w:hAnsiTheme="minorHAnsi" w:cstheme="minorBidi"/>
                <w:noProof/>
                <w:sz w:val="22"/>
                <w:szCs w:val="22"/>
              </w:rPr>
              <w:tab/>
            </w:r>
            <w:r w:rsidR="00B1786E" w:rsidRPr="00670426">
              <w:rPr>
                <w:rStyle w:val="Hyperlink"/>
                <w:noProof/>
              </w:rPr>
              <w:t>g_ipsec_la_instance_broken_cbk_fn</w:t>
            </w:r>
            <w:r w:rsidR="00B1786E">
              <w:rPr>
                <w:noProof/>
                <w:webHidden/>
              </w:rPr>
              <w:tab/>
            </w:r>
            <w:r w:rsidR="00B1786E">
              <w:rPr>
                <w:noProof/>
                <w:webHidden/>
              </w:rPr>
              <w:fldChar w:fldCharType="begin"/>
            </w:r>
            <w:r w:rsidR="00B1786E">
              <w:rPr>
                <w:noProof/>
                <w:webHidden/>
              </w:rPr>
              <w:instrText xml:space="preserve"> PAGEREF _Toc424044090 \h </w:instrText>
            </w:r>
            <w:r w:rsidR="00B1786E">
              <w:rPr>
                <w:noProof/>
                <w:webHidden/>
              </w:rPr>
            </w:r>
            <w:r w:rsidR="00B1786E">
              <w:rPr>
                <w:noProof/>
                <w:webHidden/>
              </w:rPr>
              <w:fldChar w:fldCharType="separate"/>
            </w:r>
            <w:r w:rsidR="00ED0FD7">
              <w:rPr>
                <w:noProof/>
                <w:webHidden/>
              </w:rPr>
              <w:t>22</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91" w:history="1">
            <w:r w:rsidR="00B1786E" w:rsidRPr="00670426">
              <w:rPr>
                <w:rStyle w:val="Hyperlink"/>
                <w:noProof/>
              </w:rPr>
              <w:t>9.4</w:t>
            </w:r>
            <w:r w:rsidR="00B1786E">
              <w:rPr>
                <w:rFonts w:asciiTheme="minorHAnsi" w:eastAsiaTheme="minorEastAsia" w:hAnsiTheme="minorHAnsi" w:cstheme="minorBidi"/>
                <w:noProof/>
                <w:sz w:val="22"/>
                <w:szCs w:val="22"/>
              </w:rPr>
              <w:tab/>
            </w:r>
            <w:r w:rsidR="00B1786E" w:rsidRPr="00670426">
              <w:rPr>
                <w:rStyle w:val="Hyperlink"/>
                <w:noProof/>
              </w:rPr>
              <w:t>g_ipsec_la_open_inargs</w:t>
            </w:r>
            <w:r w:rsidR="00B1786E">
              <w:rPr>
                <w:noProof/>
                <w:webHidden/>
              </w:rPr>
              <w:tab/>
            </w:r>
            <w:r w:rsidR="00B1786E">
              <w:rPr>
                <w:noProof/>
                <w:webHidden/>
              </w:rPr>
              <w:fldChar w:fldCharType="begin"/>
            </w:r>
            <w:r w:rsidR="00B1786E">
              <w:rPr>
                <w:noProof/>
                <w:webHidden/>
              </w:rPr>
              <w:instrText xml:space="preserve"> PAGEREF _Toc424044091 \h </w:instrText>
            </w:r>
            <w:r w:rsidR="00B1786E">
              <w:rPr>
                <w:noProof/>
                <w:webHidden/>
              </w:rPr>
            </w:r>
            <w:r w:rsidR="00B1786E">
              <w:rPr>
                <w:noProof/>
                <w:webHidden/>
              </w:rPr>
              <w:fldChar w:fldCharType="separate"/>
            </w:r>
            <w:r w:rsidR="00ED0FD7">
              <w:rPr>
                <w:noProof/>
                <w:webHidden/>
              </w:rPr>
              <w:t>22</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92" w:history="1">
            <w:r w:rsidR="00B1786E" w:rsidRPr="00670426">
              <w:rPr>
                <w:rStyle w:val="Hyperlink"/>
                <w:noProof/>
              </w:rPr>
              <w:t>9.5</w:t>
            </w:r>
            <w:r w:rsidR="00B1786E">
              <w:rPr>
                <w:rFonts w:asciiTheme="minorHAnsi" w:eastAsiaTheme="minorEastAsia" w:hAnsiTheme="minorHAnsi" w:cstheme="minorBidi"/>
                <w:noProof/>
                <w:sz w:val="22"/>
                <w:szCs w:val="22"/>
              </w:rPr>
              <w:tab/>
            </w:r>
            <w:r w:rsidR="00B1786E" w:rsidRPr="00670426">
              <w:rPr>
                <w:rStyle w:val="Hyperlink"/>
                <w:noProof/>
              </w:rPr>
              <w:t>g_ipsec_la_open _outargs</w:t>
            </w:r>
            <w:r w:rsidR="00B1786E">
              <w:rPr>
                <w:noProof/>
                <w:webHidden/>
              </w:rPr>
              <w:tab/>
            </w:r>
            <w:r w:rsidR="00B1786E">
              <w:rPr>
                <w:noProof/>
                <w:webHidden/>
              </w:rPr>
              <w:fldChar w:fldCharType="begin"/>
            </w:r>
            <w:r w:rsidR="00B1786E">
              <w:rPr>
                <w:noProof/>
                <w:webHidden/>
              </w:rPr>
              <w:instrText xml:space="preserve"> PAGEREF _Toc424044092 \h </w:instrText>
            </w:r>
            <w:r w:rsidR="00B1786E">
              <w:rPr>
                <w:noProof/>
                <w:webHidden/>
              </w:rPr>
            </w:r>
            <w:r w:rsidR="00B1786E">
              <w:rPr>
                <w:noProof/>
                <w:webHidden/>
              </w:rPr>
              <w:fldChar w:fldCharType="separate"/>
            </w:r>
            <w:r w:rsidR="00ED0FD7">
              <w:rPr>
                <w:noProof/>
                <w:webHidden/>
              </w:rPr>
              <w:t>22</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93" w:history="1">
            <w:r w:rsidR="00B1786E" w:rsidRPr="00670426">
              <w:rPr>
                <w:rStyle w:val="Hyperlink"/>
                <w:noProof/>
              </w:rPr>
              <w:t>9.6</w:t>
            </w:r>
            <w:r w:rsidR="00B1786E">
              <w:rPr>
                <w:rFonts w:asciiTheme="minorHAnsi" w:eastAsiaTheme="minorEastAsia" w:hAnsiTheme="minorHAnsi" w:cstheme="minorBidi"/>
                <w:noProof/>
                <w:sz w:val="22"/>
                <w:szCs w:val="22"/>
              </w:rPr>
              <w:tab/>
            </w:r>
            <w:r w:rsidR="00B1786E" w:rsidRPr="00670426">
              <w:rPr>
                <w:rStyle w:val="Hyperlink"/>
                <w:noProof/>
              </w:rPr>
              <w:t>g_ipsec_la_resp_args</w:t>
            </w:r>
            <w:r w:rsidR="00B1786E">
              <w:rPr>
                <w:noProof/>
                <w:webHidden/>
              </w:rPr>
              <w:tab/>
            </w:r>
            <w:r w:rsidR="00B1786E">
              <w:rPr>
                <w:noProof/>
                <w:webHidden/>
              </w:rPr>
              <w:fldChar w:fldCharType="begin"/>
            </w:r>
            <w:r w:rsidR="00B1786E">
              <w:rPr>
                <w:noProof/>
                <w:webHidden/>
              </w:rPr>
              <w:instrText xml:space="preserve"> PAGEREF _Toc424044093 \h </w:instrText>
            </w:r>
            <w:r w:rsidR="00B1786E">
              <w:rPr>
                <w:noProof/>
                <w:webHidden/>
              </w:rPr>
            </w:r>
            <w:r w:rsidR="00B1786E">
              <w:rPr>
                <w:noProof/>
                <w:webHidden/>
              </w:rPr>
              <w:fldChar w:fldCharType="separate"/>
            </w:r>
            <w:r w:rsidR="00ED0FD7">
              <w:rPr>
                <w:noProof/>
                <w:webHidden/>
              </w:rPr>
              <w:t>22</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94" w:history="1">
            <w:r w:rsidR="00B1786E" w:rsidRPr="00670426">
              <w:rPr>
                <w:rStyle w:val="Hyperlink"/>
                <w:noProof/>
              </w:rPr>
              <w:t>9.7</w:t>
            </w:r>
            <w:r w:rsidR="00B1786E">
              <w:rPr>
                <w:rFonts w:asciiTheme="minorHAnsi" w:eastAsiaTheme="minorEastAsia" w:hAnsiTheme="minorHAnsi" w:cstheme="minorBidi"/>
                <w:noProof/>
                <w:sz w:val="22"/>
                <w:szCs w:val="22"/>
              </w:rPr>
              <w:tab/>
            </w:r>
            <w:r w:rsidR="00B1786E" w:rsidRPr="00670426">
              <w:rPr>
                <w:rStyle w:val="Hyperlink"/>
                <w:noProof/>
              </w:rPr>
              <w:t>g_ipsec_la_handle</w:t>
            </w:r>
            <w:r w:rsidR="00B1786E">
              <w:rPr>
                <w:noProof/>
                <w:webHidden/>
              </w:rPr>
              <w:tab/>
            </w:r>
            <w:r w:rsidR="00B1786E">
              <w:rPr>
                <w:noProof/>
                <w:webHidden/>
              </w:rPr>
              <w:fldChar w:fldCharType="begin"/>
            </w:r>
            <w:r w:rsidR="00B1786E">
              <w:rPr>
                <w:noProof/>
                <w:webHidden/>
              </w:rPr>
              <w:instrText xml:space="preserve"> PAGEREF _Toc424044094 \h </w:instrText>
            </w:r>
            <w:r w:rsidR="00B1786E">
              <w:rPr>
                <w:noProof/>
                <w:webHidden/>
              </w:rPr>
            </w:r>
            <w:r w:rsidR="00B1786E">
              <w:rPr>
                <w:noProof/>
                <w:webHidden/>
              </w:rPr>
              <w:fldChar w:fldCharType="separate"/>
            </w:r>
            <w:r w:rsidR="00ED0FD7">
              <w:rPr>
                <w:noProof/>
                <w:webHidden/>
              </w:rPr>
              <w:t>22</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95" w:history="1">
            <w:r w:rsidR="00B1786E" w:rsidRPr="00670426">
              <w:rPr>
                <w:rStyle w:val="Hyperlink"/>
                <w:noProof/>
              </w:rPr>
              <w:t>9.8</w:t>
            </w:r>
            <w:r w:rsidR="00B1786E">
              <w:rPr>
                <w:rFonts w:asciiTheme="minorHAnsi" w:eastAsiaTheme="minorEastAsia" w:hAnsiTheme="minorHAnsi" w:cstheme="minorBidi"/>
                <w:noProof/>
                <w:sz w:val="22"/>
                <w:szCs w:val="22"/>
              </w:rPr>
              <w:tab/>
            </w:r>
            <w:r w:rsidR="00B1786E" w:rsidRPr="00670426">
              <w:rPr>
                <w:rStyle w:val="Hyperlink"/>
                <w:noProof/>
              </w:rPr>
              <w:t>g_ipsec_la_sa_handle</w:t>
            </w:r>
            <w:r w:rsidR="00B1786E">
              <w:rPr>
                <w:noProof/>
                <w:webHidden/>
              </w:rPr>
              <w:tab/>
            </w:r>
            <w:r w:rsidR="00B1786E">
              <w:rPr>
                <w:noProof/>
                <w:webHidden/>
              </w:rPr>
              <w:fldChar w:fldCharType="begin"/>
            </w:r>
            <w:r w:rsidR="00B1786E">
              <w:rPr>
                <w:noProof/>
                <w:webHidden/>
              </w:rPr>
              <w:instrText xml:space="preserve"> PAGEREF _Toc424044095 \h </w:instrText>
            </w:r>
            <w:r w:rsidR="00B1786E">
              <w:rPr>
                <w:noProof/>
                <w:webHidden/>
              </w:rPr>
            </w:r>
            <w:r w:rsidR="00B1786E">
              <w:rPr>
                <w:noProof/>
                <w:webHidden/>
              </w:rPr>
              <w:fldChar w:fldCharType="separate"/>
            </w:r>
            <w:r w:rsidR="00ED0FD7">
              <w:rPr>
                <w:noProof/>
                <w:webHidden/>
              </w:rPr>
              <w:t>23</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96" w:history="1">
            <w:r w:rsidR="00B1786E" w:rsidRPr="00670426">
              <w:rPr>
                <w:rStyle w:val="Hyperlink"/>
                <w:noProof/>
              </w:rPr>
              <w:t>9.9</w:t>
            </w:r>
            <w:r w:rsidR="00B1786E">
              <w:rPr>
                <w:rFonts w:asciiTheme="minorHAnsi" w:eastAsiaTheme="minorEastAsia" w:hAnsiTheme="minorHAnsi" w:cstheme="minorBidi"/>
                <w:noProof/>
                <w:sz w:val="22"/>
                <w:szCs w:val="22"/>
              </w:rPr>
              <w:tab/>
            </w:r>
            <w:r w:rsidR="00B1786E" w:rsidRPr="00670426">
              <w:rPr>
                <w:rStyle w:val="Hyperlink"/>
                <w:noProof/>
              </w:rPr>
              <w:t>g_ipsec_la_auth_algo_cap</w:t>
            </w:r>
            <w:r w:rsidR="00B1786E">
              <w:rPr>
                <w:noProof/>
                <w:webHidden/>
              </w:rPr>
              <w:tab/>
            </w:r>
            <w:r w:rsidR="00B1786E">
              <w:rPr>
                <w:noProof/>
                <w:webHidden/>
              </w:rPr>
              <w:fldChar w:fldCharType="begin"/>
            </w:r>
            <w:r w:rsidR="00B1786E">
              <w:rPr>
                <w:noProof/>
                <w:webHidden/>
              </w:rPr>
              <w:instrText xml:space="preserve"> PAGEREF _Toc424044096 \h </w:instrText>
            </w:r>
            <w:r w:rsidR="00B1786E">
              <w:rPr>
                <w:noProof/>
                <w:webHidden/>
              </w:rPr>
            </w:r>
            <w:r w:rsidR="00B1786E">
              <w:rPr>
                <w:noProof/>
                <w:webHidden/>
              </w:rPr>
              <w:fldChar w:fldCharType="separate"/>
            </w:r>
            <w:r w:rsidR="00ED0FD7">
              <w:rPr>
                <w:noProof/>
                <w:webHidden/>
              </w:rPr>
              <w:t>23</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97" w:history="1">
            <w:r w:rsidR="00B1786E" w:rsidRPr="00670426">
              <w:rPr>
                <w:rStyle w:val="Hyperlink"/>
                <w:noProof/>
              </w:rPr>
              <w:t>9.10</w:t>
            </w:r>
            <w:r w:rsidR="00B1786E">
              <w:rPr>
                <w:rFonts w:asciiTheme="minorHAnsi" w:eastAsiaTheme="minorEastAsia" w:hAnsiTheme="minorHAnsi" w:cstheme="minorBidi"/>
                <w:noProof/>
                <w:sz w:val="22"/>
                <w:szCs w:val="22"/>
              </w:rPr>
              <w:tab/>
            </w:r>
            <w:r w:rsidR="00B1786E" w:rsidRPr="00670426">
              <w:rPr>
                <w:rStyle w:val="Hyperlink"/>
                <w:noProof/>
              </w:rPr>
              <w:t>g_ipsec_la_cipher_algo_cap</w:t>
            </w:r>
            <w:r w:rsidR="00B1786E">
              <w:rPr>
                <w:noProof/>
                <w:webHidden/>
              </w:rPr>
              <w:tab/>
            </w:r>
            <w:r w:rsidR="00B1786E">
              <w:rPr>
                <w:noProof/>
                <w:webHidden/>
              </w:rPr>
              <w:fldChar w:fldCharType="begin"/>
            </w:r>
            <w:r w:rsidR="00B1786E">
              <w:rPr>
                <w:noProof/>
                <w:webHidden/>
              </w:rPr>
              <w:instrText xml:space="preserve"> PAGEREF _Toc424044097 \h </w:instrText>
            </w:r>
            <w:r w:rsidR="00B1786E">
              <w:rPr>
                <w:noProof/>
                <w:webHidden/>
              </w:rPr>
            </w:r>
            <w:r w:rsidR="00B1786E">
              <w:rPr>
                <w:noProof/>
                <w:webHidden/>
              </w:rPr>
              <w:fldChar w:fldCharType="separate"/>
            </w:r>
            <w:r w:rsidR="00ED0FD7">
              <w:rPr>
                <w:noProof/>
                <w:webHidden/>
              </w:rPr>
              <w:t>23</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98" w:history="1">
            <w:r w:rsidR="00B1786E" w:rsidRPr="00670426">
              <w:rPr>
                <w:rStyle w:val="Hyperlink"/>
                <w:noProof/>
              </w:rPr>
              <w:t>9.11</w:t>
            </w:r>
            <w:r w:rsidR="00B1786E">
              <w:rPr>
                <w:rFonts w:asciiTheme="minorHAnsi" w:eastAsiaTheme="minorEastAsia" w:hAnsiTheme="minorHAnsi" w:cstheme="minorBidi"/>
                <w:noProof/>
                <w:sz w:val="22"/>
                <w:szCs w:val="22"/>
              </w:rPr>
              <w:tab/>
            </w:r>
            <w:r w:rsidR="00B1786E" w:rsidRPr="00670426">
              <w:rPr>
                <w:rStyle w:val="Hyperlink"/>
                <w:noProof/>
              </w:rPr>
              <w:t>g_ipsec_la_comb_algo_cap</w:t>
            </w:r>
            <w:r w:rsidR="00B1786E">
              <w:rPr>
                <w:noProof/>
                <w:webHidden/>
              </w:rPr>
              <w:tab/>
            </w:r>
            <w:r w:rsidR="00B1786E">
              <w:rPr>
                <w:noProof/>
                <w:webHidden/>
              </w:rPr>
              <w:fldChar w:fldCharType="begin"/>
            </w:r>
            <w:r w:rsidR="00B1786E">
              <w:rPr>
                <w:noProof/>
                <w:webHidden/>
              </w:rPr>
              <w:instrText xml:space="preserve"> PAGEREF _Toc424044098 \h </w:instrText>
            </w:r>
            <w:r w:rsidR="00B1786E">
              <w:rPr>
                <w:noProof/>
                <w:webHidden/>
              </w:rPr>
            </w:r>
            <w:r w:rsidR="00B1786E">
              <w:rPr>
                <w:noProof/>
                <w:webHidden/>
              </w:rPr>
              <w:fldChar w:fldCharType="separate"/>
            </w:r>
            <w:r w:rsidR="00ED0FD7">
              <w:rPr>
                <w:noProof/>
                <w:webHidden/>
              </w:rPr>
              <w:t>23</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099" w:history="1">
            <w:r w:rsidR="00B1786E" w:rsidRPr="00670426">
              <w:rPr>
                <w:rStyle w:val="Hyperlink"/>
                <w:noProof/>
              </w:rPr>
              <w:t>9.12</w:t>
            </w:r>
            <w:r w:rsidR="00B1786E">
              <w:rPr>
                <w:rFonts w:asciiTheme="minorHAnsi" w:eastAsiaTheme="minorEastAsia" w:hAnsiTheme="minorHAnsi" w:cstheme="minorBidi"/>
                <w:noProof/>
                <w:sz w:val="22"/>
                <w:szCs w:val="22"/>
              </w:rPr>
              <w:tab/>
            </w:r>
            <w:r w:rsidR="00B1786E" w:rsidRPr="00670426">
              <w:rPr>
                <w:rStyle w:val="Hyperlink"/>
                <w:noProof/>
              </w:rPr>
              <w:t>g_ipsec_la_capabilities</w:t>
            </w:r>
            <w:r w:rsidR="00B1786E">
              <w:rPr>
                <w:noProof/>
                <w:webHidden/>
              </w:rPr>
              <w:tab/>
            </w:r>
            <w:r w:rsidR="00B1786E">
              <w:rPr>
                <w:noProof/>
                <w:webHidden/>
              </w:rPr>
              <w:fldChar w:fldCharType="begin"/>
            </w:r>
            <w:r w:rsidR="00B1786E">
              <w:rPr>
                <w:noProof/>
                <w:webHidden/>
              </w:rPr>
              <w:instrText xml:space="preserve"> PAGEREF _Toc424044099 \h </w:instrText>
            </w:r>
            <w:r w:rsidR="00B1786E">
              <w:rPr>
                <w:noProof/>
                <w:webHidden/>
              </w:rPr>
            </w:r>
            <w:r w:rsidR="00B1786E">
              <w:rPr>
                <w:noProof/>
                <w:webHidden/>
              </w:rPr>
              <w:fldChar w:fldCharType="separate"/>
            </w:r>
            <w:r w:rsidR="00ED0FD7">
              <w:rPr>
                <w:noProof/>
                <w:webHidden/>
              </w:rPr>
              <w:t>23</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00" w:history="1">
            <w:r w:rsidR="00B1786E" w:rsidRPr="00670426">
              <w:rPr>
                <w:rStyle w:val="Hyperlink"/>
                <w:noProof/>
              </w:rPr>
              <w:t>9.13</w:t>
            </w:r>
            <w:r w:rsidR="00B1786E">
              <w:rPr>
                <w:rFonts w:asciiTheme="minorHAnsi" w:eastAsiaTheme="minorEastAsia" w:hAnsiTheme="minorHAnsi" w:cstheme="minorBidi"/>
                <w:noProof/>
                <w:sz w:val="22"/>
                <w:szCs w:val="22"/>
              </w:rPr>
              <w:tab/>
            </w:r>
            <w:r w:rsidR="00B1786E" w:rsidRPr="00670426">
              <w:rPr>
                <w:rStyle w:val="Hyperlink"/>
                <w:noProof/>
              </w:rPr>
              <w:t>g_ipsec_cap_get_outargs</w:t>
            </w:r>
            <w:r w:rsidR="00B1786E">
              <w:rPr>
                <w:noProof/>
                <w:webHidden/>
              </w:rPr>
              <w:tab/>
            </w:r>
            <w:r w:rsidR="00B1786E">
              <w:rPr>
                <w:noProof/>
                <w:webHidden/>
              </w:rPr>
              <w:fldChar w:fldCharType="begin"/>
            </w:r>
            <w:r w:rsidR="00B1786E">
              <w:rPr>
                <w:noProof/>
                <w:webHidden/>
              </w:rPr>
              <w:instrText xml:space="preserve"> PAGEREF _Toc424044100 \h </w:instrText>
            </w:r>
            <w:r w:rsidR="00B1786E">
              <w:rPr>
                <w:noProof/>
                <w:webHidden/>
              </w:rPr>
            </w:r>
            <w:r w:rsidR="00B1786E">
              <w:rPr>
                <w:noProof/>
                <w:webHidden/>
              </w:rPr>
              <w:fldChar w:fldCharType="separate"/>
            </w:r>
            <w:r w:rsidR="00ED0FD7">
              <w:rPr>
                <w:noProof/>
                <w:webHidden/>
              </w:rPr>
              <w:t>24</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01" w:history="1">
            <w:r w:rsidR="00B1786E" w:rsidRPr="00670426">
              <w:rPr>
                <w:rStyle w:val="Hyperlink"/>
                <w:noProof/>
              </w:rPr>
              <w:t>9.14</w:t>
            </w:r>
            <w:r w:rsidR="00B1786E">
              <w:rPr>
                <w:rFonts w:asciiTheme="minorHAnsi" w:eastAsiaTheme="minorEastAsia" w:hAnsiTheme="minorHAnsi" w:cstheme="minorBidi"/>
                <w:noProof/>
                <w:sz w:val="22"/>
                <w:szCs w:val="22"/>
              </w:rPr>
              <w:tab/>
            </w:r>
            <w:r w:rsidR="00B1786E" w:rsidRPr="00670426">
              <w:rPr>
                <w:rStyle w:val="Hyperlink"/>
                <w:noProof/>
              </w:rPr>
              <w:t>g_ipsec_la_resp_cbfn</w:t>
            </w:r>
            <w:r w:rsidR="00B1786E">
              <w:rPr>
                <w:noProof/>
                <w:webHidden/>
              </w:rPr>
              <w:tab/>
            </w:r>
            <w:r w:rsidR="00B1786E">
              <w:rPr>
                <w:noProof/>
                <w:webHidden/>
              </w:rPr>
              <w:fldChar w:fldCharType="begin"/>
            </w:r>
            <w:r w:rsidR="00B1786E">
              <w:rPr>
                <w:noProof/>
                <w:webHidden/>
              </w:rPr>
              <w:instrText xml:space="preserve"> PAGEREF _Toc424044101 \h </w:instrText>
            </w:r>
            <w:r w:rsidR="00B1786E">
              <w:rPr>
                <w:noProof/>
                <w:webHidden/>
              </w:rPr>
            </w:r>
            <w:r w:rsidR="00B1786E">
              <w:rPr>
                <w:noProof/>
                <w:webHidden/>
              </w:rPr>
              <w:fldChar w:fldCharType="separate"/>
            </w:r>
            <w:r w:rsidR="00ED0FD7">
              <w:rPr>
                <w:noProof/>
                <w:webHidden/>
              </w:rPr>
              <w:t>24</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02" w:history="1">
            <w:r w:rsidR="00B1786E" w:rsidRPr="00670426">
              <w:rPr>
                <w:rStyle w:val="Hyperlink"/>
                <w:noProof/>
              </w:rPr>
              <w:t>9.15</w:t>
            </w:r>
            <w:r w:rsidR="00B1786E">
              <w:rPr>
                <w:rFonts w:asciiTheme="minorHAnsi" w:eastAsiaTheme="minorEastAsia" w:hAnsiTheme="minorHAnsi" w:cstheme="minorBidi"/>
                <w:noProof/>
                <w:sz w:val="22"/>
                <w:szCs w:val="22"/>
              </w:rPr>
              <w:tab/>
            </w:r>
            <w:r w:rsidR="00B1786E" w:rsidRPr="00670426">
              <w:rPr>
                <w:rStyle w:val="Hyperlink"/>
                <w:noProof/>
              </w:rPr>
              <w:t>g_ipsec_seq_number_notification</w:t>
            </w:r>
            <w:r w:rsidR="00B1786E">
              <w:rPr>
                <w:noProof/>
                <w:webHidden/>
              </w:rPr>
              <w:tab/>
            </w:r>
            <w:r w:rsidR="00B1786E">
              <w:rPr>
                <w:noProof/>
                <w:webHidden/>
              </w:rPr>
              <w:fldChar w:fldCharType="begin"/>
            </w:r>
            <w:r w:rsidR="00B1786E">
              <w:rPr>
                <w:noProof/>
                <w:webHidden/>
              </w:rPr>
              <w:instrText xml:space="preserve"> PAGEREF _Toc424044102 \h </w:instrText>
            </w:r>
            <w:r w:rsidR="00B1786E">
              <w:rPr>
                <w:noProof/>
                <w:webHidden/>
              </w:rPr>
            </w:r>
            <w:r w:rsidR="00B1786E">
              <w:rPr>
                <w:noProof/>
                <w:webHidden/>
              </w:rPr>
              <w:fldChar w:fldCharType="separate"/>
            </w:r>
            <w:r w:rsidR="00ED0FD7">
              <w:rPr>
                <w:noProof/>
                <w:webHidden/>
              </w:rPr>
              <w:t>24</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03" w:history="1">
            <w:r w:rsidR="00B1786E" w:rsidRPr="00670426">
              <w:rPr>
                <w:rStyle w:val="Hyperlink"/>
                <w:noProof/>
              </w:rPr>
              <w:t>9.16</w:t>
            </w:r>
            <w:r w:rsidR="00B1786E">
              <w:rPr>
                <w:rFonts w:asciiTheme="minorHAnsi" w:eastAsiaTheme="minorEastAsia" w:hAnsiTheme="minorHAnsi" w:cstheme="minorBidi"/>
                <w:noProof/>
                <w:sz w:val="22"/>
                <w:szCs w:val="22"/>
              </w:rPr>
              <w:tab/>
            </w:r>
            <w:r w:rsidR="00B1786E" w:rsidRPr="00670426">
              <w:rPr>
                <w:rStyle w:val="Hyperlink"/>
                <w:noProof/>
              </w:rPr>
              <w:t>g_ipsec_la_cbk_sa_seq_number_overflow_fn</w:t>
            </w:r>
            <w:r w:rsidR="00B1786E">
              <w:rPr>
                <w:noProof/>
                <w:webHidden/>
              </w:rPr>
              <w:tab/>
            </w:r>
            <w:r w:rsidR="00B1786E">
              <w:rPr>
                <w:noProof/>
                <w:webHidden/>
              </w:rPr>
              <w:fldChar w:fldCharType="begin"/>
            </w:r>
            <w:r w:rsidR="00B1786E">
              <w:rPr>
                <w:noProof/>
                <w:webHidden/>
              </w:rPr>
              <w:instrText xml:space="preserve"> PAGEREF _Toc424044103 \h </w:instrText>
            </w:r>
            <w:r w:rsidR="00B1786E">
              <w:rPr>
                <w:noProof/>
                <w:webHidden/>
              </w:rPr>
            </w:r>
            <w:r w:rsidR="00B1786E">
              <w:rPr>
                <w:noProof/>
                <w:webHidden/>
              </w:rPr>
              <w:fldChar w:fldCharType="separate"/>
            </w:r>
            <w:r w:rsidR="00ED0FD7">
              <w:rPr>
                <w:noProof/>
                <w:webHidden/>
              </w:rPr>
              <w:t>24</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04" w:history="1">
            <w:r w:rsidR="00B1786E" w:rsidRPr="00670426">
              <w:rPr>
                <w:rStyle w:val="Hyperlink"/>
                <w:noProof/>
              </w:rPr>
              <w:t>9.17</w:t>
            </w:r>
            <w:r w:rsidR="00B1786E">
              <w:rPr>
                <w:rFonts w:asciiTheme="minorHAnsi" w:eastAsiaTheme="minorEastAsia" w:hAnsiTheme="minorHAnsi" w:cstheme="minorBidi"/>
                <w:noProof/>
                <w:sz w:val="22"/>
                <w:szCs w:val="22"/>
              </w:rPr>
              <w:tab/>
            </w:r>
            <w:r w:rsidR="00B1786E" w:rsidRPr="00670426">
              <w:rPr>
                <w:rStyle w:val="Hyperlink"/>
                <w:noProof/>
              </w:rPr>
              <w:t>g_ipsec_la_cbk_sa_seq_number_periodic_update_fn</w:t>
            </w:r>
            <w:r w:rsidR="00B1786E">
              <w:rPr>
                <w:noProof/>
                <w:webHidden/>
              </w:rPr>
              <w:tab/>
            </w:r>
            <w:r w:rsidR="00B1786E">
              <w:rPr>
                <w:noProof/>
                <w:webHidden/>
              </w:rPr>
              <w:fldChar w:fldCharType="begin"/>
            </w:r>
            <w:r w:rsidR="00B1786E">
              <w:rPr>
                <w:noProof/>
                <w:webHidden/>
              </w:rPr>
              <w:instrText xml:space="preserve"> PAGEREF _Toc424044104 \h </w:instrText>
            </w:r>
            <w:r w:rsidR="00B1786E">
              <w:rPr>
                <w:noProof/>
                <w:webHidden/>
              </w:rPr>
            </w:r>
            <w:r w:rsidR="00B1786E">
              <w:rPr>
                <w:noProof/>
                <w:webHidden/>
              </w:rPr>
              <w:fldChar w:fldCharType="separate"/>
            </w:r>
            <w:r w:rsidR="00ED0FD7">
              <w:rPr>
                <w:noProof/>
                <w:webHidden/>
              </w:rPr>
              <w:t>25</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05" w:history="1">
            <w:r w:rsidR="00B1786E" w:rsidRPr="00670426">
              <w:rPr>
                <w:rStyle w:val="Hyperlink"/>
                <w:noProof/>
              </w:rPr>
              <w:t>9.18</w:t>
            </w:r>
            <w:r w:rsidR="00B1786E">
              <w:rPr>
                <w:rFonts w:asciiTheme="minorHAnsi" w:eastAsiaTheme="minorEastAsia" w:hAnsiTheme="minorHAnsi" w:cstheme="minorBidi"/>
                <w:noProof/>
                <w:sz w:val="22"/>
                <w:szCs w:val="22"/>
              </w:rPr>
              <w:tab/>
            </w:r>
            <w:r w:rsidR="00B1786E" w:rsidRPr="00670426">
              <w:rPr>
                <w:rStyle w:val="Hyperlink"/>
                <w:noProof/>
              </w:rPr>
              <w:t>g_ipsec_la_lifetime_in_bytes_notification</w:t>
            </w:r>
            <w:r w:rsidR="00B1786E">
              <w:rPr>
                <w:noProof/>
                <w:webHidden/>
              </w:rPr>
              <w:tab/>
            </w:r>
            <w:r w:rsidR="00B1786E">
              <w:rPr>
                <w:noProof/>
                <w:webHidden/>
              </w:rPr>
              <w:fldChar w:fldCharType="begin"/>
            </w:r>
            <w:r w:rsidR="00B1786E">
              <w:rPr>
                <w:noProof/>
                <w:webHidden/>
              </w:rPr>
              <w:instrText xml:space="preserve"> PAGEREF _Toc424044105 \h </w:instrText>
            </w:r>
            <w:r w:rsidR="00B1786E">
              <w:rPr>
                <w:noProof/>
                <w:webHidden/>
              </w:rPr>
            </w:r>
            <w:r w:rsidR="00B1786E">
              <w:rPr>
                <w:noProof/>
                <w:webHidden/>
              </w:rPr>
              <w:fldChar w:fldCharType="separate"/>
            </w:r>
            <w:r w:rsidR="00ED0FD7">
              <w:rPr>
                <w:noProof/>
                <w:webHidden/>
              </w:rPr>
              <w:t>25</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06" w:history="1">
            <w:r w:rsidR="00B1786E" w:rsidRPr="00670426">
              <w:rPr>
                <w:rStyle w:val="Hyperlink"/>
                <w:noProof/>
              </w:rPr>
              <w:t>9.19</w:t>
            </w:r>
            <w:r w:rsidR="00B1786E">
              <w:rPr>
                <w:rFonts w:asciiTheme="minorHAnsi" w:eastAsiaTheme="minorEastAsia" w:hAnsiTheme="minorHAnsi" w:cstheme="minorBidi"/>
                <w:noProof/>
                <w:sz w:val="22"/>
                <w:szCs w:val="22"/>
              </w:rPr>
              <w:tab/>
            </w:r>
            <w:r w:rsidR="00B1786E" w:rsidRPr="00670426">
              <w:rPr>
                <w:rStyle w:val="Hyperlink"/>
                <w:noProof/>
              </w:rPr>
              <w:t>g_ipsec_la_cbk_sa_soft_lifetimeout_expiry_fn</w:t>
            </w:r>
            <w:r w:rsidR="00B1786E">
              <w:rPr>
                <w:noProof/>
                <w:webHidden/>
              </w:rPr>
              <w:tab/>
            </w:r>
            <w:r w:rsidR="00B1786E">
              <w:rPr>
                <w:noProof/>
                <w:webHidden/>
              </w:rPr>
              <w:fldChar w:fldCharType="begin"/>
            </w:r>
            <w:r w:rsidR="00B1786E">
              <w:rPr>
                <w:noProof/>
                <w:webHidden/>
              </w:rPr>
              <w:instrText xml:space="preserve"> PAGEREF _Toc424044106 \h </w:instrText>
            </w:r>
            <w:r w:rsidR="00B1786E">
              <w:rPr>
                <w:noProof/>
                <w:webHidden/>
              </w:rPr>
            </w:r>
            <w:r w:rsidR="00B1786E">
              <w:rPr>
                <w:noProof/>
                <w:webHidden/>
              </w:rPr>
              <w:fldChar w:fldCharType="separate"/>
            </w:r>
            <w:r w:rsidR="00ED0FD7">
              <w:rPr>
                <w:noProof/>
                <w:webHidden/>
              </w:rPr>
              <w:t>25</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07" w:history="1">
            <w:r w:rsidR="00B1786E" w:rsidRPr="00670426">
              <w:rPr>
                <w:rStyle w:val="Hyperlink"/>
                <w:noProof/>
              </w:rPr>
              <w:t>9.20</w:t>
            </w:r>
            <w:r w:rsidR="00B1786E">
              <w:rPr>
                <w:rFonts w:asciiTheme="minorHAnsi" w:eastAsiaTheme="minorEastAsia" w:hAnsiTheme="minorHAnsi" w:cstheme="minorBidi"/>
                <w:noProof/>
                <w:sz w:val="22"/>
                <w:szCs w:val="22"/>
              </w:rPr>
              <w:tab/>
            </w:r>
            <w:r w:rsidR="00B1786E" w:rsidRPr="00670426">
              <w:rPr>
                <w:rStyle w:val="Hyperlink"/>
                <w:noProof/>
              </w:rPr>
              <w:t>g_ipsec_la_notification_hooks</w:t>
            </w:r>
            <w:r w:rsidR="00B1786E">
              <w:rPr>
                <w:noProof/>
                <w:webHidden/>
              </w:rPr>
              <w:tab/>
            </w:r>
            <w:r w:rsidR="00B1786E">
              <w:rPr>
                <w:noProof/>
                <w:webHidden/>
              </w:rPr>
              <w:fldChar w:fldCharType="begin"/>
            </w:r>
            <w:r w:rsidR="00B1786E">
              <w:rPr>
                <w:noProof/>
                <w:webHidden/>
              </w:rPr>
              <w:instrText xml:space="preserve"> PAGEREF _Toc424044107 \h </w:instrText>
            </w:r>
            <w:r w:rsidR="00B1786E">
              <w:rPr>
                <w:noProof/>
                <w:webHidden/>
              </w:rPr>
            </w:r>
            <w:r w:rsidR="00B1786E">
              <w:rPr>
                <w:noProof/>
                <w:webHidden/>
              </w:rPr>
              <w:fldChar w:fldCharType="separate"/>
            </w:r>
            <w:r w:rsidR="00ED0FD7">
              <w:rPr>
                <w:noProof/>
                <w:webHidden/>
              </w:rPr>
              <w:t>25</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08" w:history="1">
            <w:r w:rsidR="00B1786E" w:rsidRPr="00670426">
              <w:rPr>
                <w:rStyle w:val="Hyperlink"/>
                <w:noProof/>
              </w:rPr>
              <w:t>9.21</w:t>
            </w:r>
            <w:r w:rsidR="00B1786E">
              <w:rPr>
                <w:rFonts w:asciiTheme="minorHAnsi" w:eastAsiaTheme="minorEastAsia" w:hAnsiTheme="minorHAnsi" w:cstheme="minorBidi"/>
                <w:noProof/>
                <w:sz w:val="22"/>
                <w:szCs w:val="22"/>
              </w:rPr>
              <w:tab/>
            </w:r>
            <w:r w:rsidR="00B1786E" w:rsidRPr="00670426">
              <w:rPr>
                <w:rStyle w:val="Hyperlink"/>
                <w:noProof/>
              </w:rPr>
              <w:t>g_ipsec_la_sa_crypto_params</w:t>
            </w:r>
            <w:r w:rsidR="00B1786E">
              <w:rPr>
                <w:noProof/>
                <w:webHidden/>
              </w:rPr>
              <w:tab/>
            </w:r>
            <w:r w:rsidR="00B1786E">
              <w:rPr>
                <w:noProof/>
                <w:webHidden/>
              </w:rPr>
              <w:fldChar w:fldCharType="begin"/>
            </w:r>
            <w:r w:rsidR="00B1786E">
              <w:rPr>
                <w:noProof/>
                <w:webHidden/>
              </w:rPr>
              <w:instrText xml:space="preserve"> PAGEREF _Toc424044108 \h </w:instrText>
            </w:r>
            <w:r w:rsidR="00B1786E">
              <w:rPr>
                <w:noProof/>
                <w:webHidden/>
              </w:rPr>
            </w:r>
            <w:r w:rsidR="00B1786E">
              <w:rPr>
                <w:noProof/>
                <w:webHidden/>
              </w:rPr>
              <w:fldChar w:fldCharType="separate"/>
            </w:r>
            <w:r w:rsidR="00ED0FD7">
              <w:rPr>
                <w:noProof/>
                <w:webHidden/>
              </w:rPr>
              <w:t>25</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09" w:history="1">
            <w:r w:rsidR="00B1786E" w:rsidRPr="00670426">
              <w:rPr>
                <w:rStyle w:val="Hyperlink"/>
                <w:noProof/>
              </w:rPr>
              <w:t>9.22</w:t>
            </w:r>
            <w:r w:rsidR="00B1786E">
              <w:rPr>
                <w:rFonts w:asciiTheme="minorHAnsi" w:eastAsiaTheme="minorEastAsia" w:hAnsiTheme="minorHAnsi" w:cstheme="minorBidi"/>
                <w:noProof/>
                <w:sz w:val="22"/>
                <w:szCs w:val="22"/>
              </w:rPr>
              <w:tab/>
            </w:r>
            <w:r w:rsidR="00B1786E" w:rsidRPr="00670426">
              <w:rPr>
                <w:rStyle w:val="Hyperlink"/>
                <w:noProof/>
              </w:rPr>
              <w:t>g_ipsec_la_ipcomp_info</w:t>
            </w:r>
            <w:r w:rsidR="00B1786E">
              <w:rPr>
                <w:noProof/>
                <w:webHidden/>
              </w:rPr>
              <w:tab/>
            </w:r>
            <w:r w:rsidR="00B1786E">
              <w:rPr>
                <w:noProof/>
                <w:webHidden/>
              </w:rPr>
              <w:fldChar w:fldCharType="begin"/>
            </w:r>
            <w:r w:rsidR="00B1786E">
              <w:rPr>
                <w:noProof/>
                <w:webHidden/>
              </w:rPr>
              <w:instrText xml:space="preserve"> PAGEREF _Toc424044109 \h </w:instrText>
            </w:r>
            <w:r w:rsidR="00B1786E">
              <w:rPr>
                <w:noProof/>
                <w:webHidden/>
              </w:rPr>
            </w:r>
            <w:r w:rsidR="00B1786E">
              <w:rPr>
                <w:noProof/>
                <w:webHidden/>
              </w:rPr>
              <w:fldChar w:fldCharType="separate"/>
            </w:r>
            <w:r w:rsidR="00ED0FD7">
              <w:rPr>
                <w:noProof/>
                <w:webHidden/>
              </w:rPr>
              <w:t>26</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10" w:history="1">
            <w:r w:rsidR="00B1786E" w:rsidRPr="00670426">
              <w:rPr>
                <w:rStyle w:val="Hyperlink"/>
                <w:noProof/>
              </w:rPr>
              <w:t>9.23</w:t>
            </w:r>
            <w:r w:rsidR="00B1786E">
              <w:rPr>
                <w:rFonts w:asciiTheme="minorHAnsi" w:eastAsiaTheme="minorEastAsia" w:hAnsiTheme="minorHAnsi" w:cstheme="minorBidi"/>
                <w:noProof/>
                <w:sz w:val="22"/>
                <w:szCs w:val="22"/>
              </w:rPr>
              <w:tab/>
            </w:r>
            <w:r w:rsidR="00B1786E" w:rsidRPr="00670426">
              <w:rPr>
                <w:rStyle w:val="Hyperlink"/>
                <w:noProof/>
              </w:rPr>
              <w:t>g_ipsec_la_tunnel_end_addr</w:t>
            </w:r>
            <w:r w:rsidR="00B1786E">
              <w:rPr>
                <w:noProof/>
                <w:webHidden/>
              </w:rPr>
              <w:tab/>
            </w:r>
            <w:r w:rsidR="00B1786E">
              <w:rPr>
                <w:noProof/>
                <w:webHidden/>
              </w:rPr>
              <w:fldChar w:fldCharType="begin"/>
            </w:r>
            <w:r w:rsidR="00B1786E">
              <w:rPr>
                <w:noProof/>
                <w:webHidden/>
              </w:rPr>
              <w:instrText xml:space="preserve"> PAGEREF _Toc424044110 \h </w:instrText>
            </w:r>
            <w:r w:rsidR="00B1786E">
              <w:rPr>
                <w:noProof/>
                <w:webHidden/>
              </w:rPr>
            </w:r>
            <w:r w:rsidR="00B1786E">
              <w:rPr>
                <w:noProof/>
                <w:webHidden/>
              </w:rPr>
              <w:fldChar w:fldCharType="separate"/>
            </w:r>
            <w:r w:rsidR="00ED0FD7">
              <w:rPr>
                <w:noProof/>
                <w:webHidden/>
              </w:rPr>
              <w:t>26</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11" w:history="1">
            <w:r w:rsidR="00B1786E" w:rsidRPr="00670426">
              <w:rPr>
                <w:rStyle w:val="Hyperlink"/>
                <w:noProof/>
              </w:rPr>
              <w:t>9.24</w:t>
            </w:r>
            <w:r w:rsidR="00B1786E">
              <w:rPr>
                <w:rFonts w:asciiTheme="minorHAnsi" w:eastAsiaTheme="minorEastAsia" w:hAnsiTheme="minorHAnsi" w:cstheme="minorBidi"/>
                <w:noProof/>
                <w:sz w:val="22"/>
                <w:szCs w:val="22"/>
              </w:rPr>
              <w:tab/>
            </w:r>
            <w:r w:rsidR="00B1786E" w:rsidRPr="00670426">
              <w:rPr>
                <w:rStyle w:val="Hyperlink"/>
                <w:noProof/>
              </w:rPr>
              <w:t>g_ipsec_la_nat_traversal_info</w:t>
            </w:r>
            <w:r w:rsidR="00B1786E">
              <w:rPr>
                <w:noProof/>
                <w:webHidden/>
              </w:rPr>
              <w:tab/>
            </w:r>
            <w:r w:rsidR="00B1786E">
              <w:rPr>
                <w:noProof/>
                <w:webHidden/>
              </w:rPr>
              <w:fldChar w:fldCharType="begin"/>
            </w:r>
            <w:r w:rsidR="00B1786E">
              <w:rPr>
                <w:noProof/>
                <w:webHidden/>
              </w:rPr>
              <w:instrText xml:space="preserve"> PAGEREF _Toc424044111 \h </w:instrText>
            </w:r>
            <w:r w:rsidR="00B1786E">
              <w:rPr>
                <w:noProof/>
                <w:webHidden/>
              </w:rPr>
            </w:r>
            <w:r w:rsidR="00B1786E">
              <w:rPr>
                <w:noProof/>
                <w:webHidden/>
              </w:rPr>
              <w:fldChar w:fldCharType="separate"/>
            </w:r>
            <w:r w:rsidR="00ED0FD7">
              <w:rPr>
                <w:noProof/>
                <w:webHidden/>
              </w:rPr>
              <w:t>26</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12" w:history="1">
            <w:r w:rsidR="00B1786E" w:rsidRPr="00670426">
              <w:rPr>
                <w:rStyle w:val="Hyperlink"/>
                <w:noProof/>
              </w:rPr>
              <w:t>9.25</w:t>
            </w:r>
            <w:r w:rsidR="00B1786E">
              <w:rPr>
                <w:rFonts w:asciiTheme="minorHAnsi" w:eastAsiaTheme="minorEastAsia" w:hAnsiTheme="minorHAnsi" w:cstheme="minorBidi"/>
                <w:noProof/>
                <w:sz w:val="22"/>
                <w:szCs w:val="22"/>
              </w:rPr>
              <w:tab/>
            </w:r>
            <w:r w:rsidR="00B1786E" w:rsidRPr="00670426">
              <w:rPr>
                <w:rStyle w:val="Hyperlink"/>
                <w:noProof/>
              </w:rPr>
              <w:t>g_ipsec_la_sa</w:t>
            </w:r>
            <w:r w:rsidR="00B1786E">
              <w:rPr>
                <w:noProof/>
                <w:webHidden/>
              </w:rPr>
              <w:tab/>
            </w:r>
            <w:r w:rsidR="00B1786E">
              <w:rPr>
                <w:noProof/>
                <w:webHidden/>
              </w:rPr>
              <w:fldChar w:fldCharType="begin"/>
            </w:r>
            <w:r w:rsidR="00B1786E">
              <w:rPr>
                <w:noProof/>
                <w:webHidden/>
              </w:rPr>
              <w:instrText xml:space="preserve"> PAGEREF _Toc424044112 \h </w:instrText>
            </w:r>
            <w:r w:rsidR="00B1786E">
              <w:rPr>
                <w:noProof/>
                <w:webHidden/>
              </w:rPr>
            </w:r>
            <w:r w:rsidR="00B1786E">
              <w:rPr>
                <w:noProof/>
                <w:webHidden/>
              </w:rPr>
              <w:fldChar w:fldCharType="separate"/>
            </w:r>
            <w:r w:rsidR="00ED0FD7">
              <w:rPr>
                <w:noProof/>
                <w:webHidden/>
              </w:rPr>
              <w:t>26</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13" w:history="1">
            <w:r w:rsidR="00B1786E" w:rsidRPr="00670426">
              <w:rPr>
                <w:rStyle w:val="Hyperlink"/>
                <w:noProof/>
              </w:rPr>
              <w:t>9.26</w:t>
            </w:r>
            <w:r w:rsidR="00B1786E">
              <w:rPr>
                <w:rFonts w:asciiTheme="minorHAnsi" w:eastAsiaTheme="minorEastAsia" w:hAnsiTheme="minorHAnsi" w:cstheme="minorBidi"/>
                <w:noProof/>
                <w:sz w:val="22"/>
                <w:szCs w:val="22"/>
              </w:rPr>
              <w:tab/>
            </w:r>
            <w:r w:rsidR="00B1786E" w:rsidRPr="00670426">
              <w:rPr>
                <w:rStyle w:val="Hyperlink"/>
                <w:noProof/>
              </w:rPr>
              <w:t>g_ipsec_la_sa_add_inargs</w:t>
            </w:r>
            <w:r w:rsidR="00B1786E">
              <w:rPr>
                <w:noProof/>
                <w:webHidden/>
              </w:rPr>
              <w:tab/>
            </w:r>
            <w:r w:rsidR="00B1786E">
              <w:rPr>
                <w:noProof/>
                <w:webHidden/>
              </w:rPr>
              <w:fldChar w:fldCharType="begin"/>
            </w:r>
            <w:r w:rsidR="00B1786E">
              <w:rPr>
                <w:noProof/>
                <w:webHidden/>
              </w:rPr>
              <w:instrText xml:space="preserve"> PAGEREF _Toc424044113 \h </w:instrText>
            </w:r>
            <w:r w:rsidR="00B1786E">
              <w:rPr>
                <w:noProof/>
                <w:webHidden/>
              </w:rPr>
            </w:r>
            <w:r w:rsidR="00B1786E">
              <w:rPr>
                <w:noProof/>
                <w:webHidden/>
              </w:rPr>
              <w:fldChar w:fldCharType="separate"/>
            </w:r>
            <w:r w:rsidR="00ED0FD7">
              <w:rPr>
                <w:noProof/>
                <w:webHidden/>
              </w:rPr>
              <w:t>27</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14" w:history="1">
            <w:r w:rsidR="00B1786E" w:rsidRPr="00670426">
              <w:rPr>
                <w:rStyle w:val="Hyperlink"/>
                <w:noProof/>
              </w:rPr>
              <w:t>9.27</w:t>
            </w:r>
            <w:r w:rsidR="00B1786E">
              <w:rPr>
                <w:rFonts w:asciiTheme="minorHAnsi" w:eastAsiaTheme="minorEastAsia" w:hAnsiTheme="minorHAnsi" w:cstheme="minorBidi"/>
                <w:noProof/>
                <w:sz w:val="22"/>
                <w:szCs w:val="22"/>
              </w:rPr>
              <w:tab/>
            </w:r>
            <w:r w:rsidR="00B1786E" w:rsidRPr="00670426">
              <w:rPr>
                <w:rStyle w:val="Hyperlink"/>
                <w:noProof/>
              </w:rPr>
              <w:t>g_ipsec_la_sa_add_outargs</w:t>
            </w:r>
            <w:r w:rsidR="00B1786E">
              <w:rPr>
                <w:noProof/>
                <w:webHidden/>
              </w:rPr>
              <w:tab/>
            </w:r>
            <w:r w:rsidR="00B1786E">
              <w:rPr>
                <w:noProof/>
                <w:webHidden/>
              </w:rPr>
              <w:fldChar w:fldCharType="begin"/>
            </w:r>
            <w:r w:rsidR="00B1786E">
              <w:rPr>
                <w:noProof/>
                <w:webHidden/>
              </w:rPr>
              <w:instrText xml:space="preserve"> PAGEREF _Toc424044114 \h </w:instrText>
            </w:r>
            <w:r w:rsidR="00B1786E">
              <w:rPr>
                <w:noProof/>
                <w:webHidden/>
              </w:rPr>
            </w:r>
            <w:r w:rsidR="00B1786E">
              <w:rPr>
                <w:noProof/>
                <w:webHidden/>
              </w:rPr>
              <w:fldChar w:fldCharType="separate"/>
            </w:r>
            <w:r w:rsidR="00ED0FD7">
              <w:rPr>
                <w:noProof/>
                <w:webHidden/>
              </w:rPr>
              <w:t>27</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15" w:history="1">
            <w:r w:rsidR="00B1786E" w:rsidRPr="00670426">
              <w:rPr>
                <w:rStyle w:val="Hyperlink"/>
                <w:noProof/>
              </w:rPr>
              <w:t>9.28</w:t>
            </w:r>
            <w:r w:rsidR="00B1786E">
              <w:rPr>
                <w:rFonts w:asciiTheme="minorHAnsi" w:eastAsiaTheme="minorEastAsia" w:hAnsiTheme="minorHAnsi" w:cstheme="minorBidi"/>
                <w:noProof/>
                <w:sz w:val="22"/>
                <w:szCs w:val="22"/>
              </w:rPr>
              <w:tab/>
            </w:r>
            <w:r w:rsidR="00B1786E" w:rsidRPr="00670426">
              <w:rPr>
                <w:rStyle w:val="Hyperlink"/>
                <w:noProof/>
              </w:rPr>
              <w:t>g_ipsec_la_sa_modify_flags</w:t>
            </w:r>
            <w:r w:rsidR="00B1786E">
              <w:rPr>
                <w:noProof/>
                <w:webHidden/>
              </w:rPr>
              <w:tab/>
            </w:r>
            <w:r w:rsidR="00B1786E">
              <w:rPr>
                <w:noProof/>
                <w:webHidden/>
              </w:rPr>
              <w:fldChar w:fldCharType="begin"/>
            </w:r>
            <w:r w:rsidR="00B1786E">
              <w:rPr>
                <w:noProof/>
                <w:webHidden/>
              </w:rPr>
              <w:instrText xml:space="preserve"> PAGEREF _Toc424044115 \h </w:instrText>
            </w:r>
            <w:r w:rsidR="00B1786E">
              <w:rPr>
                <w:noProof/>
                <w:webHidden/>
              </w:rPr>
            </w:r>
            <w:r w:rsidR="00B1786E">
              <w:rPr>
                <w:noProof/>
                <w:webHidden/>
              </w:rPr>
              <w:fldChar w:fldCharType="separate"/>
            </w:r>
            <w:r w:rsidR="00ED0FD7">
              <w:rPr>
                <w:noProof/>
                <w:webHidden/>
              </w:rPr>
              <w:t>27</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16" w:history="1">
            <w:r w:rsidR="00B1786E" w:rsidRPr="00670426">
              <w:rPr>
                <w:rStyle w:val="Hyperlink"/>
                <w:noProof/>
              </w:rPr>
              <w:t>9.29</w:t>
            </w:r>
            <w:r w:rsidR="00B1786E">
              <w:rPr>
                <w:rFonts w:asciiTheme="minorHAnsi" w:eastAsiaTheme="minorEastAsia" w:hAnsiTheme="minorHAnsi" w:cstheme="minorBidi"/>
                <w:noProof/>
                <w:sz w:val="22"/>
                <w:szCs w:val="22"/>
              </w:rPr>
              <w:tab/>
            </w:r>
            <w:r w:rsidR="00B1786E" w:rsidRPr="00670426">
              <w:rPr>
                <w:rStyle w:val="Hyperlink"/>
                <w:noProof/>
              </w:rPr>
              <w:t>g_ipsec_la_sa_mod_inargs</w:t>
            </w:r>
            <w:r w:rsidR="00B1786E">
              <w:rPr>
                <w:noProof/>
                <w:webHidden/>
              </w:rPr>
              <w:tab/>
            </w:r>
            <w:r w:rsidR="00B1786E">
              <w:rPr>
                <w:noProof/>
                <w:webHidden/>
              </w:rPr>
              <w:fldChar w:fldCharType="begin"/>
            </w:r>
            <w:r w:rsidR="00B1786E">
              <w:rPr>
                <w:noProof/>
                <w:webHidden/>
              </w:rPr>
              <w:instrText xml:space="preserve"> PAGEREF _Toc424044116 \h </w:instrText>
            </w:r>
            <w:r w:rsidR="00B1786E">
              <w:rPr>
                <w:noProof/>
                <w:webHidden/>
              </w:rPr>
            </w:r>
            <w:r w:rsidR="00B1786E">
              <w:rPr>
                <w:noProof/>
                <w:webHidden/>
              </w:rPr>
              <w:fldChar w:fldCharType="separate"/>
            </w:r>
            <w:r w:rsidR="00ED0FD7">
              <w:rPr>
                <w:noProof/>
                <w:webHidden/>
              </w:rPr>
              <w:t>28</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17" w:history="1">
            <w:r w:rsidR="00B1786E" w:rsidRPr="00670426">
              <w:rPr>
                <w:rStyle w:val="Hyperlink"/>
                <w:noProof/>
              </w:rPr>
              <w:t>9.30</w:t>
            </w:r>
            <w:r w:rsidR="00B1786E">
              <w:rPr>
                <w:rFonts w:asciiTheme="minorHAnsi" w:eastAsiaTheme="minorEastAsia" w:hAnsiTheme="minorHAnsi" w:cstheme="minorBidi"/>
                <w:noProof/>
                <w:sz w:val="22"/>
                <w:szCs w:val="22"/>
              </w:rPr>
              <w:tab/>
            </w:r>
            <w:r w:rsidR="00B1786E" w:rsidRPr="00670426">
              <w:rPr>
                <w:rStyle w:val="Hyperlink"/>
                <w:noProof/>
              </w:rPr>
              <w:t>g_ipsec_la_sa_modify_outargs</w:t>
            </w:r>
            <w:r w:rsidR="00B1786E">
              <w:rPr>
                <w:noProof/>
                <w:webHidden/>
              </w:rPr>
              <w:tab/>
            </w:r>
            <w:r w:rsidR="00B1786E">
              <w:rPr>
                <w:noProof/>
                <w:webHidden/>
              </w:rPr>
              <w:fldChar w:fldCharType="begin"/>
            </w:r>
            <w:r w:rsidR="00B1786E">
              <w:rPr>
                <w:noProof/>
                <w:webHidden/>
              </w:rPr>
              <w:instrText xml:space="preserve"> PAGEREF _Toc424044117 \h </w:instrText>
            </w:r>
            <w:r w:rsidR="00B1786E">
              <w:rPr>
                <w:noProof/>
                <w:webHidden/>
              </w:rPr>
            </w:r>
            <w:r w:rsidR="00B1786E">
              <w:rPr>
                <w:noProof/>
                <w:webHidden/>
              </w:rPr>
              <w:fldChar w:fldCharType="separate"/>
            </w:r>
            <w:r w:rsidR="00ED0FD7">
              <w:rPr>
                <w:noProof/>
                <w:webHidden/>
              </w:rPr>
              <w:t>28</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18" w:history="1">
            <w:r w:rsidR="00B1786E" w:rsidRPr="00670426">
              <w:rPr>
                <w:rStyle w:val="Hyperlink"/>
                <w:noProof/>
              </w:rPr>
              <w:t>9.31</w:t>
            </w:r>
            <w:r w:rsidR="00B1786E">
              <w:rPr>
                <w:rFonts w:asciiTheme="minorHAnsi" w:eastAsiaTheme="minorEastAsia" w:hAnsiTheme="minorHAnsi" w:cstheme="minorBidi"/>
                <w:noProof/>
                <w:sz w:val="22"/>
                <w:szCs w:val="22"/>
              </w:rPr>
              <w:tab/>
            </w:r>
            <w:r w:rsidR="00B1786E" w:rsidRPr="00670426">
              <w:rPr>
                <w:rStyle w:val="Hyperlink"/>
                <w:noProof/>
              </w:rPr>
              <w:t>g_ipsec_la_sa_del_inargs</w:t>
            </w:r>
            <w:r w:rsidR="00B1786E">
              <w:rPr>
                <w:noProof/>
                <w:webHidden/>
              </w:rPr>
              <w:tab/>
            </w:r>
            <w:r w:rsidR="00B1786E">
              <w:rPr>
                <w:noProof/>
                <w:webHidden/>
              </w:rPr>
              <w:fldChar w:fldCharType="begin"/>
            </w:r>
            <w:r w:rsidR="00B1786E">
              <w:rPr>
                <w:noProof/>
                <w:webHidden/>
              </w:rPr>
              <w:instrText xml:space="preserve"> PAGEREF _Toc424044118 \h </w:instrText>
            </w:r>
            <w:r w:rsidR="00B1786E">
              <w:rPr>
                <w:noProof/>
                <w:webHidden/>
              </w:rPr>
            </w:r>
            <w:r w:rsidR="00B1786E">
              <w:rPr>
                <w:noProof/>
                <w:webHidden/>
              </w:rPr>
              <w:fldChar w:fldCharType="separate"/>
            </w:r>
            <w:r w:rsidR="00ED0FD7">
              <w:rPr>
                <w:noProof/>
                <w:webHidden/>
              </w:rPr>
              <w:t>28</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19" w:history="1">
            <w:r w:rsidR="00B1786E" w:rsidRPr="00670426">
              <w:rPr>
                <w:rStyle w:val="Hyperlink"/>
                <w:noProof/>
              </w:rPr>
              <w:t>9.32</w:t>
            </w:r>
            <w:r w:rsidR="00B1786E">
              <w:rPr>
                <w:rFonts w:asciiTheme="minorHAnsi" w:eastAsiaTheme="minorEastAsia" w:hAnsiTheme="minorHAnsi" w:cstheme="minorBidi"/>
                <w:noProof/>
                <w:sz w:val="22"/>
                <w:szCs w:val="22"/>
              </w:rPr>
              <w:tab/>
            </w:r>
            <w:r w:rsidR="00B1786E" w:rsidRPr="00670426">
              <w:rPr>
                <w:rStyle w:val="Hyperlink"/>
                <w:noProof/>
              </w:rPr>
              <w:t>g_ipsec_la_sa_del_outargs</w:t>
            </w:r>
            <w:r w:rsidR="00B1786E">
              <w:rPr>
                <w:noProof/>
                <w:webHidden/>
              </w:rPr>
              <w:tab/>
            </w:r>
            <w:r w:rsidR="00B1786E">
              <w:rPr>
                <w:noProof/>
                <w:webHidden/>
              </w:rPr>
              <w:fldChar w:fldCharType="begin"/>
            </w:r>
            <w:r w:rsidR="00B1786E">
              <w:rPr>
                <w:noProof/>
                <w:webHidden/>
              </w:rPr>
              <w:instrText xml:space="preserve"> PAGEREF _Toc424044119 \h </w:instrText>
            </w:r>
            <w:r w:rsidR="00B1786E">
              <w:rPr>
                <w:noProof/>
                <w:webHidden/>
              </w:rPr>
            </w:r>
            <w:r w:rsidR="00B1786E">
              <w:rPr>
                <w:noProof/>
                <w:webHidden/>
              </w:rPr>
              <w:fldChar w:fldCharType="separate"/>
            </w:r>
            <w:r w:rsidR="00ED0FD7">
              <w:rPr>
                <w:noProof/>
                <w:webHidden/>
              </w:rPr>
              <w:t>28</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20" w:history="1">
            <w:r w:rsidR="00B1786E" w:rsidRPr="00670426">
              <w:rPr>
                <w:rStyle w:val="Hyperlink"/>
                <w:noProof/>
              </w:rPr>
              <w:t>9.33</w:t>
            </w:r>
            <w:r w:rsidR="00B1786E">
              <w:rPr>
                <w:rFonts w:asciiTheme="minorHAnsi" w:eastAsiaTheme="minorEastAsia" w:hAnsiTheme="minorHAnsi" w:cstheme="minorBidi"/>
                <w:noProof/>
                <w:sz w:val="22"/>
                <w:szCs w:val="22"/>
              </w:rPr>
              <w:tab/>
            </w:r>
            <w:r w:rsidR="00B1786E" w:rsidRPr="00670426">
              <w:rPr>
                <w:rStyle w:val="Hyperlink"/>
                <w:noProof/>
              </w:rPr>
              <w:t>g_ipsec_la_sa_stats</w:t>
            </w:r>
            <w:r w:rsidR="00B1786E">
              <w:rPr>
                <w:noProof/>
                <w:webHidden/>
              </w:rPr>
              <w:tab/>
            </w:r>
            <w:r w:rsidR="00B1786E">
              <w:rPr>
                <w:noProof/>
                <w:webHidden/>
              </w:rPr>
              <w:fldChar w:fldCharType="begin"/>
            </w:r>
            <w:r w:rsidR="00B1786E">
              <w:rPr>
                <w:noProof/>
                <w:webHidden/>
              </w:rPr>
              <w:instrText xml:space="preserve"> PAGEREF _Toc424044120 \h </w:instrText>
            </w:r>
            <w:r w:rsidR="00B1786E">
              <w:rPr>
                <w:noProof/>
                <w:webHidden/>
              </w:rPr>
            </w:r>
            <w:r w:rsidR="00B1786E">
              <w:rPr>
                <w:noProof/>
                <w:webHidden/>
              </w:rPr>
              <w:fldChar w:fldCharType="separate"/>
            </w:r>
            <w:r w:rsidR="00ED0FD7">
              <w:rPr>
                <w:noProof/>
                <w:webHidden/>
              </w:rPr>
              <w:t>29</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21" w:history="1">
            <w:r w:rsidR="00B1786E" w:rsidRPr="00670426">
              <w:rPr>
                <w:rStyle w:val="Hyperlink"/>
                <w:noProof/>
              </w:rPr>
              <w:t>9.34</w:t>
            </w:r>
            <w:r w:rsidR="00B1786E">
              <w:rPr>
                <w:rFonts w:asciiTheme="minorHAnsi" w:eastAsiaTheme="minorEastAsia" w:hAnsiTheme="minorHAnsi" w:cstheme="minorBidi"/>
                <w:noProof/>
                <w:sz w:val="22"/>
                <w:szCs w:val="22"/>
              </w:rPr>
              <w:tab/>
            </w:r>
            <w:r w:rsidR="00B1786E" w:rsidRPr="00670426">
              <w:rPr>
                <w:rStyle w:val="Hyperlink"/>
                <w:noProof/>
              </w:rPr>
              <w:t>g_ipsec_la_sa_get_outargs</w:t>
            </w:r>
            <w:r w:rsidR="00B1786E">
              <w:rPr>
                <w:noProof/>
                <w:webHidden/>
              </w:rPr>
              <w:tab/>
            </w:r>
            <w:r w:rsidR="00B1786E">
              <w:rPr>
                <w:noProof/>
                <w:webHidden/>
              </w:rPr>
              <w:fldChar w:fldCharType="begin"/>
            </w:r>
            <w:r w:rsidR="00B1786E">
              <w:rPr>
                <w:noProof/>
                <w:webHidden/>
              </w:rPr>
              <w:instrText xml:space="preserve"> PAGEREF _Toc424044121 \h </w:instrText>
            </w:r>
            <w:r w:rsidR="00B1786E">
              <w:rPr>
                <w:noProof/>
                <w:webHidden/>
              </w:rPr>
            </w:r>
            <w:r w:rsidR="00B1786E">
              <w:rPr>
                <w:noProof/>
                <w:webHidden/>
              </w:rPr>
              <w:fldChar w:fldCharType="separate"/>
            </w:r>
            <w:r w:rsidR="00ED0FD7">
              <w:rPr>
                <w:noProof/>
                <w:webHidden/>
              </w:rPr>
              <w:t>29</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22" w:history="1">
            <w:r w:rsidR="00B1786E" w:rsidRPr="00670426">
              <w:rPr>
                <w:rStyle w:val="Hyperlink"/>
                <w:noProof/>
              </w:rPr>
              <w:t>9.35</w:t>
            </w:r>
            <w:r w:rsidR="00B1786E">
              <w:rPr>
                <w:rFonts w:asciiTheme="minorHAnsi" w:eastAsiaTheme="minorEastAsia" w:hAnsiTheme="minorHAnsi" w:cstheme="minorBidi"/>
                <w:noProof/>
                <w:sz w:val="22"/>
                <w:szCs w:val="22"/>
              </w:rPr>
              <w:tab/>
            </w:r>
            <w:r w:rsidR="00B1786E" w:rsidRPr="00670426">
              <w:rPr>
                <w:rStyle w:val="Hyperlink"/>
                <w:noProof/>
              </w:rPr>
              <w:t>g_ipsec_la_sa_get_inargs</w:t>
            </w:r>
            <w:r w:rsidR="00B1786E">
              <w:rPr>
                <w:noProof/>
                <w:webHidden/>
              </w:rPr>
              <w:tab/>
            </w:r>
            <w:r w:rsidR="00B1786E">
              <w:rPr>
                <w:noProof/>
                <w:webHidden/>
              </w:rPr>
              <w:fldChar w:fldCharType="begin"/>
            </w:r>
            <w:r w:rsidR="00B1786E">
              <w:rPr>
                <w:noProof/>
                <w:webHidden/>
              </w:rPr>
              <w:instrText xml:space="preserve"> PAGEREF _Toc424044122 \h </w:instrText>
            </w:r>
            <w:r w:rsidR="00B1786E">
              <w:rPr>
                <w:noProof/>
                <w:webHidden/>
              </w:rPr>
            </w:r>
            <w:r w:rsidR="00B1786E">
              <w:rPr>
                <w:noProof/>
                <w:webHidden/>
              </w:rPr>
              <w:fldChar w:fldCharType="separate"/>
            </w:r>
            <w:r w:rsidR="00ED0FD7">
              <w:rPr>
                <w:noProof/>
                <w:webHidden/>
              </w:rPr>
              <w:t>30</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23" w:history="1">
            <w:r w:rsidR="00B1786E" w:rsidRPr="00670426">
              <w:rPr>
                <w:rStyle w:val="Hyperlink"/>
                <w:noProof/>
              </w:rPr>
              <w:t>9.36</w:t>
            </w:r>
            <w:r w:rsidR="00B1786E">
              <w:rPr>
                <w:rFonts w:asciiTheme="minorHAnsi" w:eastAsiaTheme="minorEastAsia" w:hAnsiTheme="minorHAnsi" w:cstheme="minorBidi"/>
                <w:noProof/>
                <w:sz w:val="22"/>
                <w:szCs w:val="22"/>
              </w:rPr>
              <w:tab/>
            </w:r>
            <w:r w:rsidR="00B1786E" w:rsidRPr="00670426">
              <w:rPr>
                <w:rStyle w:val="Hyperlink"/>
                <w:noProof/>
              </w:rPr>
              <w:t>g_ipsec_la_data</w:t>
            </w:r>
            <w:r w:rsidR="00B1786E">
              <w:rPr>
                <w:noProof/>
                <w:webHidden/>
              </w:rPr>
              <w:tab/>
            </w:r>
            <w:r w:rsidR="00B1786E">
              <w:rPr>
                <w:noProof/>
                <w:webHidden/>
              </w:rPr>
              <w:fldChar w:fldCharType="begin"/>
            </w:r>
            <w:r w:rsidR="00B1786E">
              <w:rPr>
                <w:noProof/>
                <w:webHidden/>
              </w:rPr>
              <w:instrText xml:space="preserve"> PAGEREF _Toc424044123 \h </w:instrText>
            </w:r>
            <w:r w:rsidR="00B1786E">
              <w:rPr>
                <w:noProof/>
                <w:webHidden/>
              </w:rPr>
            </w:r>
            <w:r w:rsidR="00B1786E">
              <w:rPr>
                <w:noProof/>
                <w:webHidden/>
              </w:rPr>
              <w:fldChar w:fldCharType="separate"/>
            </w:r>
            <w:r w:rsidR="00ED0FD7">
              <w:rPr>
                <w:noProof/>
                <w:webHidden/>
              </w:rPr>
              <w:t>30</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24" w:history="1">
            <w:r w:rsidR="00B1786E" w:rsidRPr="00670426">
              <w:rPr>
                <w:rStyle w:val="Hyperlink"/>
                <w:noProof/>
              </w:rPr>
              <w:t>9.37</w:t>
            </w:r>
            <w:r w:rsidR="00B1786E">
              <w:rPr>
                <w:rFonts w:asciiTheme="minorHAnsi" w:eastAsiaTheme="minorEastAsia" w:hAnsiTheme="minorHAnsi" w:cstheme="minorBidi"/>
                <w:noProof/>
                <w:sz w:val="22"/>
                <w:szCs w:val="22"/>
              </w:rPr>
              <w:tab/>
            </w:r>
            <w:r w:rsidR="00B1786E" w:rsidRPr="00670426">
              <w:rPr>
                <w:rStyle w:val="Hyperlink"/>
                <w:noProof/>
              </w:rPr>
              <w:t>g_ipsec_la_packet</w:t>
            </w:r>
            <w:r w:rsidR="00B1786E">
              <w:rPr>
                <w:noProof/>
                <w:webHidden/>
              </w:rPr>
              <w:tab/>
            </w:r>
            <w:r w:rsidR="00B1786E">
              <w:rPr>
                <w:noProof/>
                <w:webHidden/>
              </w:rPr>
              <w:fldChar w:fldCharType="begin"/>
            </w:r>
            <w:r w:rsidR="00B1786E">
              <w:rPr>
                <w:noProof/>
                <w:webHidden/>
              </w:rPr>
              <w:instrText xml:space="preserve"> PAGEREF _Toc424044124 \h </w:instrText>
            </w:r>
            <w:r w:rsidR="00B1786E">
              <w:rPr>
                <w:noProof/>
                <w:webHidden/>
              </w:rPr>
            </w:r>
            <w:r w:rsidR="00B1786E">
              <w:rPr>
                <w:noProof/>
                <w:webHidden/>
              </w:rPr>
              <w:fldChar w:fldCharType="separate"/>
            </w:r>
            <w:r w:rsidR="00ED0FD7">
              <w:rPr>
                <w:noProof/>
                <w:webHidden/>
              </w:rPr>
              <w:t>30</w:t>
            </w:r>
            <w:r w:rsidR="00B1786E">
              <w:rPr>
                <w:noProof/>
                <w:webHidden/>
              </w:rPr>
              <w:fldChar w:fldCharType="end"/>
            </w:r>
          </w:hyperlink>
        </w:p>
        <w:p w:rsidR="00B1786E" w:rsidRDefault="003F1763">
          <w:pPr>
            <w:pStyle w:val="TOC1"/>
            <w:tabs>
              <w:tab w:val="left" w:pos="480"/>
              <w:tab w:val="right" w:leader="dot" w:pos="9350"/>
            </w:tabs>
            <w:rPr>
              <w:rFonts w:asciiTheme="minorHAnsi" w:eastAsiaTheme="minorEastAsia" w:hAnsiTheme="minorHAnsi" w:cstheme="minorBidi"/>
              <w:noProof/>
              <w:sz w:val="22"/>
              <w:szCs w:val="22"/>
            </w:rPr>
          </w:pPr>
          <w:hyperlink w:anchor="_Toc424044125" w:history="1">
            <w:r w:rsidR="00B1786E" w:rsidRPr="00670426">
              <w:rPr>
                <w:rStyle w:val="Hyperlink"/>
                <w:b/>
                <w:bCs/>
                <w:noProof/>
              </w:rPr>
              <w:t>10</w:t>
            </w:r>
            <w:r w:rsidR="00B1786E">
              <w:rPr>
                <w:rFonts w:asciiTheme="minorHAnsi" w:eastAsiaTheme="minorEastAsia" w:hAnsiTheme="minorHAnsi" w:cstheme="minorBidi"/>
                <w:noProof/>
                <w:sz w:val="22"/>
                <w:szCs w:val="22"/>
              </w:rPr>
              <w:tab/>
            </w:r>
            <w:r w:rsidR="00B1786E" w:rsidRPr="00670426">
              <w:rPr>
                <w:rStyle w:val="Hyperlink"/>
                <w:noProof/>
              </w:rPr>
              <w:t>Macros</w:t>
            </w:r>
            <w:r w:rsidR="00B1786E">
              <w:rPr>
                <w:noProof/>
                <w:webHidden/>
              </w:rPr>
              <w:tab/>
            </w:r>
            <w:r w:rsidR="00B1786E">
              <w:rPr>
                <w:noProof/>
                <w:webHidden/>
              </w:rPr>
              <w:fldChar w:fldCharType="begin"/>
            </w:r>
            <w:r w:rsidR="00B1786E">
              <w:rPr>
                <w:noProof/>
                <w:webHidden/>
              </w:rPr>
              <w:instrText xml:space="preserve"> PAGEREF _Toc424044125 \h </w:instrText>
            </w:r>
            <w:r w:rsidR="00B1786E">
              <w:rPr>
                <w:noProof/>
                <w:webHidden/>
              </w:rPr>
            </w:r>
            <w:r w:rsidR="00B1786E">
              <w:rPr>
                <w:noProof/>
                <w:webHidden/>
              </w:rPr>
              <w:fldChar w:fldCharType="separate"/>
            </w:r>
            <w:r w:rsidR="00ED0FD7">
              <w:rPr>
                <w:noProof/>
                <w:webHidden/>
              </w:rPr>
              <w:t>30</w:t>
            </w:r>
            <w:r w:rsidR="00B1786E">
              <w:rPr>
                <w:noProof/>
                <w:webHidden/>
              </w:rPr>
              <w:fldChar w:fldCharType="end"/>
            </w:r>
          </w:hyperlink>
        </w:p>
        <w:p w:rsidR="00B1786E" w:rsidRDefault="003F1763">
          <w:pPr>
            <w:pStyle w:val="TOC1"/>
            <w:tabs>
              <w:tab w:val="left" w:pos="480"/>
              <w:tab w:val="right" w:leader="dot" w:pos="9350"/>
            </w:tabs>
            <w:rPr>
              <w:rFonts w:asciiTheme="minorHAnsi" w:eastAsiaTheme="minorEastAsia" w:hAnsiTheme="minorHAnsi" w:cstheme="minorBidi"/>
              <w:noProof/>
              <w:sz w:val="22"/>
              <w:szCs w:val="22"/>
            </w:rPr>
          </w:pPr>
          <w:hyperlink w:anchor="_Toc424044126" w:history="1">
            <w:r w:rsidR="00B1786E" w:rsidRPr="00670426">
              <w:rPr>
                <w:rStyle w:val="Hyperlink"/>
                <w:b/>
                <w:bCs/>
                <w:noProof/>
              </w:rPr>
              <w:t>11</w:t>
            </w:r>
            <w:r w:rsidR="00B1786E">
              <w:rPr>
                <w:rFonts w:asciiTheme="minorHAnsi" w:eastAsiaTheme="minorEastAsia" w:hAnsiTheme="minorHAnsi" w:cstheme="minorBidi"/>
                <w:noProof/>
                <w:sz w:val="22"/>
                <w:szCs w:val="22"/>
              </w:rPr>
              <w:tab/>
            </w:r>
            <w:r w:rsidR="00B1786E" w:rsidRPr="00670426">
              <w:rPr>
                <w:rStyle w:val="Hyperlink"/>
                <w:noProof/>
              </w:rPr>
              <w:t>Enumerations</w:t>
            </w:r>
            <w:r w:rsidR="00B1786E">
              <w:rPr>
                <w:noProof/>
                <w:webHidden/>
              </w:rPr>
              <w:tab/>
            </w:r>
            <w:r w:rsidR="00B1786E">
              <w:rPr>
                <w:noProof/>
                <w:webHidden/>
              </w:rPr>
              <w:fldChar w:fldCharType="begin"/>
            </w:r>
            <w:r w:rsidR="00B1786E">
              <w:rPr>
                <w:noProof/>
                <w:webHidden/>
              </w:rPr>
              <w:instrText xml:space="preserve"> PAGEREF _Toc424044126 \h </w:instrText>
            </w:r>
            <w:r w:rsidR="00B1786E">
              <w:rPr>
                <w:noProof/>
                <w:webHidden/>
              </w:rPr>
            </w:r>
            <w:r w:rsidR="00B1786E">
              <w:rPr>
                <w:noProof/>
                <w:webHidden/>
              </w:rPr>
              <w:fldChar w:fldCharType="separate"/>
            </w:r>
            <w:r w:rsidR="00ED0FD7">
              <w:rPr>
                <w:noProof/>
                <w:webHidden/>
              </w:rPr>
              <w:t>30</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27" w:history="1">
            <w:r w:rsidR="00B1786E" w:rsidRPr="00670426">
              <w:rPr>
                <w:rStyle w:val="Hyperlink"/>
                <w:noProof/>
              </w:rPr>
              <w:t>11.1</w:t>
            </w:r>
            <w:r w:rsidR="00B1786E">
              <w:rPr>
                <w:rFonts w:asciiTheme="minorHAnsi" w:eastAsiaTheme="minorEastAsia" w:hAnsiTheme="minorHAnsi" w:cstheme="minorBidi"/>
                <w:noProof/>
                <w:sz w:val="22"/>
                <w:szCs w:val="22"/>
              </w:rPr>
              <w:tab/>
            </w:r>
            <w:r w:rsidR="00B1786E" w:rsidRPr="00670426">
              <w:rPr>
                <w:rStyle w:val="Hyperlink"/>
                <w:noProof/>
              </w:rPr>
              <w:t>g_ipsec_la_mode</w:t>
            </w:r>
            <w:r w:rsidR="00B1786E">
              <w:rPr>
                <w:noProof/>
                <w:webHidden/>
              </w:rPr>
              <w:tab/>
            </w:r>
            <w:r w:rsidR="00B1786E">
              <w:rPr>
                <w:noProof/>
                <w:webHidden/>
              </w:rPr>
              <w:fldChar w:fldCharType="begin"/>
            </w:r>
            <w:r w:rsidR="00B1786E">
              <w:rPr>
                <w:noProof/>
                <w:webHidden/>
              </w:rPr>
              <w:instrText xml:space="preserve"> PAGEREF _Toc424044127 \h </w:instrText>
            </w:r>
            <w:r w:rsidR="00B1786E">
              <w:rPr>
                <w:noProof/>
                <w:webHidden/>
              </w:rPr>
            </w:r>
            <w:r w:rsidR="00B1786E">
              <w:rPr>
                <w:noProof/>
                <w:webHidden/>
              </w:rPr>
              <w:fldChar w:fldCharType="separate"/>
            </w:r>
            <w:r w:rsidR="00ED0FD7">
              <w:rPr>
                <w:noProof/>
                <w:webHidden/>
              </w:rPr>
              <w:t>30</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28" w:history="1">
            <w:r w:rsidR="00B1786E" w:rsidRPr="00670426">
              <w:rPr>
                <w:rStyle w:val="Hyperlink"/>
                <w:noProof/>
              </w:rPr>
              <w:t>11.2</w:t>
            </w:r>
            <w:r w:rsidR="00B1786E">
              <w:rPr>
                <w:rFonts w:asciiTheme="minorHAnsi" w:eastAsiaTheme="minorEastAsia" w:hAnsiTheme="minorHAnsi" w:cstheme="minorBidi"/>
                <w:noProof/>
                <w:sz w:val="22"/>
                <w:szCs w:val="22"/>
              </w:rPr>
              <w:tab/>
            </w:r>
            <w:r w:rsidR="00B1786E" w:rsidRPr="00670426">
              <w:rPr>
                <w:rStyle w:val="Hyperlink"/>
                <w:noProof/>
              </w:rPr>
              <w:t>g_ipsec_la_control_flags</w:t>
            </w:r>
            <w:r w:rsidR="00B1786E">
              <w:rPr>
                <w:noProof/>
                <w:webHidden/>
              </w:rPr>
              <w:tab/>
            </w:r>
            <w:r w:rsidR="00B1786E">
              <w:rPr>
                <w:noProof/>
                <w:webHidden/>
              </w:rPr>
              <w:fldChar w:fldCharType="begin"/>
            </w:r>
            <w:r w:rsidR="00B1786E">
              <w:rPr>
                <w:noProof/>
                <w:webHidden/>
              </w:rPr>
              <w:instrText xml:space="preserve"> PAGEREF _Toc424044128 \h </w:instrText>
            </w:r>
            <w:r w:rsidR="00B1786E">
              <w:rPr>
                <w:noProof/>
                <w:webHidden/>
              </w:rPr>
            </w:r>
            <w:r w:rsidR="00B1786E">
              <w:rPr>
                <w:noProof/>
                <w:webHidden/>
              </w:rPr>
              <w:fldChar w:fldCharType="separate"/>
            </w:r>
            <w:r w:rsidR="00ED0FD7">
              <w:rPr>
                <w:noProof/>
                <w:webHidden/>
              </w:rPr>
              <w:t>31</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29" w:history="1">
            <w:r w:rsidR="00B1786E" w:rsidRPr="00670426">
              <w:rPr>
                <w:rStyle w:val="Hyperlink"/>
                <w:noProof/>
              </w:rPr>
              <w:t>11.3</w:t>
            </w:r>
            <w:r w:rsidR="00B1786E">
              <w:rPr>
                <w:rFonts w:asciiTheme="minorHAnsi" w:eastAsiaTheme="minorEastAsia" w:hAnsiTheme="minorHAnsi" w:cstheme="minorBidi"/>
                <w:noProof/>
                <w:sz w:val="22"/>
                <w:szCs w:val="22"/>
              </w:rPr>
              <w:tab/>
            </w:r>
            <w:r w:rsidR="00B1786E" w:rsidRPr="00670426">
              <w:rPr>
                <w:rStyle w:val="Hyperlink"/>
                <w:noProof/>
              </w:rPr>
              <w:t>g_ipsec_auth_alg</w:t>
            </w:r>
            <w:r w:rsidR="00B1786E">
              <w:rPr>
                <w:noProof/>
                <w:webHidden/>
              </w:rPr>
              <w:tab/>
            </w:r>
            <w:r w:rsidR="00B1786E">
              <w:rPr>
                <w:noProof/>
                <w:webHidden/>
              </w:rPr>
              <w:fldChar w:fldCharType="begin"/>
            </w:r>
            <w:r w:rsidR="00B1786E">
              <w:rPr>
                <w:noProof/>
                <w:webHidden/>
              </w:rPr>
              <w:instrText xml:space="preserve"> PAGEREF _Toc424044129 \h </w:instrText>
            </w:r>
            <w:r w:rsidR="00B1786E">
              <w:rPr>
                <w:noProof/>
                <w:webHidden/>
              </w:rPr>
            </w:r>
            <w:r w:rsidR="00B1786E">
              <w:rPr>
                <w:noProof/>
                <w:webHidden/>
              </w:rPr>
              <w:fldChar w:fldCharType="separate"/>
            </w:r>
            <w:r w:rsidR="00ED0FD7">
              <w:rPr>
                <w:noProof/>
                <w:webHidden/>
              </w:rPr>
              <w:t>31</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30" w:history="1">
            <w:r w:rsidR="00B1786E" w:rsidRPr="00670426">
              <w:rPr>
                <w:rStyle w:val="Hyperlink"/>
                <w:noProof/>
              </w:rPr>
              <w:t>11.4</w:t>
            </w:r>
            <w:r w:rsidR="00B1786E">
              <w:rPr>
                <w:rFonts w:asciiTheme="minorHAnsi" w:eastAsiaTheme="minorEastAsia" w:hAnsiTheme="minorHAnsi" w:cstheme="minorBidi"/>
                <w:noProof/>
                <w:sz w:val="22"/>
                <w:szCs w:val="22"/>
              </w:rPr>
              <w:tab/>
            </w:r>
            <w:r w:rsidR="00B1786E" w:rsidRPr="00670426">
              <w:rPr>
                <w:rStyle w:val="Hyperlink"/>
                <w:noProof/>
              </w:rPr>
              <w:t>g_ipsec_la_cipher_alg</w:t>
            </w:r>
            <w:r w:rsidR="00B1786E">
              <w:rPr>
                <w:noProof/>
                <w:webHidden/>
              </w:rPr>
              <w:tab/>
            </w:r>
            <w:r w:rsidR="00B1786E">
              <w:rPr>
                <w:noProof/>
                <w:webHidden/>
              </w:rPr>
              <w:fldChar w:fldCharType="begin"/>
            </w:r>
            <w:r w:rsidR="00B1786E">
              <w:rPr>
                <w:noProof/>
                <w:webHidden/>
              </w:rPr>
              <w:instrText xml:space="preserve"> PAGEREF _Toc424044130 \h </w:instrText>
            </w:r>
            <w:r w:rsidR="00B1786E">
              <w:rPr>
                <w:noProof/>
                <w:webHidden/>
              </w:rPr>
            </w:r>
            <w:r w:rsidR="00B1786E">
              <w:rPr>
                <w:noProof/>
                <w:webHidden/>
              </w:rPr>
              <w:fldChar w:fldCharType="separate"/>
            </w:r>
            <w:r w:rsidR="00ED0FD7">
              <w:rPr>
                <w:noProof/>
                <w:webHidden/>
              </w:rPr>
              <w:t>31</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31" w:history="1">
            <w:r w:rsidR="00B1786E" w:rsidRPr="00670426">
              <w:rPr>
                <w:rStyle w:val="Hyperlink"/>
                <w:noProof/>
              </w:rPr>
              <w:t>11.5</w:t>
            </w:r>
            <w:r w:rsidR="00B1786E">
              <w:rPr>
                <w:rFonts w:asciiTheme="minorHAnsi" w:eastAsiaTheme="minorEastAsia" w:hAnsiTheme="minorHAnsi" w:cstheme="minorBidi"/>
                <w:noProof/>
                <w:sz w:val="22"/>
                <w:szCs w:val="22"/>
              </w:rPr>
              <w:tab/>
            </w:r>
            <w:r w:rsidR="00B1786E" w:rsidRPr="00670426">
              <w:rPr>
                <w:rStyle w:val="Hyperlink"/>
                <w:noProof/>
              </w:rPr>
              <w:t>g_ipsec_la_comb_alg</w:t>
            </w:r>
            <w:r w:rsidR="00B1786E">
              <w:rPr>
                <w:noProof/>
                <w:webHidden/>
              </w:rPr>
              <w:tab/>
            </w:r>
            <w:r w:rsidR="00B1786E">
              <w:rPr>
                <w:noProof/>
                <w:webHidden/>
              </w:rPr>
              <w:fldChar w:fldCharType="begin"/>
            </w:r>
            <w:r w:rsidR="00B1786E">
              <w:rPr>
                <w:noProof/>
                <w:webHidden/>
              </w:rPr>
              <w:instrText xml:space="preserve"> PAGEREF _Toc424044131 \h </w:instrText>
            </w:r>
            <w:r w:rsidR="00B1786E">
              <w:rPr>
                <w:noProof/>
                <w:webHidden/>
              </w:rPr>
            </w:r>
            <w:r w:rsidR="00B1786E">
              <w:rPr>
                <w:noProof/>
                <w:webHidden/>
              </w:rPr>
              <w:fldChar w:fldCharType="separate"/>
            </w:r>
            <w:r w:rsidR="00ED0FD7">
              <w:rPr>
                <w:noProof/>
                <w:webHidden/>
              </w:rPr>
              <w:t>31</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32" w:history="1">
            <w:r w:rsidR="00B1786E" w:rsidRPr="00670426">
              <w:rPr>
                <w:rStyle w:val="Hyperlink"/>
                <w:noProof/>
              </w:rPr>
              <w:t>11.6</w:t>
            </w:r>
            <w:r w:rsidR="00B1786E">
              <w:rPr>
                <w:rFonts w:asciiTheme="minorHAnsi" w:eastAsiaTheme="minorEastAsia" w:hAnsiTheme="minorHAnsi" w:cstheme="minorBidi"/>
                <w:noProof/>
                <w:sz w:val="22"/>
                <w:szCs w:val="22"/>
              </w:rPr>
              <w:tab/>
            </w:r>
            <w:r w:rsidR="00B1786E" w:rsidRPr="00670426">
              <w:rPr>
                <w:rStyle w:val="Hyperlink"/>
                <w:noProof/>
              </w:rPr>
              <w:t>g_ipsec_la_ipcomp_alg</w:t>
            </w:r>
            <w:r w:rsidR="00B1786E">
              <w:rPr>
                <w:noProof/>
                <w:webHidden/>
              </w:rPr>
              <w:tab/>
            </w:r>
            <w:r w:rsidR="00B1786E">
              <w:rPr>
                <w:noProof/>
                <w:webHidden/>
              </w:rPr>
              <w:fldChar w:fldCharType="begin"/>
            </w:r>
            <w:r w:rsidR="00B1786E">
              <w:rPr>
                <w:noProof/>
                <w:webHidden/>
              </w:rPr>
              <w:instrText xml:space="preserve"> PAGEREF _Toc424044132 \h </w:instrText>
            </w:r>
            <w:r w:rsidR="00B1786E">
              <w:rPr>
                <w:noProof/>
                <w:webHidden/>
              </w:rPr>
            </w:r>
            <w:r w:rsidR="00B1786E">
              <w:rPr>
                <w:noProof/>
                <w:webHidden/>
              </w:rPr>
              <w:fldChar w:fldCharType="separate"/>
            </w:r>
            <w:r w:rsidR="00ED0FD7">
              <w:rPr>
                <w:noProof/>
                <w:webHidden/>
              </w:rPr>
              <w:t>32</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33" w:history="1">
            <w:r w:rsidR="00B1786E" w:rsidRPr="00670426">
              <w:rPr>
                <w:rStyle w:val="Hyperlink"/>
                <w:noProof/>
              </w:rPr>
              <w:t>11.7</w:t>
            </w:r>
            <w:r w:rsidR="00B1786E">
              <w:rPr>
                <w:rFonts w:asciiTheme="minorHAnsi" w:eastAsiaTheme="minorEastAsia" w:hAnsiTheme="minorHAnsi" w:cstheme="minorBidi"/>
                <w:noProof/>
                <w:sz w:val="22"/>
                <w:szCs w:val="22"/>
              </w:rPr>
              <w:tab/>
            </w:r>
            <w:r w:rsidR="00B1786E" w:rsidRPr="00670426">
              <w:rPr>
                <w:rStyle w:val="Hyperlink"/>
                <w:noProof/>
              </w:rPr>
              <w:t>g_ipsec_la_dscp_handle</w:t>
            </w:r>
            <w:r w:rsidR="00B1786E">
              <w:rPr>
                <w:noProof/>
                <w:webHidden/>
              </w:rPr>
              <w:tab/>
            </w:r>
            <w:r w:rsidR="00B1786E">
              <w:rPr>
                <w:noProof/>
                <w:webHidden/>
              </w:rPr>
              <w:fldChar w:fldCharType="begin"/>
            </w:r>
            <w:r w:rsidR="00B1786E">
              <w:rPr>
                <w:noProof/>
                <w:webHidden/>
              </w:rPr>
              <w:instrText xml:space="preserve"> PAGEREF _Toc424044133 \h </w:instrText>
            </w:r>
            <w:r w:rsidR="00B1786E">
              <w:rPr>
                <w:noProof/>
                <w:webHidden/>
              </w:rPr>
            </w:r>
            <w:r w:rsidR="00B1786E">
              <w:rPr>
                <w:noProof/>
                <w:webHidden/>
              </w:rPr>
              <w:fldChar w:fldCharType="separate"/>
            </w:r>
            <w:r w:rsidR="00ED0FD7">
              <w:rPr>
                <w:noProof/>
                <w:webHidden/>
              </w:rPr>
              <w:t>32</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34" w:history="1">
            <w:r w:rsidR="00B1786E" w:rsidRPr="00670426">
              <w:rPr>
                <w:rStyle w:val="Hyperlink"/>
                <w:noProof/>
              </w:rPr>
              <w:t>11.8</w:t>
            </w:r>
            <w:r w:rsidR="00B1786E">
              <w:rPr>
                <w:rFonts w:asciiTheme="minorHAnsi" w:eastAsiaTheme="minorEastAsia" w:hAnsiTheme="minorHAnsi" w:cstheme="minorBidi"/>
                <w:noProof/>
                <w:sz w:val="22"/>
                <w:szCs w:val="22"/>
              </w:rPr>
              <w:tab/>
            </w:r>
            <w:r w:rsidR="00B1786E" w:rsidRPr="00670426">
              <w:rPr>
                <w:rStyle w:val="Hyperlink"/>
                <w:noProof/>
              </w:rPr>
              <w:t>g_ipsec_la_df_handle</w:t>
            </w:r>
            <w:r w:rsidR="00B1786E">
              <w:rPr>
                <w:noProof/>
                <w:webHidden/>
              </w:rPr>
              <w:tab/>
            </w:r>
            <w:r w:rsidR="00B1786E">
              <w:rPr>
                <w:noProof/>
                <w:webHidden/>
              </w:rPr>
              <w:fldChar w:fldCharType="begin"/>
            </w:r>
            <w:r w:rsidR="00B1786E">
              <w:rPr>
                <w:noProof/>
                <w:webHidden/>
              </w:rPr>
              <w:instrText xml:space="preserve"> PAGEREF _Toc424044134 \h </w:instrText>
            </w:r>
            <w:r w:rsidR="00B1786E">
              <w:rPr>
                <w:noProof/>
                <w:webHidden/>
              </w:rPr>
            </w:r>
            <w:r w:rsidR="00B1786E">
              <w:rPr>
                <w:noProof/>
                <w:webHidden/>
              </w:rPr>
              <w:fldChar w:fldCharType="separate"/>
            </w:r>
            <w:r w:rsidR="00ED0FD7">
              <w:rPr>
                <w:noProof/>
                <w:webHidden/>
              </w:rPr>
              <w:t>32</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35" w:history="1">
            <w:r w:rsidR="00B1786E" w:rsidRPr="00670426">
              <w:rPr>
                <w:rStyle w:val="Hyperlink"/>
                <w:noProof/>
              </w:rPr>
              <w:t>11.9</w:t>
            </w:r>
            <w:r w:rsidR="00B1786E">
              <w:rPr>
                <w:rFonts w:asciiTheme="minorHAnsi" w:eastAsiaTheme="minorEastAsia" w:hAnsiTheme="minorHAnsi" w:cstheme="minorBidi"/>
                <w:noProof/>
                <w:sz w:val="22"/>
                <w:szCs w:val="22"/>
              </w:rPr>
              <w:tab/>
            </w:r>
            <w:r w:rsidR="00B1786E" w:rsidRPr="00670426">
              <w:rPr>
                <w:rStyle w:val="Hyperlink"/>
                <w:noProof/>
              </w:rPr>
              <w:t>g_ipsec_la_sa_direction</w:t>
            </w:r>
            <w:r w:rsidR="00B1786E">
              <w:rPr>
                <w:noProof/>
                <w:webHidden/>
              </w:rPr>
              <w:tab/>
            </w:r>
            <w:r w:rsidR="00B1786E">
              <w:rPr>
                <w:noProof/>
                <w:webHidden/>
              </w:rPr>
              <w:fldChar w:fldCharType="begin"/>
            </w:r>
            <w:r w:rsidR="00B1786E">
              <w:rPr>
                <w:noProof/>
                <w:webHidden/>
              </w:rPr>
              <w:instrText xml:space="preserve"> PAGEREF _Toc424044135 \h </w:instrText>
            </w:r>
            <w:r w:rsidR="00B1786E">
              <w:rPr>
                <w:noProof/>
                <w:webHidden/>
              </w:rPr>
            </w:r>
            <w:r w:rsidR="00B1786E">
              <w:rPr>
                <w:noProof/>
                <w:webHidden/>
              </w:rPr>
              <w:fldChar w:fldCharType="separate"/>
            </w:r>
            <w:r w:rsidR="00ED0FD7">
              <w:rPr>
                <w:noProof/>
                <w:webHidden/>
              </w:rPr>
              <w:t>32</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36" w:history="1">
            <w:r w:rsidR="00B1786E" w:rsidRPr="00670426">
              <w:rPr>
                <w:rStyle w:val="Hyperlink"/>
                <w:noProof/>
              </w:rPr>
              <w:t>11.10</w:t>
            </w:r>
            <w:r w:rsidR="00B1786E">
              <w:rPr>
                <w:rFonts w:asciiTheme="minorHAnsi" w:eastAsiaTheme="minorEastAsia" w:hAnsiTheme="minorHAnsi" w:cstheme="minorBidi"/>
                <w:noProof/>
                <w:sz w:val="22"/>
                <w:szCs w:val="22"/>
              </w:rPr>
              <w:tab/>
            </w:r>
            <w:r w:rsidR="00B1786E" w:rsidRPr="00670426">
              <w:rPr>
                <w:rStyle w:val="Hyperlink"/>
                <w:noProof/>
              </w:rPr>
              <w:t>g_ipsec_sa_flags</w:t>
            </w:r>
            <w:r w:rsidR="00B1786E">
              <w:rPr>
                <w:noProof/>
                <w:webHidden/>
              </w:rPr>
              <w:tab/>
            </w:r>
            <w:r w:rsidR="00B1786E">
              <w:rPr>
                <w:noProof/>
                <w:webHidden/>
              </w:rPr>
              <w:fldChar w:fldCharType="begin"/>
            </w:r>
            <w:r w:rsidR="00B1786E">
              <w:rPr>
                <w:noProof/>
                <w:webHidden/>
              </w:rPr>
              <w:instrText xml:space="preserve"> PAGEREF _Toc424044136 \h </w:instrText>
            </w:r>
            <w:r w:rsidR="00B1786E">
              <w:rPr>
                <w:noProof/>
                <w:webHidden/>
              </w:rPr>
            </w:r>
            <w:r w:rsidR="00B1786E">
              <w:rPr>
                <w:noProof/>
                <w:webHidden/>
              </w:rPr>
              <w:fldChar w:fldCharType="separate"/>
            </w:r>
            <w:r w:rsidR="00ED0FD7">
              <w:rPr>
                <w:noProof/>
                <w:webHidden/>
              </w:rPr>
              <w:t>32</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37" w:history="1">
            <w:r w:rsidR="00B1786E" w:rsidRPr="00670426">
              <w:rPr>
                <w:rStyle w:val="Hyperlink"/>
                <w:noProof/>
              </w:rPr>
              <w:t>11.11</w:t>
            </w:r>
            <w:r w:rsidR="00B1786E">
              <w:rPr>
                <w:rFonts w:asciiTheme="minorHAnsi" w:eastAsiaTheme="minorEastAsia" w:hAnsiTheme="minorHAnsi" w:cstheme="minorBidi"/>
                <w:noProof/>
                <w:sz w:val="22"/>
                <w:szCs w:val="22"/>
              </w:rPr>
              <w:tab/>
            </w:r>
            <w:r w:rsidR="00B1786E" w:rsidRPr="00670426">
              <w:rPr>
                <w:rStyle w:val="Hyperlink"/>
                <w:noProof/>
              </w:rPr>
              <w:t>g_ipsec_la_inb_sa_flags</w:t>
            </w:r>
            <w:r w:rsidR="00B1786E">
              <w:rPr>
                <w:noProof/>
                <w:webHidden/>
              </w:rPr>
              <w:tab/>
            </w:r>
            <w:r w:rsidR="00B1786E">
              <w:rPr>
                <w:noProof/>
                <w:webHidden/>
              </w:rPr>
              <w:fldChar w:fldCharType="begin"/>
            </w:r>
            <w:r w:rsidR="00B1786E">
              <w:rPr>
                <w:noProof/>
                <w:webHidden/>
              </w:rPr>
              <w:instrText xml:space="preserve"> PAGEREF _Toc424044137 \h </w:instrText>
            </w:r>
            <w:r w:rsidR="00B1786E">
              <w:rPr>
                <w:noProof/>
                <w:webHidden/>
              </w:rPr>
            </w:r>
            <w:r w:rsidR="00B1786E">
              <w:rPr>
                <w:noProof/>
                <w:webHidden/>
              </w:rPr>
              <w:fldChar w:fldCharType="separate"/>
            </w:r>
            <w:r w:rsidR="00ED0FD7">
              <w:rPr>
                <w:noProof/>
                <w:webHidden/>
              </w:rPr>
              <w:t>32</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38" w:history="1">
            <w:r w:rsidR="00B1786E" w:rsidRPr="00670426">
              <w:rPr>
                <w:rStyle w:val="Hyperlink"/>
                <w:noProof/>
              </w:rPr>
              <w:t>11.12</w:t>
            </w:r>
            <w:r w:rsidR="00B1786E">
              <w:rPr>
                <w:rFonts w:asciiTheme="minorHAnsi" w:eastAsiaTheme="minorEastAsia" w:hAnsiTheme="minorHAnsi" w:cstheme="minorBidi"/>
                <w:noProof/>
                <w:sz w:val="22"/>
                <w:szCs w:val="22"/>
              </w:rPr>
              <w:tab/>
            </w:r>
            <w:r w:rsidR="00B1786E" w:rsidRPr="00670426">
              <w:rPr>
                <w:rStyle w:val="Hyperlink"/>
                <w:noProof/>
              </w:rPr>
              <w:t>g_ipsec_la_sa_modify_replay_info_flags</w:t>
            </w:r>
            <w:r w:rsidR="00B1786E">
              <w:rPr>
                <w:noProof/>
                <w:webHidden/>
              </w:rPr>
              <w:tab/>
            </w:r>
            <w:r w:rsidR="00B1786E">
              <w:rPr>
                <w:noProof/>
                <w:webHidden/>
              </w:rPr>
              <w:fldChar w:fldCharType="begin"/>
            </w:r>
            <w:r w:rsidR="00B1786E">
              <w:rPr>
                <w:noProof/>
                <w:webHidden/>
              </w:rPr>
              <w:instrText xml:space="preserve"> PAGEREF _Toc424044138 \h </w:instrText>
            </w:r>
            <w:r w:rsidR="00B1786E">
              <w:rPr>
                <w:noProof/>
                <w:webHidden/>
              </w:rPr>
            </w:r>
            <w:r w:rsidR="00B1786E">
              <w:rPr>
                <w:noProof/>
                <w:webHidden/>
              </w:rPr>
              <w:fldChar w:fldCharType="separate"/>
            </w:r>
            <w:r w:rsidR="00ED0FD7">
              <w:rPr>
                <w:noProof/>
                <w:webHidden/>
              </w:rPr>
              <w:t>33</w:t>
            </w:r>
            <w:r w:rsidR="00B1786E">
              <w:rPr>
                <w:noProof/>
                <w:webHidden/>
              </w:rPr>
              <w:fldChar w:fldCharType="end"/>
            </w:r>
          </w:hyperlink>
        </w:p>
        <w:p w:rsidR="00B1786E" w:rsidRDefault="003F1763">
          <w:pPr>
            <w:pStyle w:val="TOC2"/>
            <w:rPr>
              <w:rFonts w:asciiTheme="minorHAnsi" w:eastAsiaTheme="minorEastAsia" w:hAnsiTheme="minorHAnsi" w:cstheme="minorBidi"/>
              <w:noProof/>
              <w:sz w:val="22"/>
              <w:szCs w:val="22"/>
            </w:rPr>
          </w:pPr>
          <w:hyperlink w:anchor="_Toc424044139" w:history="1">
            <w:r w:rsidR="00B1786E" w:rsidRPr="00670426">
              <w:rPr>
                <w:rStyle w:val="Hyperlink"/>
                <w:noProof/>
              </w:rPr>
              <w:t>11.13</w:t>
            </w:r>
            <w:r w:rsidR="00B1786E">
              <w:rPr>
                <w:rFonts w:asciiTheme="minorHAnsi" w:eastAsiaTheme="minorEastAsia" w:hAnsiTheme="minorHAnsi" w:cstheme="minorBidi"/>
                <w:noProof/>
                <w:sz w:val="22"/>
                <w:szCs w:val="22"/>
              </w:rPr>
              <w:tab/>
            </w:r>
            <w:r w:rsidR="00B1786E" w:rsidRPr="00670426">
              <w:rPr>
                <w:rStyle w:val="Hyperlink"/>
                <w:noProof/>
              </w:rPr>
              <w:t>g_ipsec_la_sa_get_op</w:t>
            </w:r>
            <w:r w:rsidR="00B1786E">
              <w:rPr>
                <w:noProof/>
                <w:webHidden/>
              </w:rPr>
              <w:tab/>
            </w:r>
            <w:r w:rsidR="00B1786E">
              <w:rPr>
                <w:noProof/>
                <w:webHidden/>
              </w:rPr>
              <w:fldChar w:fldCharType="begin"/>
            </w:r>
            <w:r w:rsidR="00B1786E">
              <w:rPr>
                <w:noProof/>
                <w:webHidden/>
              </w:rPr>
              <w:instrText xml:space="preserve"> PAGEREF _Toc424044139 \h </w:instrText>
            </w:r>
            <w:r w:rsidR="00B1786E">
              <w:rPr>
                <w:noProof/>
                <w:webHidden/>
              </w:rPr>
            </w:r>
            <w:r w:rsidR="00B1786E">
              <w:rPr>
                <w:noProof/>
                <w:webHidden/>
              </w:rPr>
              <w:fldChar w:fldCharType="separate"/>
            </w:r>
            <w:r w:rsidR="00ED0FD7">
              <w:rPr>
                <w:noProof/>
                <w:webHidden/>
              </w:rPr>
              <w:t>33</w:t>
            </w:r>
            <w:r w:rsidR="00B1786E">
              <w:rPr>
                <w:noProof/>
                <w:webHidden/>
              </w:rPr>
              <w:fldChar w:fldCharType="end"/>
            </w:r>
          </w:hyperlink>
        </w:p>
        <w:p w:rsidR="003B1784" w:rsidRDefault="003B1784">
          <w:r>
            <w:rPr>
              <w:b/>
              <w:bCs/>
              <w:noProof/>
            </w:rPr>
            <w:fldChar w:fldCharType="end"/>
          </w:r>
        </w:p>
      </w:sdtContent>
    </w:sdt>
    <w:p w:rsidR="003B1784" w:rsidRDefault="003B1784">
      <w:pPr>
        <w:rPr>
          <w:rFonts w:asciiTheme="majorHAnsi" w:eastAsiaTheme="majorEastAsia" w:hAnsiTheme="majorHAnsi" w:cstheme="majorBidi"/>
          <w:sz w:val="32"/>
          <w:szCs w:val="32"/>
          <w:lang w:eastAsia="zh-CN"/>
        </w:rPr>
      </w:pPr>
      <w:r>
        <w:rPr>
          <w:rFonts w:asciiTheme="majorHAnsi" w:eastAsiaTheme="majorEastAsia" w:hAnsiTheme="majorHAnsi" w:cstheme="majorBidi"/>
          <w:sz w:val="32"/>
          <w:szCs w:val="32"/>
          <w:lang w:eastAsia="zh-CN"/>
        </w:rPr>
        <w:br w:type="page"/>
      </w:r>
    </w:p>
    <w:p w:rsidR="002F233F" w:rsidRDefault="002F233F" w:rsidP="00955F17">
      <w:pPr>
        <w:pStyle w:val="Heading1"/>
        <w:rPr>
          <w:color w:val="auto"/>
          <w:lang w:eastAsia="zh-CN"/>
        </w:rPr>
      </w:pPr>
      <w:bookmarkStart w:id="7" w:name="_Toc424044051"/>
      <w:r>
        <w:rPr>
          <w:color w:val="auto"/>
          <w:lang w:eastAsia="zh-CN"/>
        </w:rPr>
        <w:lastRenderedPageBreak/>
        <w:t>Introduction</w:t>
      </w:r>
      <w:bookmarkEnd w:id="7"/>
    </w:p>
    <w:p w:rsidR="002F233F" w:rsidRDefault="00460DDE" w:rsidP="002F233F">
      <w:pPr>
        <w:rPr>
          <w:lang w:eastAsia="zh-CN"/>
        </w:rPr>
      </w:pPr>
      <w:r>
        <w:rPr>
          <w:lang w:eastAsia="zh-CN"/>
        </w:rPr>
        <w:t xml:space="preserve">This document introduces g-APIs for IPsec. These APIs are defined that enable VNF applications can use to access the underlying IPsec h/w accelerator. </w:t>
      </w:r>
      <w:r w:rsidR="002B6B4D">
        <w:rPr>
          <w:lang w:eastAsia="zh-CN"/>
        </w:rPr>
        <w:t xml:space="preserve"> </w:t>
      </w:r>
    </w:p>
    <w:p w:rsidR="002F233F" w:rsidRPr="002B6B4D" w:rsidRDefault="002F233F" w:rsidP="002B6B4D">
      <w:pPr>
        <w:pStyle w:val="Heading1"/>
      </w:pPr>
      <w:bookmarkStart w:id="8" w:name="_Toc424044052"/>
      <w:r w:rsidRPr="002B6B4D">
        <w:t>References</w:t>
      </w:r>
      <w:bookmarkEnd w:id="8"/>
    </w:p>
    <w:p w:rsidR="00034F00" w:rsidRDefault="002F233F" w:rsidP="002F233F">
      <w:pPr>
        <w:rPr>
          <w:lang w:eastAsia="zh-CN"/>
        </w:rPr>
      </w:pPr>
      <w:r>
        <w:rPr>
          <w:lang w:eastAsia="zh-CN"/>
        </w:rPr>
        <w:t xml:space="preserve">Virtio Specifications </w:t>
      </w:r>
    </w:p>
    <w:p w:rsidR="002F233F" w:rsidRDefault="003F1763" w:rsidP="002F233F">
      <w:pPr>
        <w:rPr>
          <w:rStyle w:val="Hyperlink"/>
          <w:lang w:eastAsia="zh-CN"/>
        </w:rPr>
      </w:pPr>
      <w:hyperlink r:id="rId8" w:history="1">
        <w:r w:rsidR="002F233F" w:rsidRPr="00D85DD3">
          <w:rPr>
            <w:rStyle w:val="Hyperlink"/>
            <w:lang w:eastAsia="zh-CN"/>
          </w:rPr>
          <w:t>http://docs.oasis-open.org/virtio/virtio/v1.0/virtio-v1.0.pdf</w:t>
        </w:r>
      </w:hyperlink>
    </w:p>
    <w:p w:rsidR="00034F00" w:rsidRDefault="003F1763" w:rsidP="002F233F">
      <w:hyperlink r:id="rId9" w:history="1">
        <w:r w:rsidR="00034F00" w:rsidRPr="008C3B60">
          <w:rPr>
            <w:rStyle w:val="Hyperlink"/>
          </w:rPr>
          <w:t>http://ozlabs.org/~rusty/virtio-spec/virtio-0.9.5.pdf</w:t>
        </w:r>
      </w:hyperlink>
    </w:p>
    <w:p w:rsidR="00034F00" w:rsidRPr="00034F00" w:rsidRDefault="00034F00" w:rsidP="002F233F">
      <w:pPr>
        <w:rPr>
          <w:rStyle w:val="Hyperlink"/>
          <w:color w:val="auto"/>
          <w:u w:val="none"/>
        </w:rPr>
      </w:pPr>
      <w:r>
        <w:t xml:space="preserve">Virtio-net, </w:t>
      </w:r>
      <w:proofErr w:type="spellStart"/>
      <w:r>
        <w:t>Vhost</w:t>
      </w:r>
      <w:proofErr w:type="spellEnd"/>
      <w:r>
        <w:t xml:space="preserve">-net, </w:t>
      </w:r>
      <w:proofErr w:type="spellStart"/>
      <w:r>
        <w:t>Vhost</w:t>
      </w:r>
      <w:proofErr w:type="spellEnd"/>
      <w:r>
        <w:t>-user impleme</w:t>
      </w:r>
      <w:r w:rsidR="00460DDE">
        <w:t xml:space="preserve">ntations in Linux 3.19, </w:t>
      </w:r>
      <w:proofErr w:type="spellStart"/>
      <w:r w:rsidR="00460DDE">
        <w:t>Qemu</w:t>
      </w:r>
      <w:proofErr w:type="spellEnd"/>
      <w:r w:rsidR="00460DDE">
        <w:t xml:space="preserve"> 2.3</w:t>
      </w:r>
      <w:r>
        <w:t>.0</w:t>
      </w:r>
    </w:p>
    <w:p w:rsidR="002F233F" w:rsidRDefault="002F233F" w:rsidP="00955F17">
      <w:pPr>
        <w:pStyle w:val="Heading1"/>
        <w:rPr>
          <w:color w:val="auto"/>
          <w:lang w:eastAsia="zh-CN"/>
        </w:rPr>
      </w:pPr>
      <w:bookmarkStart w:id="9" w:name="_Toc424044053"/>
      <w:r>
        <w:rPr>
          <w:color w:val="auto"/>
          <w:lang w:eastAsia="zh-CN"/>
        </w:rPr>
        <w:t>Scope</w:t>
      </w:r>
      <w:bookmarkEnd w:id="9"/>
    </w:p>
    <w:p w:rsidR="002F233F" w:rsidRPr="002F233F" w:rsidRDefault="00460DDE" w:rsidP="002F233F">
      <w:pPr>
        <w:rPr>
          <w:lang w:eastAsia="zh-CN"/>
        </w:rPr>
      </w:pPr>
      <w:r>
        <w:rPr>
          <w:lang w:eastAsia="zh-CN"/>
        </w:rPr>
        <w:t xml:space="preserve">This document identifies the necessary generic </w:t>
      </w:r>
      <w:proofErr w:type="spellStart"/>
      <w:proofErr w:type="gramStart"/>
      <w:r>
        <w:rPr>
          <w:lang w:eastAsia="zh-CN"/>
        </w:rPr>
        <w:t>apis</w:t>
      </w:r>
      <w:proofErr w:type="spellEnd"/>
      <w:proofErr w:type="gramEnd"/>
      <w:r>
        <w:rPr>
          <w:lang w:eastAsia="zh-CN"/>
        </w:rPr>
        <w:t xml:space="preserve"> or g-</w:t>
      </w:r>
      <w:proofErr w:type="spellStart"/>
      <w:r>
        <w:rPr>
          <w:lang w:eastAsia="zh-CN"/>
        </w:rPr>
        <w:t>apis</w:t>
      </w:r>
      <w:proofErr w:type="spellEnd"/>
      <w:r>
        <w:rPr>
          <w:lang w:eastAsia="zh-CN"/>
        </w:rPr>
        <w:t xml:space="preserve"> for </w:t>
      </w:r>
      <w:proofErr w:type="spellStart"/>
      <w:r>
        <w:rPr>
          <w:lang w:eastAsia="zh-CN"/>
        </w:rPr>
        <w:t>ipsec</w:t>
      </w:r>
      <w:proofErr w:type="spellEnd"/>
      <w:r>
        <w:rPr>
          <w:lang w:eastAsia="zh-CN"/>
        </w:rPr>
        <w:t xml:space="preserve">, that may be required for application to use to underlying </w:t>
      </w:r>
      <w:proofErr w:type="spellStart"/>
      <w:r>
        <w:rPr>
          <w:lang w:eastAsia="zh-CN"/>
        </w:rPr>
        <w:t>ipsec</w:t>
      </w:r>
      <w:proofErr w:type="spellEnd"/>
      <w:r>
        <w:rPr>
          <w:lang w:eastAsia="zh-CN"/>
        </w:rPr>
        <w:t xml:space="preserve"> accelerator. The g-</w:t>
      </w:r>
      <w:proofErr w:type="spellStart"/>
      <w:r>
        <w:rPr>
          <w:lang w:eastAsia="zh-CN"/>
        </w:rPr>
        <w:t>apis</w:t>
      </w:r>
      <w:proofErr w:type="spellEnd"/>
      <w:r>
        <w:rPr>
          <w:lang w:eastAsia="zh-CN"/>
        </w:rPr>
        <w:t xml:space="preserve"> cover the management and lifecycle APIs as well as the command and data processing APIs.</w:t>
      </w:r>
    </w:p>
    <w:p w:rsidR="002F233F" w:rsidRDefault="002F233F" w:rsidP="00955F17">
      <w:pPr>
        <w:pStyle w:val="Heading1"/>
        <w:rPr>
          <w:color w:val="auto"/>
          <w:lang w:eastAsia="zh-CN"/>
        </w:rPr>
      </w:pPr>
      <w:bookmarkStart w:id="10" w:name="_Toc424044054"/>
      <w:r>
        <w:rPr>
          <w:color w:val="auto"/>
          <w:lang w:eastAsia="zh-CN"/>
        </w:rPr>
        <w:t>IPsec Device Definition</w:t>
      </w:r>
      <w:bookmarkEnd w:id="10"/>
    </w:p>
    <w:p w:rsidR="00034F00" w:rsidRPr="00034F00" w:rsidRDefault="00034F00" w:rsidP="00034F00">
      <w:r w:rsidRPr="00034F00">
        <w:t xml:space="preserve">A </w:t>
      </w:r>
      <w:proofErr w:type="gramStart"/>
      <w:r w:rsidRPr="00034F00">
        <w:t>default  IPsec</w:t>
      </w:r>
      <w:proofErr w:type="gramEnd"/>
      <w:r w:rsidRPr="00034F00">
        <w:t xml:space="preserve"> Device is expected to provide the following functionality:</w:t>
      </w:r>
    </w:p>
    <w:p w:rsidR="00034F00" w:rsidRPr="00034F00" w:rsidRDefault="00034F00">
      <w:pPr>
        <w:pStyle w:val="ListParagraph"/>
        <w:numPr>
          <w:ilvl w:val="0"/>
          <w:numId w:val="3"/>
        </w:numPr>
        <w:spacing w:after="0"/>
        <w:ind w:firstLineChars="0"/>
        <w:rPr>
          <w:rFonts w:asciiTheme="minorHAnsi" w:hAnsiTheme="minorHAnsi"/>
          <w:sz w:val="22"/>
          <w:szCs w:val="22"/>
        </w:rPr>
        <w:pPrChange w:id="11" w:author="Venkataraman Subhashini-B22166" w:date="2015-07-15T07:33:00Z">
          <w:pPr>
            <w:pStyle w:val="ListParagraph"/>
            <w:numPr>
              <w:numId w:val="10"/>
            </w:numPr>
            <w:tabs>
              <w:tab w:val="num" w:pos="360"/>
              <w:tab w:val="num" w:pos="720"/>
            </w:tabs>
            <w:spacing w:after="0"/>
            <w:ind w:left="720" w:firstLineChars="0" w:hanging="720"/>
          </w:pPr>
        </w:pPrChange>
      </w:pPr>
      <w:r w:rsidRPr="00034F00">
        <w:rPr>
          <w:rFonts w:asciiTheme="minorHAnsi" w:hAnsiTheme="minorHAnsi"/>
          <w:sz w:val="22"/>
          <w:szCs w:val="22"/>
        </w:rPr>
        <w:t>IPv4 Support</w:t>
      </w:r>
    </w:p>
    <w:p w:rsidR="00034F00" w:rsidRPr="00034F00" w:rsidRDefault="00034F00">
      <w:pPr>
        <w:pStyle w:val="ListParagraph"/>
        <w:numPr>
          <w:ilvl w:val="0"/>
          <w:numId w:val="3"/>
        </w:numPr>
        <w:spacing w:after="0"/>
        <w:ind w:firstLineChars="0"/>
        <w:rPr>
          <w:rFonts w:asciiTheme="minorHAnsi" w:hAnsiTheme="minorHAnsi"/>
          <w:sz w:val="22"/>
          <w:szCs w:val="22"/>
        </w:rPr>
        <w:pPrChange w:id="12" w:author="Venkataraman Subhashini-B22166" w:date="2015-07-15T07:33:00Z">
          <w:pPr>
            <w:pStyle w:val="ListParagraph"/>
            <w:numPr>
              <w:numId w:val="10"/>
            </w:numPr>
            <w:tabs>
              <w:tab w:val="num" w:pos="360"/>
              <w:tab w:val="num" w:pos="720"/>
            </w:tabs>
            <w:spacing w:after="0"/>
            <w:ind w:left="720" w:firstLineChars="0" w:hanging="720"/>
          </w:pPr>
        </w:pPrChange>
      </w:pPr>
      <w:r w:rsidRPr="00034F00">
        <w:rPr>
          <w:rFonts w:asciiTheme="minorHAnsi" w:hAnsiTheme="minorHAnsi"/>
          <w:sz w:val="22"/>
          <w:szCs w:val="22"/>
        </w:rPr>
        <w:t>Tunnel and Transport Mode</w:t>
      </w:r>
    </w:p>
    <w:p w:rsidR="00034F00" w:rsidRPr="00034F00" w:rsidRDefault="00034F00">
      <w:pPr>
        <w:pStyle w:val="ListParagraph"/>
        <w:numPr>
          <w:ilvl w:val="0"/>
          <w:numId w:val="3"/>
        </w:numPr>
        <w:spacing w:after="0"/>
        <w:ind w:firstLineChars="0"/>
        <w:rPr>
          <w:rFonts w:asciiTheme="minorHAnsi" w:hAnsiTheme="minorHAnsi"/>
          <w:sz w:val="22"/>
          <w:szCs w:val="22"/>
        </w:rPr>
        <w:pPrChange w:id="13" w:author="Venkataraman Subhashini-B22166" w:date="2015-07-15T07:33:00Z">
          <w:pPr>
            <w:pStyle w:val="ListParagraph"/>
            <w:numPr>
              <w:numId w:val="10"/>
            </w:numPr>
            <w:tabs>
              <w:tab w:val="num" w:pos="360"/>
              <w:tab w:val="num" w:pos="720"/>
            </w:tabs>
            <w:spacing w:after="0"/>
            <w:ind w:left="720" w:firstLineChars="0" w:hanging="720"/>
          </w:pPr>
        </w:pPrChange>
      </w:pPr>
      <w:r w:rsidRPr="00034F00">
        <w:rPr>
          <w:rFonts w:asciiTheme="minorHAnsi" w:hAnsiTheme="minorHAnsi"/>
          <w:sz w:val="22"/>
          <w:szCs w:val="22"/>
        </w:rPr>
        <w:t>ESP (Encapsulating Security Protocol)</w:t>
      </w:r>
    </w:p>
    <w:p w:rsidR="00034F00" w:rsidRDefault="00034F00">
      <w:pPr>
        <w:pStyle w:val="ListParagraph"/>
        <w:numPr>
          <w:ilvl w:val="0"/>
          <w:numId w:val="3"/>
        </w:numPr>
        <w:spacing w:after="0"/>
        <w:ind w:firstLineChars="0"/>
        <w:rPr>
          <w:rFonts w:asciiTheme="minorHAnsi" w:hAnsiTheme="minorHAnsi"/>
          <w:sz w:val="22"/>
          <w:szCs w:val="22"/>
        </w:rPr>
        <w:pPrChange w:id="14" w:author="Venkataraman Subhashini-B22166" w:date="2015-07-15T07:33:00Z">
          <w:pPr>
            <w:pStyle w:val="ListParagraph"/>
            <w:numPr>
              <w:numId w:val="10"/>
            </w:numPr>
            <w:tabs>
              <w:tab w:val="num" w:pos="360"/>
              <w:tab w:val="num" w:pos="720"/>
            </w:tabs>
            <w:spacing w:after="0"/>
            <w:ind w:left="720" w:firstLineChars="0" w:hanging="720"/>
          </w:pPr>
        </w:pPrChange>
      </w:pPr>
      <w:r w:rsidRPr="00034F00">
        <w:rPr>
          <w:rFonts w:asciiTheme="minorHAnsi" w:hAnsiTheme="minorHAnsi"/>
          <w:sz w:val="22"/>
          <w:szCs w:val="22"/>
        </w:rPr>
        <w:t>Checksum to be calculated for Tunnel packets</w:t>
      </w:r>
    </w:p>
    <w:p w:rsidR="00034F00" w:rsidRPr="00034F00" w:rsidRDefault="00034F00" w:rsidP="00034F00">
      <w:pPr>
        <w:pStyle w:val="ListParagraph"/>
        <w:spacing w:after="0"/>
        <w:ind w:left="720" w:firstLineChars="0" w:firstLine="0"/>
        <w:rPr>
          <w:rFonts w:asciiTheme="minorHAnsi" w:hAnsiTheme="minorHAnsi"/>
          <w:sz w:val="22"/>
          <w:szCs w:val="22"/>
        </w:rPr>
      </w:pPr>
    </w:p>
    <w:p w:rsidR="00034F00" w:rsidRPr="00034F00" w:rsidRDefault="00034F00" w:rsidP="00034F00">
      <w:r w:rsidRPr="00034F00">
        <w:t>A</w:t>
      </w:r>
      <w:r w:rsidR="002B6B4D">
        <w:t xml:space="preserve">n </w:t>
      </w:r>
      <w:r w:rsidRPr="00034F00">
        <w:t>IPSec Device may exhibit other capabilit</w:t>
      </w:r>
      <w:r w:rsidR="002B6B4D">
        <w:t>ies such as AH processing etc. Applications can learn about the same by invoking appropriate g-APIs.</w:t>
      </w:r>
    </w:p>
    <w:p w:rsidR="00030AE2" w:rsidRDefault="00030AE2">
      <w:pPr>
        <w:rPr>
          <w:rFonts w:asciiTheme="majorHAnsi" w:eastAsiaTheme="majorEastAsia" w:hAnsiTheme="majorHAnsi" w:cstheme="majorBidi"/>
          <w:sz w:val="32"/>
          <w:szCs w:val="32"/>
        </w:rPr>
      </w:pPr>
      <w:bookmarkStart w:id="15" w:name="_Toc362432560"/>
      <w:bookmarkStart w:id="16" w:name="_Toc422237066"/>
      <w:r>
        <w:br w:type="page"/>
      </w:r>
    </w:p>
    <w:p w:rsidR="00460DDE" w:rsidRPr="002B6B4D" w:rsidRDefault="00460DDE" w:rsidP="00460DDE">
      <w:pPr>
        <w:pStyle w:val="Heading1"/>
        <w:keepLines w:val="0"/>
        <w:widowControl w:val="0"/>
        <w:adjustRightInd w:val="0"/>
        <w:spacing w:before="120" w:after="120" w:line="360" w:lineRule="atLeast"/>
        <w:jc w:val="both"/>
        <w:textAlignment w:val="baseline"/>
        <w:rPr>
          <w:color w:val="auto"/>
        </w:rPr>
      </w:pPr>
      <w:bookmarkStart w:id="17" w:name="_Toc424044055"/>
      <w:r w:rsidRPr="002B6B4D">
        <w:rPr>
          <w:color w:val="auto"/>
        </w:rPr>
        <w:lastRenderedPageBreak/>
        <w:t>System Overview</w:t>
      </w:r>
      <w:bookmarkEnd w:id="15"/>
      <w:bookmarkEnd w:id="16"/>
      <w:r w:rsidR="002B6B4D" w:rsidRPr="002B6B4D">
        <w:rPr>
          <w:color w:val="auto"/>
        </w:rPr>
        <w:t xml:space="preserve"> (Virtio IPSec device)</w:t>
      </w:r>
      <w:bookmarkEnd w:id="17"/>
    </w:p>
    <w:p w:rsidR="00460DDE" w:rsidRDefault="00460DDE" w:rsidP="00460DDE">
      <w:r>
        <w:t>The Virtio IPsec device is emulated as a Virtio PCI based device. The high level picture of device and drivers as projected to the Guest is shown in Figure 1</w:t>
      </w:r>
    </w:p>
    <w:p w:rsidR="00460DDE" w:rsidRDefault="00460DDE" w:rsidP="00460DDE">
      <w:pPr>
        <w:keepNext/>
      </w:pPr>
      <w:r>
        <w:rPr>
          <w:noProof/>
        </w:rPr>
        <mc:AlternateContent>
          <mc:Choice Requires="wpc">
            <w:drawing>
              <wp:inline distT="0" distB="0" distL="0" distR="0" wp14:anchorId="254E444C" wp14:editId="469ED799">
                <wp:extent cx="5486400" cy="4048124"/>
                <wp:effectExtent l="0" t="0" r="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66700" y="171450"/>
                            <a:ext cx="4333875" cy="374209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47675" y="323850"/>
                            <a:ext cx="2857500" cy="2408999"/>
                          </a:xfrm>
                          <a:prstGeom prst="rect">
                            <a:avLst/>
                          </a:prstGeom>
                        </wps:spPr>
                        <wps:style>
                          <a:lnRef idx="2">
                            <a:schemeClr val="accent1"/>
                          </a:lnRef>
                          <a:fillRef idx="1">
                            <a:schemeClr val="lt1"/>
                          </a:fillRef>
                          <a:effectRef idx="0">
                            <a:schemeClr val="accent1"/>
                          </a:effectRef>
                          <a:fontRef idx="minor">
                            <a:schemeClr val="dk1"/>
                          </a:fontRef>
                        </wps:style>
                        <wps:txbx>
                          <w:txbxContent>
                            <w:p w:rsidR="003F1763" w:rsidRDefault="003F1763" w:rsidP="00460DDE">
                              <w:pPr>
                                <w:jc w:val="center"/>
                              </w:pPr>
                              <w:r>
                                <w:t xml:space="preserve">Virtio-IPsec Frontend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523875" y="1552574"/>
                            <a:ext cx="2714625" cy="1131887"/>
                          </a:xfrm>
                          <a:prstGeom prst="rect">
                            <a:avLst/>
                          </a:prstGeom>
                        </wps:spPr>
                        <wps:style>
                          <a:lnRef idx="2">
                            <a:schemeClr val="dk1"/>
                          </a:lnRef>
                          <a:fillRef idx="1">
                            <a:schemeClr val="lt1"/>
                          </a:fillRef>
                          <a:effectRef idx="0">
                            <a:schemeClr val="dk1"/>
                          </a:effectRef>
                          <a:fontRef idx="minor">
                            <a:schemeClr val="dk1"/>
                          </a:fontRef>
                        </wps:style>
                        <wps:txbx>
                          <w:txbxContent>
                            <w:p w:rsidR="003F1763" w:rsidRDefault="003F1763" w:rsidP="00460DDE">
                              <w:pPr>
                                <w:jc w:val="center"/>
                              </w:pPr>
                              <w:r>
                                <w:t>Virtio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26"/>
                        <wps:cNvSpPr/>
                        <wps:spPr>
                          <a:xfrm>
                            <a:off x="390525" y="2828925"/>
                            <a:ext cx="2943225" cy="981075"/>
                          </a:xfrm>
                          <a:prstGeom prst="rect">
                            <a:avLst/>
                          </a:prstGeom>
                        </wps:spPr>
                        <wps:style>
                          <a:lnRef idx="2">
                            <a:schemeClr val="accent2"/>
                          </a:lnRef>
                          <a:fillRef idx="1">
                            <a:schemeClr val="lt1"/>
                          </a:fillRef>
                          <a:effectRef idx="0">
                            <a:schemeClr val="accent2"/>
                          </a:effectRef>
                          <a:fontRef idx="minor">
                            <a:schemeClr val="dk1"/>
                          </a:fontRef>
                        </wps:style>
                        <wps:txbx>
                          <w:txbxContent>
                            <w:p w:rsidR="003F1763" w:rsidRDefault="003F1763" w:rsidP="00460DDE">
                              <w:pPr>
                                <w:jc w:val="center"/>
                              </w:pPr>
                              <w:proofErr w:type="spellStart"/>
                              <w:r>
                                <w:t>Qemu</w:t>
                              </w:r>
                              <w:proofErr w:type="spellEnd"/>
                              <w:r>
                                <w:t xml:space="preserve"> Device Emulation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7" name="Rectangle 27"/>
                        <wps:cNvSpPr/>
                        <wps:spPr>
                          <a:xfrm>
                            <a:off x="551475" y="2895600"/>
                            <a:ext cx="2582250" cy="704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F1763" w:rsidRDefault="003F1763" w:rsidP="00460DDE">
                              <w:pPr>
                                <w:pStyle w:val="NormalWeb"/>
                                <w:spacing w:before="0" w:beforeAutospacing="0" w:after="0" w:afterAutospacing="0"/>
                                <w:jc w:val="center"/>
                              </w:pPr>
                              <w:r>
                                <w:rPr>
                                  <w:rFonts w:ascii="Arial" w:eastAsia="Times New Roman" w:hAnsi="Arial"/>
                                  <w:sz w:val="20"/>
                                  <w:szCs w:val="20"/>
                                </w:rPr>
                                <w:t>Virtio-PCI IPsec device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Connector 28"/>
                        <wps:cNvCnPr/>
                        <wps:spPr>
                          <a:xfrm flipV="1">
                            <a:off x="503850" y="2762250"/>
                            <a:ext cx="39433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362075" y="3190875"/>
                            <a:ext cx="1504950" cy="3048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3F1763" w:rsidRDefault="003F1763" w:rsidP="00460DDE">
                              <w:pPr>
                                <w:jc w:val="center"/>
                              </w:pPr>
                              <w:r>
                                <w:t>Virtio IPsec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352800" y="2733675"/>
                            <a:ext cx="1524000" cy="2762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1763" w:rsidRDefault="003F1763" w:rsidP="00460DDE">
                              <w:r>
                                <w:t>PCI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33"/>
                        <wps:cNvSpPr/>
                        <wps:spPr>
                          <a:xfrm>
                            <a:off x="561340" y="2286000"/>
                            <a:ext cx="2581910" cy="275823"/>
                          </a:xfrm>
                          <a:prstGeom prst="rect">
                            <a:avLst/>
                          </a:prstGeom>
                        </wps:spPr>
                        <wps:style>
                          <a:lnRef idx="1">
                            <a:schemeClr val="dk1"/>
                          </a:lnRef>
                          <a:fillRef idx="2">
                            <a:schemeClr val="dk1"/>
                          </a:fillRef>
                          <a:effectRef idx="1">
                            <a:schemeClr val="dk1"/>
                          </a:effectRef>
                          <a:fontRef idx="minor">
                            <a:schemeClr val="dk1"/>
                          </a:fontRef>
                        </wps:style>
                        <wps:txbx>
                          <w:txbxContent>
                            <w:p w:rsidR="003F1763" w:rsidRDefault="003F1763" w:rsidP="00460DDE">
                              <w:pPr>
                                <w:pStyle w:val="NormalWeb"/>
                                <w:spacing w:before="0" w:beforeAutospacing="0" w:after="0" w:afterAutospacing="0"/>
                                <w:jc w:val="center"/>
                              </w:pPr>
                              <w:r>
                                <w:rPr>
                                  <w:rFonts w:ascii="Arial" w:eastAsia="Times New Roman" w:hAnsi="Arial"/>
                                  <w:sz w:val="20"/>
                                  <w:szCs w:val="20"/>
                                </w:rPr>
                                <w:t>Virtio-PCI device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Straight Connector 34"/>
                        <wps:cNvCnPr/>
                        <wps:spPr>
                          <a:xfrm flipV="1">
                            <a:off x="475275" y="2208825"/>
                            <a:ext cx="39433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Text Box 67"/>
                        <wps:cNvSpPr txBox="1"/>
                        <wps:spPr>
                          <a:xfrm>
                            <a:off x="3286125" y="1980225"/>
                            <a:ext cx="1524000" cy="2762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F1763" w:rsidRDefault="003F1763" w:rsidP="00460DDE">
                              <w:pPr>
                                <w:pStyle w:val="NormalWeb"/>
                                <w:spacing w:before="0" w:beforeAutospacing="0" w:after="0" w:afterAutospacing="0"/>
                              </w:pPr>
                              <w:r>
                                <w:rPr>
                                  <w:rFonts w:ascii="Arial" w:eastAsia="Times New Roman" w:hAnsi="Arial"/>
                                  <w:sz w:val="20"/>
                                  <w:szCs w:val="20"/>
                                </w:rPr>
                                <w:t>Virtio Bus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Rectangle 44"/>
                        <wps:cNvSpPr/>
                        <wps:spPr>
                          <a:xfrm>
                            <a:off x="589575" y="1808775"/>
                            <a:ext cx="258191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1763" w:rsidRDefault="003F1763" w:rsidP="00460DDE">
                              <w:pPr>
                                <w:pStyle w:val="NormalWeb"/>
                                <w:spacing w:before="0" w:beforeAutospacing="0" w:after="0" w:afterAutospacing="0"/>
                                <w:jc w:val="center"/>
                              </w:pPr>
                              <w:r>
                                <w:rPr>
                                  <w:rFonts w:ascii="Arial" w:eastAsia="Times New Roman" w:hAnsi="Arial"/>
                                  <w:sz w:val="20"/>
                                  <w:szCs w:val="20"/>
                                </w:rPr>
                                <w:t>Virtio IPsec device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Rectangle 45"/>
                        <wps:cNvSpPr/>
                        <wps:spPr>
                          <a:xfrm>
                            <a:off x="589575" y="590550"/>
                            <a:ext cx="2581910" cy="770337"/>
                          </a:xfrm>
                          <a:prstGeom prst="rect">
                            <a:avLst/>
                          </a:prstGeom>
                        </wps:spPr>
                        <wps:style>
                          <a:lnRef idx="2">
                            <a:schemeClr val="dk1"/>
                          </a:lnRef>
                          <a:fillRef idx="1">
                            <a:schemeClr val="lt1"/>
                          </a:fillRef>
                          <a:effectRef idx="0">
                            <a:schemeClr val="dk1"/>
                          </a:effectRef>
                          <a:fontRef idx="minor">
                            <a:schemeClr val="dk1"/>
                          </a:fontRef>
                        </wps:style>
                        <wps:txbx>
                          <w:txbxContent>
                            <w:p w:rsidR="003F1763" w:rsidRDefault="003F1763" w:rsidP="00460DDE">
                              <w:pPr>
                                <w:pStyle w:val="NormalWeb"/>
                                <w:spacing w:before="0" w:beforeAutospacing="0" w:after="0" w:afterAutospacing="0"/>
                                <w:jc w:val="center"/>
                              </w:pPr>
                              <w:r>
                                <w:rPr>
                                  <w:rFonts w:ascii="Arial" w:eastAsia="Times New Roman" w:hAnsi="Arial"/>
                                  <w:sz w:val="20"/>
                                  <w:szCs w:val="20"/>
                                </w:rPr>
                                <w:t>Application Interface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589575" y="845604"/>
                            <a:ext cx="2563200" cy="286975"/>
                          </a:xfrm>
                          <a:prstGeom prst="rect">
                            <a:avLst/>
                          </a:prstGeom>
                        </wps:spPr>
                        <wps:style>
                          <a:lnRef idx="2">
                            <a:schemeClr val="accent1"/>
                          </a:lnRef>
                          <a:fillRef idx="1">
                            <a:schemeClr val="lt1"/>
                          </a:fillRef>
                          <a:effectRef idx="0">
                            <a:schemeClr val="accent1"/>
                          </a:effectRef>
                          <a:fontRef idx="minor">
                            <a:schemeClr val="dk1"/>
                          </a:fontRef>
                        </wps:style>
                        <wps:txbx>
                          <w:txbxContent>
                            <w:p w:rsidR="003F1763" w:rsidRDefault="003F1763" w:rsidP="00460DDE">
                              <w:pPr>
                                <w:pStyle w:val="NormalWeb"/>
                                <w:spacing w:before="0" w:beforeAutospacing="0" w:after="0" w:afterAutospacing="0"/>
                                <w:jc w:val="center"/>
                              </w:pPr>
                              <w:r>
                                <w:rPr>
                                  <w:rFonts w:ascii="Arial" w:eastAsia="Times New Roman" w:hAnsi="Arial"/>
                                  <w:sz w:val="20"/>
                                  <w:szCs w:val="20"/>
                                </w:rPr>
                                <w:t>g-</w:t>
                              </w:r>
                              <w:proofErr w:type="gramStart"/>
                              <w:r>
                                <w:rPr>
                                  <w:rFonts w:ascii="Arial" w:eastAsia="Times New Roman" w:hAnsi="Arial"/>
                                  <w:sz w:val="20"/>
                                  <w:szCs w:val="20"/>
                                </w:rPr>
                                <w:t>API ,</w:t>
                              </w:r>
                              <w:proofErr w:type="gramEnd"/>
                              <w:r>
                                <w:rPr>
                                  <w:rFonts w:ascii="Arial" w:eastAsia="Times New Roman" w:hAnsi="Arial"/>
                                  <w:sz w:val="20"/>
                                  <w:szCs w:val="20"/>
                                </w:rPr>
                                <w:t xml:space="preserve"> Management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599440" y="1085458"/>
                            <a:ext cx="2553335" cy="286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1763" w:rsidRDefault="003F1763" w:rsidP="00460DDE">
                              <w:pPr>
                                <w:pStyle w:val="NormalWeb"/>
                                <w:spacing w:before="0" w:beforeAutospacing="0" w:after="0" w:afterAutospacing="0"/>
                                <w:jc w:val="center"/>
                              </w:pPr>
                              <w:proofErr w:type="gramStart"/>
                              <w:r>
                                <w:rPr>
                                  <w:rFonts w:ascii="Arial" w:eastAsia="Times New Roman" w:hAnsi="Arial"/>
                                  <w:sz w:val="20"/>
                                  <w:szCs w:val="20"/>
                                </w:rPr>
                                <w:t>g-API</w:t>
                              </w:r>
                              <w:proofErr w:type="gramEnd"/>
                              <w:r>
                                <w:rPr>
                                  <w:rFonts w:ascii="Arial" w:eastAsia="Times New Roman" w:hAnsi="Arial"/>
                                  <w:sz w:val="20"/>
                                  <w:szCs w:val="20"/>
                                </w:rPr>
                                <w:t xml:space="preserve"> driver Glue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54E444C" id="Canvas 48" o:spid="_x0000_s1026" editas="canvas" style="width:6in;height:318.75pt;mso-position-horizontal-relative:char;mso-position-vertical-relative:line" coordsize="54864,4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0474;visibility:visible;mso-wrap-style:square">
                  <v:fill o:detectmouseclick="t"/>
                  <v:path o:connecttype="none"/>
                </v:shape>
                <v:rect id="Rectangle 22" o:spid="_x0000_s1028" style="position:absolute;left:2667;top:1714;width:43338;height:37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rect id="Rectangle 23" o:spid="_x0000_s1029" style="position:absolute;left:4476;top:3238;width:28575;height:24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MlsMA&#10;AADbAAAADwAAAGRycy9kb3ducmV2LnhtbESPW4vCMBSE3xf8D+EIvq2pFxapRhFhWZ8sXlAfD82x&#10;KTYntYla/71ZWNjHYWa+YWaL1lbiQY0vHSsY9BMQxLnTJRcKDvvvzwkIH5A1Vo5JwYs8LOadjxmm&#10;2j15S49dKESEsE9RgQmhTqX0uSGLvu9q4uhdXGMxRNkUUjf4jHBbyWGSfEmLJccFgzWtDOXX3d0q&#10;qM1oo7NTVo3P2U3fBtr+yKNVqtdtl1MQgdrwH/5rr7WC4Qh+v8Qf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xMlsMAAADbAAAADwAAAAAAAAAAAAAAAACYAgAAZHJzL2Rv&#10;d25yZXYueG1sUEsFBgAAAAAEAAQA9QAAAIgDAAAAAA==&#10;" fillcolor="white [3201]" strokecolor="#4f81bd [3204]" strokeweight="2pt">
                  <v:textbox>
                    <w:txbxContent>
                      <w:p w:rsidR="003F1763" w:rsidRDefault="003F1763" w:rsidP="00460DDE">
                        <w:pPr>
                          <w:jc w:val="center"/>
                        </w:pPr>
                        <w:r>
                          <w:t xml:space="preserve">Virtio-IPsec Frontend </w:t>
                        </w:r>
                      </w:p>
                    </w:txbxContent>
                  </v:textbox>
                </v:rect>
                <v:rect id="Rectangle 24" o:spid="_x0000_s1030" style="position:absolute;left:5238;top:15525;width:27147;height:11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1JsEA&#10;AADbAAAADwAAAGRycy9kb3ducmV2LnhtbESPT4vCMBTE7wt+h/AEb2viH1yppiIr4l61C14fzbMt&#10;bV5Kk63125sFweMwM79htrvBNqKnzleONcymCgRx7kzFhYbf7Pi5BuEDssHGMWl4kIddOvrYYmLc&#10;nc/UX0IhIoR9ghrKENpESp+XZNFPXUscvZvrLIYou0KaDu8Rbhs5V2olLVYcF0ps6bukvL78WQ1F&#10;duu/Tso9BpVVi0O9Vuq6VFpPxsN+AyLQEN7hV/vHaJgv4f9L/A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gtSbBAAAA2wAAAA8AAAAAAAAAAAAAAAAAmAIAAGRycy9kb3du&#10;cmV2LnhtbFBLBQYAAAAABAAEAPUAAACGAwAAAAA=&#10;" fillcolor="white [3201]" strokecolor="black [3200]" strokeweight="2pt">
                  <v:textbox>
                    <w:txbxContent>
                      <w:p w:rsidR="003F1763" w:rsidRDefault="003F1763" w:rsidP="00460DDE">
                        <w:pPr>
                          <w:jc w:val="center"/>
                        </w:pPr>
                        <w:r>
                          <w:t>Virtio Component</w:t>
                        </w:r>
                      </w:p>
                    </w:txbxContent>
                  </v:textbox>
                </v:rect>
                <v:rect id="Rectangle 26" o:spid="_x0000_s1031" style="position:absolute;left:3905;top:28289;width:29432;height:981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5/MQA&#10;AADbAAAADwAAAGRycy9kb3ducmV2LnhtbESP3WrCQBSE7wu+w3KE3tWNIjZEV/GHQr1pjfoAh+wx&#10;iWbPht1tjG/fLRS8HGbmG2ax6k0jOnK+tqxgPEpAEBdW11wqOJ8+3lIQPiBrbCyTggd5WC0HLwvM&#10;tL1zTt0xlCJC2GeooAqhzaT0RUUG/ci2xNG7WGcwROlKqR3eI9w0cpIkM2mw5rhQYUvbiorb8cco&#10;MJ27ptN0epCbr/e8yHf77/SxV+p12K/nIAL14Rn+b39qBZMZ/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NOfzEAAAA2wAAAA8AAAAAAAAAAAAAAAAAmAIAAGRycy9k&#10;b3ducmV2LnhtbFBLBQYAAAAABAAEAPUAAACJAwAAAAA=&#10;" fillcolor="white [3201]" strokecolor="#c0504d [3205]" strokeweight="2pt">
                  <v:textbox>
                    <w:txbxContent>
                      <w:p w:rsidR="003F1763" w:rsidRDefault="003F1763" w:rsidP="00460DDE">
                        <w:pPr>
                          <w:jc w:val="center"/>
                        </w:pPr>
                        <w:proofErr w:type="spellStart"/>
                        <w:r>
                          <w:t>Qemu</w:t>
                        </w:r>
                        <w:proofErr w:type="spellEnd"/>
                        <w:r>
                          <w:t xml:space="preserve"> Device Emulation</w:t>
                        </w:r>
                      </w:p>
                    </w:txbxContent>
                  </v:textbox>
                </v:rect>
                <v:rect id="Rectangle 27" o:spid="_x0000_s1032" style="position:absolute;left:5514;top:28956;width:25823;height:7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3L6MQA&#10;AADbAAAADwAAAGRycy9kb3ducmV2LnhtbESPQWvCQBSE7wX/w/IEb3VjDlZTVylaRehB1AoeH9ln&#10;NjT7NmS3JvbXdwXB4zAz3zCzRWcrcaXGl44VjIYJCOLc6ZILBd/H9esEhA/IGivHpOBGHhbz3ssM&#10;M+1a3tP1EAoRIewzVGBCqDMpfW7Ioh+6mjh6F9dYDFE2hdQNthFuK5kmyVhaLDkuGKxpaSj/Ofxa&#10;BbQy6elr9Tk9y9Pm/Fe3O7m3F6UG/e7jHUSgLjzDj/ZWK0jf4P4l/g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Ny+jEAAAA2wAAAA8AAAAAAAAAAAAAAAAAmAIAAGRycy9k&#10;b3ducmV2LnhtbFBLBQYAAAAABAAEAPUAAACJAwAAAAA=&#10;" fillcolor="#c0504d [3205]" strokecolor="#622423 [1605]" strokeweight="2pt">
                  <v:textbox>
                    <w:txbxContent>
                      <w:p w:rsidR="003F1763" w:rsidRDefault="003F1763" w:rsidP="00460DDE">
                        <w:pPr>
                          <w:pStyle w:val="NormalWeb"/>
                          <w:spacing w:before="0" w:beforeAutospacing="0" w:after="0" w:afterAutospacing="0"/>
                          <w:jc w:val="center"/>
                        </w:pPr>
                        <w:r>
                          <w:rPr>
                            <w:rFonts w:ascii="Arial" w:eastAsia="Times New Roman" w:hAnsi="Arial"/>
                            <w:sz w:val="20"/>
                            <w:szCs w:val="20"/>
                          </w:rPr>
                          <w:t>Virtio-PCI IPsec device</w:t>
                        </w:r>
                      </w:p>
                    </w:txbxContent>
                  </v:textbox>
                </v:rect>
                <v:line id="Straight Connector 28" o:spid="_x0000_s1033" style="position:absolute;flip:y;visibility:visible;mso-wrap-style:square" from="5038,27622" to="44472,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MJRcMAAADbAAAADwAAAGRycy9kb3ducmV2LnhtbERPTWvCQBC9C/6HZQRvdaMWLdFNEEEa&#10;LKi1PXgcsmMSzM6m2a1J++u7h4LHx/tep72pxZ1aV1lWMJ1EIIhzqysuFHx+7J5eQDiPrLG2TAp+&#10;yEGaDAdrjLXt+J3uZ1+IEMIuRgWl900spctLMugmtiEO3NW2Bn2AbSF1i10IN7WcRdFCGqw4NJTY&#10;0Lak/Hb+NgqyjPf7X94dL9PT16ufV2+H526p1HjUb1YgPPX+If53Z1rBLIwN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jCUXDAAAA2wAAAA8AAAAAAAAAAAAA&#10;AAAAoQIAAGRycy9kb3ducmV2LnhtbFBLBQYAAAAABAAEAPkAAACRAwAAAAA=&#10;" strokecolor="#4579b8 [3044]"/>
                <v:rect id="Rectangle 29" o:spid="_x0000_s1034" style="position:absolute;left:13620;top:31908;width:1505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SjsQA&#10;AADbAAAADwAAAGRycy9kb3ducmV2LnhtbESPQWvCQBSE7wX/w/KEXkQ3xhI0uopYSntRqNX7I/tM&#10;gtm3cXfV+O/dQqHHYWa+YRarzjTiRs7XlhWMRwkI4sLqmksFh5+P4RSED8gaG8uk4EEeVsveywJz&#10;be/8Tbd9KEWEsM9RQRVCm0vpi4oM+pFtiaN3ss5giNKVUju8R7hpZJokmTRYc1yosKVNRcV5fzUK&#10;tm/epYPzcVDuLpPsvfvcXLPtQ6nXfreegwjUhf/wX/tLK0hn8Psl/g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10o7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3F1763" w:rsidRDefault="003F1763" w:rsidP="00460DDE">
                        <w:pPr>
                          <w:jc w:val="center"/>
                        </w:pPr>
                        <w:r>
                          <w:t>Virtio IPsec device</w:t>
                        </w:r>
                      </w:p>
                    </w:txbxContent>
                  </v:textbox>
                </v:rect>
                <v:shapetype id="_x0000_t202" coordsize="21600,21600" o:spt="202" path="m,l,21600r21600,l21600,xe">
                  <v:stroke joinstyle="miter"/>
                  <v:path gradientshapeok="t" o:connecttype="rect"/>
                </v:shapetype>
                <v:shape id="Text Box 30" o:spid="_x0000_s1035" type="#_x0000_t202" style="position:absolute;left:33528;top:27336;width:1524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3GycQA&#10;AADbAAAADwAAAGRycy9kb3ducmV2LnhtbERPW0vDMBR+F/wP4Qh7s6kTZXTNhjiFgTrZ5aF7OzTH&#10;Ntqc1CTbqr/ePAx8/Pju5XywnTiSD8axgpssB0FcO224UbDbPl9PQISIrLFzTAp+KMB8dnlRYqHd&#10;idd03MRGpBAOBSpoY+wLKUPdksWQuZ44cR/OW4wJ+kZqj6cUbjs5zvN7adFwamixp8eW6q/NwSp4&#10;/a7e7z4X1a6brH6Xb6b2Zv/0otToaniYgog0xH/x2b3UCm7T+vQl/Q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9xsnEAAAA2wAAAA8AAAAAAAAAAAAAAAAAmAIAAGRycy9k&#10;b3ducmV2LnhtbFBLBQYAAAAABAAEAPUAAACJAwAAAAA=&#10;" fillcolor="white [3201]" stroked="f" strokeweight=".5pt">
                  <v:fill opacity="0"/>
                  <v:textbox>
                    <w:txbxContent>
                      <w:p w:rsidR="003F1763" w:rsidRDefault="003F1763" w:rsidP="00460DDE">
                        <w:r>
                          <w:t>PCI Bus</w:t>
                        </w:r>
                      </w:p>
                    </w:txbxContent>
                  </v:textbox>
                </v:shape>
                <v:rect id="Rectangle 33" o:spid="_x0000_s1036" style="position:absolute;left:5613;top:22860;width:25819;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TaE8YA&#10;AADbAAAADwAAAGRycy9kb3ducmV2LnhtbESPS2vDMBCE74X8B7GB3ho5Dc3DjRJaQyCU5JBne1ys&#10;rWVirYylxs6/rwKFHoeZ+YaZLztbiSs1vnSsYDhIQBDnTpdcKDgeVk9TED4ga6wck4IbeVgueg9z&#10;TLVreUfXfShEhLBPUYEJoU6l9Lkhi37gauLofbvGYoiyKaRusI1wW8nnJBlLiyXHBYM1ZYbyy/7H&#10;KngvvrZ2tXkZnydtuH3MTtnafGZKPfa7t1cQgbrwH/5rr7WC0Qju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TaE8YAAADb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3F1763" w:rsidRDefault="003F1763" w:rsidP="00460DDE">
                        <w:pPr>
                          <w:pStyle w:val="NormalWeb"/>
                          <w:spacing w:before="0" w:beforeAutospacing="0" w:after="0" w:afterAutospacing="0"/>
                          <w:jc w:val="center"/>
                        </w:pPr>
                        <w:r>
                          <w:rPr>
                            <w:rFonts w:ascii="Arial" w:eastAsia="Times New Roman" w:hAnsi="Arial"/>
                            <w:sz w:val="20"/>
                            <w:szCs w:val="20"/>
                          </w:rPr>
                          <w:t>Virtio-PCI device driver</w:t>
                        </w:r>
                      </w:p>
                    </w:txbxContent>
                  </v:textbox>
                </v:rect>
                <v:line id="Straight Connector 34" o:spid="_x0000_s1037" style="position:absolute;flip:y;visibility:visible;mso-wrap-style:square" from="4752,22088" to="44186,2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shape id="Text Box 67" o:spid="_x0000_s1038" type="#_x0000_t202" style="position:absolute;left:32861;top:19802;width:1524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krw8cA&#10;AADbAAAADwAAAGRycy9kb3ducmV2LnhtbESPT2sCMRTE70K/Q3gFb5pttSKrUUpVEPpHqh7s7bF5&#10;3U27edkmqW799KZQ6HGYmd8w03lra3EkH4xjBTf9DARx4bThUsF+t+qNQYSIrLF2TAp+KMB8dtWZ&#10;Yq7diV/puI2lSBAOOSqoYmxyKUNRkcXQdw1x8t6dtxiT9KXUHk8Jbmt5m2UjadFwWqiwoYeKis/t&#10;t1Xw9HXY3H0sDvt6/HJeP5vCm7flo1Ld6/Z+AiJSG//Df+21VjAcwO+X9APk7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pK8PHAAAA2wAAAA8AAAAAAAAAAAAAAAAAmAIAAGRy&#10;cy9kb3ducmV2LnhtbFBLBQYAAAAABAAEAPUAAACMAwAAAAA=&#10;" fillcolor="white [3201]" stroked="f" strokeweight=".5pt">
                  <v:fill opacity="0"/>
                  <v:textbox>
                    <w:txbxContent>
                      <w:p w:rsidR="003F1763" w:rsidRDefault="003F1763" w:rsidP="00460DDE">
                        <w:pPr>
                          <w:pStyle w:val="NormalWeb"/>
                          <w:spacing w:before="0" w:beforeAutospacing="0" w:after="0" w:afterAutospacing="0"/>
                        </w:pPr>
                        <w:r>
                          <w:rPr>
                            <w:rFonts w:ascii="Arial" w:eastAsia="Times New Roman" w:hAnsi="Arial"/>
                            <w:sz w:val="20"/>
                            <w:szCs w:val="20"/>
                          </w:rPr>
                          <w:t>Virtio Bus</w:t>
                        </w:r>
                      </w:p>
                    </w:txbxContent>
                  </v:textbox>
                </v:shape>
                <v:rect id="Rectangle 44" o:spid="_x0000_s1039" style="position:absolute;left:5895;top:18087;width:2581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5QNMAA&#10;AADbAAAADwAAAGRycy9kb3ducmV2LnhtbESP3WoCMRSE74W+QzgF7zRrEZHVKMUiFb3x7wFON6eb&#10;pZuTkKTr+vamUPBymJlvmOW6t63oKMTGsYLJuABBXDndcK3getmO5iBiQtbYOiYFd4qwXr0Mllhq&#10;d+MTdedUiwzhWKICk5IvpYyVIYtx7Dxx9r5dsJiyDLXUAW8Zblv5VhQzabHhvGDQ08ZQ9XP+tQpC&#10;TR/y+LV36A++CwFnZvuJSg1f+/cFiER9eob/2zutYDqFvy/5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5QNMAAAADbAAAADwAAAAAAAAAAAAAAAACYAgAAZHJzL2Rvd25y&#10;ZXYueG1sUEsFBgAAAAAEAAQA9QAAAIUDAAAAAA==&#10;" fillcolor="#4f81bd [3204]" strokecolor="#243f60 [1604]" strokeweight="2pt">
                  <v:textbox>
                    <w:txbxContent>
                      <w:p w:rsidR="003F1763" w:rsidRDefault="003F1763" w:rsidP="00460DDE">
                        <w:pPr>
                          <w:pStyle w:val="NormalWeb"/>
                          <w:spacing w:before="0" w:beforeAutospacing="0" w:after="0" w:afterAutospacing="0"/>
                          <w:jc w:val="center"/>
                        </w:pPr>
                        <w:r>
                          <w:rPr>
                            <w:rFonts w:ascii="Arial" w:eastAsia="Times New Roman" w:hAnsi="Arial"/>
                            <w:sz w:val="20"/>
                            <w:szCs w:val="20"/>
                          </w:rPr>
                          <w:t>Virtio IPsec device driver</w:t>
                        </w:r>
                      </w:p>
                    </w:txbxContent>
                  </v:textbox>
                </v:rect>
                <v:rect id="Rectangle 45" o:spid="_x0000_s1040" style="position:absolute;left:5895;top:5905;width:25819;height:7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P1HcIA&#10;AADbAAAADwAAAGRycy9kb3ducmV2LnhtbESPQWvCQBSE7wX/w/KE3prdWtuG1DWIpei1ptDrI/tM&#10;gtm3Ibsm8d+7guBxmJlvmFU+2VYM1PvGsYbXRIEgLp1puNLwV/y8pCB8QDbYOiYNF/KQr2dPK8yM&#10;G/mXhkOoRISwz1BDHUKXSenLmiz6xHXE0Tu63mKIsq+k6XGMcNvKhVIf0mLDcaHGjrY1lafD2Wqo&#10;iuPwuVPuMqmiefs+pUr9L5XWz/Np8wUi0BQe4Xt7bzQs3+H2Jf4A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c/UdwgAAANsAAAAPAAAAAAAAAAAAAAAAAJgCAABkcnMvZG93&#10;bnJldi54bWxQSwUGAAAAAAQABAD1AAAAhwMAAAAA&#10;" fillcolor="white [3201]" strokecolor="black [3200]" strokeweight="2pt">
                  <v:textbox>
                    <w:txbxContent>
                      <w:p w:rsidR="003F1763" w:rsidRDefault="003F1763" w:rsidP="00460DDE">
                        <w:pPr>
                          <w:pStyle w:val="NormalWeb"/>
                          <w:spacing w:before="0" w:beforeAutospacing="0" w:after="0" w:afterAutospacing="0"/>
                          <w:jc w:val="center"/>
                        </w:pPr>
                        <w:r>
                          <w:rPr>
                            <w:rFonts w:ascii="Arial" w:eastAsia="Times New Roman" w:hAnsi="Arial"/>
                            <w:sz w:val="20"/>
                            <w:szCs w:val="20"/>
                          </w:rPr>
                          <w:t>Application Interface Layer</w:t>
                        </w:r>
                      </w:p>
                    </w:txbxContent>
                  </v:textbox>
                </v:rect>
                <v:rect id="Rectangle 46" o:spid="_x0000_s1041" style="position:absolute;left:5895;top:8456;width:25632;height:2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KrsIA&#10;AADbAAAADwAAAGRycy9kb3ducmV2LnhtbESPT4vCMBTE78J+h/AEb5rqikg1iizI7sniH3Y9Pppn&#10;U2xeapPV+u2NIHgcZuY3zHzZ2kpcqfGlYwXDQQKCOHe65ELBYb/uT0H4gKyxckwK7uRhufjozDHV&#10;7sZbuu5CISKEfYoKTAh1KqXPDVn0A1cTR+/kGoshyqaQusFbhNtKjpJkIi2WHBcM1vRlKD/v/q2C&#10;2nxudPaXVeNjdtGXobbf8tcq1eu2qxmIQG14h1/tH61gPIH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ZAquwgAAANsAAAAPAAAAAAAAAAAAAAAAAJgCAABkcnMvZG93&#10;bnJldi54bWxQSwUGAAAAAAQABAD1AAAAhwMAAAAA&#10;" fillcolor="white [3201]" strokecolor="#4f81bd [3204]" strokeweight="2pt">
                  <v:textbox>
                    <w:txbxContent>
                      <w:p w:rsidR="003F1763" w:rsidRDefault="003F1763" w:rsidP="00460DDE">
                        <w:pPr>
                          <w:pStyle w:val="NormalWeb"/>
                          <w:spacing w:before="0" w:beforeAutospacing="0" w:after="0" w:afterAutospacing="0"/>
                          <w:jc w:val="center"/>
                        </w:pPr>
                        <w:r>
                          <w:rPr>
                            <w:rFonts w:ascii="Arial" w:eastAsia="Times New Roman" w:hAnsi="Arial"/>
                            <w:sz w:val="20"/>
                            <w:szCs w:val="20"/>
                          </w:rPr>
                          <w:t>g-</w:t>
                        </w:r>
                        <w:proofErr w:type="gramStart"/>
                        <w:r>
                          <w:rPr>
                            <w:rFonts w:ascii="Arial" w:eastAsia="Times New Roman" w:hAnsi="Arial"/>
                            <w:sz w:val="20"/>
                            <w:szCs w:val="20"/>
                          </w:rPr>
                          <w:t>API ,</w:t>
                        </w:r>
                        <w:proofErr w:type="gramEnd"/>
                        <w:r>
                          <w:rPr>
                            <w:rFonts w:ascii="Arial" w:eastAsia="Times New Roman" w:hAnsi="Arial"/>
                            <w:sz w:val="20"/>
                            <w:szCs w:val="20"/>
                          </w:rPr>
                          <w:t xml:space="preserve"> Management</w:t>
                        </w:r>
                      </w:p>
                    </w:txbxContent>
                  </v:textbox>
                </v:rect>
                <v:rect id="Rectangle 47" o:spid="_x0000_s1042" style="position:absolute;left:5994;top:10854;width:25533;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OQ8EA&#10;AADbAAAADwAAAGRycy9kb3ducmV2LnhtbESP0WoCMRRE3wX/IVyhb5pVisrWKKJIS/uiaz/gdnO7&#10;WdzchCRdt3/fFAp9HGbmDLPZDbYTPYXYOlYwnxUgiGunW24UvF9P0zWImJA1do5JwTdF2G3How2W&#10;2t35Qn2VGpEhHEtUYFLypZSxNmQxzpwnzt6nCxZTlqGROuA9w20nF0WxlBZbzgsGPR0M1bfqyyoI&#10;DR3l+ePVoX/zfQi4NKdnVOphMuyfQCQa0n/4r/2iFTyu4PdL/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czkPBAAAA2wAAAA8AAAAAAAAAAAAAAAAAmAIAAGRycy9kb3du&#10;cmV2LnhtbFBLBQYAAAAABAAEAPUAAACGAwAAAAA=&#10;" fillcolor="#4f81bd [3204]" strokecolor="#243f60 [1604]" strokeweight="2pt">
                  <v:textbox>
                    <w:txbxContent>
                      <w:p w:rsidR="003F1763" w:rsidRDefault="003F1763" w:rsidP="00460DDE">
                        <w:pPr>
                          <w:pStyle w:val="NormalWeb"/>
                          <w:spacing w:before="0" w:beforeAutospacing="0" w:after="0" w:afterAutospacing="0"/>
                          <w:jc w:val="center"/>
                        </w:pPr>
                        <w:proofErr w:type="gramStart"/>
                        <w:r>
                          <w:rPr>
                            <w:rFonts w:ascii="Arial" w:eastAsia="Times New Roman" w:hAnsi="Arial"/>
                            <w:sz w:val="20"/>
                            <w:szCs w:val="20"/>
                          </w:rPr>
                          <w:t>g-API</w:t>
                        </w:r>
                        <w:proofErr w:type="gramEnd"/>
                        <w:r>
                          <w:rPr>
                            <w:rFonts w:ascii="Arial" w:eastAsia="Times New Roman" w:hAnsi="Arial"/>
                            <w:sz w:val="20"/>
                            <w:szCs w:val="20"/>
                          </w:rPr>
                          <w:t xml:space="preserve"> driver Glue</w:t>
                        </w:r>
                      </w:p>
                    </w:txbxContent>
                  </v:textbox>
                </v:rect>
                <w10:anchorlock/>
              </v:group>
            </w:pict>
          </mc:Fallback>
        </mc:AlternateContent>
      </w:r>
    </w:p>
    <w:p w:rsidR="00460DDE" w:rsidRDefault="00460DDE" w:rsidP="00460DDE">
      <w:pPr>
        <w:pStyle w:val="Caption"/>
        <w:jc w:val="center"/>
      </w:pPr>
      <w:r>
        <w:t xml:space="preserve">Figure </w:t>
      </w:r>
      <w:r>
        <w:fldChar w:fldCharType="begin"/>
      </w:r>
      <w:r>
        <w:instrText xml:space="preserve"> SEQ Figure \* ARABIC </w:instrText>
      </w:r>
      <w:r>
        <w:fldChar w:fldCharType="separate"/>
      </w:r>
      <w:r w:rsidR="00ED0FD7">
        <w:rPr>
          <w:noProof/>
        </w:rPr>
        <w:t>1</w:t>
      </w:r>
      <w:r>
        <w:rPr>
          <w:noProof/>
        </w:rPr>
        <w:fldChar w:fldCharType="end"/>
      </w:r>
      <w:r>
        <w:t xml:space="preserve"> Virtio IPsec Device and Driver</w:t>
      </w:r>
    </w:p>
    <w:p w:rsidR="00460DDE" w:rsidRDefault="00460DDE" w:rsidP="00460DDE">
      <w:r>
        <w:t xml:space="preserve">The Virtio IPsec Frontend driver contains two main components, </w:t>
      </w:r>
    </w:p>
    <w:p w:rsidR="00460DDE" w:rsidRDefault="00460DDE">
      <w:pPr>
        <w:pStyle w:val="ListParagraph"/>
        <w:widowControl w:val="0"/>
        <w:numPr>
          <w:ilvl w:val="0"/>
          <w:numId w:val="4"/>
        </w:numPr>
        <w:tabs>
          <w:tab w:val="left" w:pos="720"/>
        </w:tabs>
        <w:suppressAutoHyphens/>
        <w:overflowPunct/>
        <w:autoSpaceDE/>
        <w:autoSpaceDN/>
        <w:spacing w:before="120" w:after="0" w:line="360" w:lineRule="atLeast"/>
        <w:ind w:firstLineChars="0"/>
        <w:contextualSpacing/>
        <w:jc w:val="both"/>
        <w:textAlignment w:val="baseline"/>
        <w:pPrChange w:id="18" w:author="Venkataraman Subhashini-B22166" w:date="2015-07-15T07:33:00Z">
          <w:pPr>
            <w:pStyle w:val="ListParagraph"/>
            <w:widowControl w:val="0"/>
            <w:numPr>
              <w:numId w:val="11"/>
            </w:numPr>
            <w:tabs>
              <w:tab w:val="num" w:pos="360"/>
              <w:tab w:val="left" w:pos="720"/>
            </w:tabs>
            <w:suppressAutoHyphens/>
            <w:overflowPunct/>
            <w:autoSpaceDE/>
            <w:autoSpaceDN/>
            <w:spacing w:before="120" w:after="0" w:line="360" w:lineRule="atLeast"/>
            <w:ind w:left="720" w:firstLineChars="0" w:hanging="720"/>
            <w:contextualSpacing/>
            <w:jc w:val="both"/>
            <w:textAlignment w:val="baseline"/>
          </w:pPr>
        </w:pPrChange>
      </w:pPr>
      <w:r>
        <w:t>Virtio Component</w:t>
      </w:r>
    </w:p>
    <w:p w:rsidR="00460DDE" w:rsidRDefault="00460DDE">
      <w:pPr>
        <w:pStyle w:val="ListParagraph"/>
        <w:widowControl w:val="0"/>
        <w:numPr>
          <w:ilvl w:val="1"/>
          <w:numId w:val="4"/>
        </w:numPr>
        <w:tabs>
          <w:tab w:val="left" w:pos="720"/>
        </w:tabs>
        <w:suppressAutoHyphens/>
        <w:overflowPunct/>
        <w:autoSpaceDE/>
        <w:autoSpaceDN/>
        <w:spacing w:before="120" w:after="0" w:line="360" w:lineRule="atLeast"/>
        <w:ind w:firstLineChars="0"/>
        <w:contextualSpacing/>
        <w:jc w:val="both"/>
        <w:textAlignment w:val="baseline"/>
        <w:pPrChange w:id="19" w:author="Venkataraman Subhashini-B22166" w:date="2015-07-15T07:33:00Z">
          <w:pPr>
            <w:pStyle w:val="ListParagraph"/>
            <w:widowControl w:val="0"/>
            <w:numPr>
              <w:ilvl w:val="1"/>
              <w:numId w:val="11"/>
            </w:numPr>
            <w:tabs>
              <w:tab w:val="num" w:pos="360"/>
              <w:tab w:val="left" w:pos="720"/>
              <w:tab w:val="num" w:pos="1440"/>
            </w:tabs>
            <w:suppressAutoHyphens/>
            <w:overflowPunct/>
            <w:autoSpaceDE/>
            <w:autoSpaceDN/>
            <w:spacing w:before="120" w:after="0" w:line="360" w:lineRule="atLeast"/>
            <w:ind w:left="1440" w:firstLineChars="0" w:hanging="720"/>
            <w:contextualSpacing/>
            <w:jc w:val="both"/>
            <w:textAlignment w:val="baseline"/>
          </w:pPr>
        </w:pPrChange>
      </w:pPr>
      <w:r>
        <w:t>The Virtio Component interfaces with the underlying Virtio registering a driver to drive the Virtio IPsec device.</w:t>
      </w:r>
    </w:p>
    <w:p w:rsidR="00460DDE" w:rsidRDefault="00460DDE">
      <w:pPr>
        <w:pStyle w:val="ListParagraph"/>
        <w:widowControl w:val="0"/>
        <w:numPr>
          <w:ilvl w:val="1"/>
          <w:numId w:val="4"/>
        </w:numPr>
        <w:tabs>
          <w:tab w:val="left" w:pos="720"/>
        </w:tabs>
        <w:suppressAutoHyphens/>
        <w:overflowPunct/>
        <w:autoSpaceDE/>
        <w:autoSpaceDN/>
        <w:spacing w:before="120" w:after="0" w:line="360" w:lineRule="atLeast"/>
        <w:ind w:firstLineChars="0"/>
        <w:contextualSpacing/>
        <w:jc w:val="both"/>
        <w:textAlignment w:val="baseline"/>
        <w:pPrChange w:id="20" w:author="Venkataraman Subhashini-B22166" w:date="2015-07-15T07:33:00Z">
          <w:pPr>
            <w:pStyle w:val="ListParagraph"/>
            <w:widowControl w:val="0"/>
            <w:numPr>
              <w:ilvl w:val="1"/>
              <w:numId w:val="11"/>
            </w:numPr>
            <w:tabs>
              <w:tab w:val="num" w:pos="360"/>
              <w:tab w:val="left" w:pos="720"/>
              <w:tab w:val="num" w:pos="1440"/>
            </w:tabs>
            <w:suppressAutoHyphens/>
            <w:overflowPunct/>
            <w:autoSpaceDE/>
            <w:autoSpaceDN/>
            <w:spacing w:before="120" w:after="0" w:line="360" w:lineRule="atLeast"/>
            <w:ind w:left="1440" w:firstLineChars="0" w:hanging="720"/>
            <w:contextualSpacing/>
            <w:jc w:val="both"/>
            <w:textAlignment w:val="baseline"/>
          </w:pPr>
        </w:pPrChange>
      </w:pPr>
      <w:r>
        <w:t xml:space="preserve">It comprises of two components, namely </w:t>
      </w:r>
    </w:p>
    <w:p w:rsidR="00460DDE" w:rsidRDefault="00460DDE">
      <w:pPr>
        <w:pStyle w:val="ListParagraph"/>
        <w:widowControl w:val="0"/>
        <w:numPr>
          <w:ilvl w:val="2"/>
          <w:numId w:val="4"/>
        </w:numPr>
        <w:tabs>
          <w:tab w:val="left" w:pos="720"/>
        </w:tabs>
        <w:suppressAutoHyphens/>
        <w:overflowPunct/>
        <w:autoSpaceDE/>
        <w:autoSpaceDN/>
        <w:spacing w:before="120" w:after="0" w:line="360" w:lineRule="atLeast"/>
        <w:ind w:firstLineChars="0"/>
        <w:contextualSpacing/>
        <w:jc w:val="both"/>
        <w:textAlignment w:val="baseline"/>
        <w:pPrChange w:id="21" w:author="Venkataraman Subhashini-B22166" w:date="2015-07-15T07:33:00Z">
          <w:pPr>
            <w:pStyle w:val="ListParagraph"/>
            <w:widowControl w:val="0"/>
            <w:numPr>
              <w:ilvl w:val="2"/>
              <w:numId w:val="11"/>
            </w:numPr>
            <w:tabs>
              <w:tab w:val="num" w:pos="360"/>
              <w:tab w:val="left" w:pos="720"/>
              <w:tab w:val="num" w:pos="2160"/>
            </w:tabs>
            <w:suppressAutoHyphens/>
            <w:overflowPunct/>
            <w:autoSpaceDE/>
            <w:autoSpaceDN/>
            <w:spacing w:before="120" w:after="0" w:line="360" w:lineRule="atLeast"/>
            <w:ind w:left="2160" w:firstLineChars="0" w:hanging="720"/>
            <w:contextualSpacing/>
            <w:jc w:val="both"/>
            <w:textAlignment w:val="baseline"/>
          </w:pPr>
        </w:pPrChange>
      </w:pPr>
      <w:r>
        <w:t>Virtio PCI component</w:t>
      </w:r>
    </w:p>
    <w:p w:rsidR="00460DDE" w:rsidRDefault="00460DDE">
      <w:pPr>
        <w:pStyle w:val="ListParagraph"/>
        <w:widowControl w:val="0"/>
        <w:numPr>
          <w:ilvl w:val="3"/>
          <w:numId w:val="4"/>
        </w:numPr>
        <w:tabs>
          <w:tab w:val="left" w:pos="720"/>
        </w:tabs>
        <w:suppressAutoHyphens/>
        <w:overflowPunct/>
        <w:autoSpaceDE/>
        <w:autoSpaceDN/>
        <w:spacing w:before="120" w:after="0" w:line="360" w:lineRule="atLeast"/>
        <w:ind w:firstLineChars="0"/>
        <w:contextualSpacing/>
        <w:jc w:val="both"/>
        <w:textAlignment w:val="baseline"/>
        <w:pPrChange w:id="22" w:author="Venkataraman Subhashini-B22166" w:date="2015-07-15T07:33:00Z">
          <w:pPr>
            <w:pStyle w:val="ListParagraph"/>
            <w:widowControl w:val="0"/>
            <w:numPr>
              <w:ilvl w:val="3"/>
              <w:numId w:val="11"/>
            </w:numPr>
            <w:tabs>
              <w:tab w:val="num" w:pos="360"/>
              <w:tab w:val="left" w:pos="720"/>
              <w:tab w:val="num" w:pos="2880"/>
            </w:tabs>
            <w:suppressAutoHyphens/>
            <w:overflowPunct/>
            <w:autoSpaceDE/>
            <w:autoSpaceDN/>
            <w:spacing w:before="120" w:after="0" w:line="360" w:lineRule="atLeast"/>
            <w:ind w:left="2880" w:firstLineChars="0" w:hanging="720"/>
            <w:contextualSpacing/>
            <w:jc w:val="both"/>
            <w:textAlignment w:val="baseline"/>
          </w:pPr>
        </w:pPrChange>
      </w:pPr>
      <w:r>
        <w:t>This is a Virtio Generic Module that acknowledges the Virtio Device before publishing the Virtio IPsec device on the Virtio Bus. (Part of existing code.)</w:t>
      </w:r>
    </w:p>
    <w:p w:rsidR="00460DDE" w:rsidRDefault="00460DDE">
      <w:pPr>
        <w:pStyle w:val="ListParagraph"/>
        <w:widowControl w:val="0"/>
        <w:numPr>
          <w:ilvl w:val="2"/>
          <w:numId w:val="4"/>
        </w:numPr>
        <w:tabs>
          <w:tab w:val="left" w:pos="720"/>
        </w:tabs>
        <w:suppressAutoHyphens/>
        <w:overflowPunct/>
        <w:autoSpaceDE/>
        <w:autoSpaceDN/>
        <w:spacing w:before="120" w:after="0" w:line="360" w:lineRule="atLeast"/>
        <w:ind w:firstLineChars="0"/>
        <w:contextualSpacing/>
        <w:jc w:val="both"/>
        <w:textAlignment w:val="baseline"/>
        <w:pPrChange w:id="23" w:author="Venkataraman Subhashini-B22166" w:date="2015-07-15T07:33:00Z">
          <w:pPr>
            <w:pStyle w:val="ListParagraph"/>
            <w:widowControl w:val="0"/>
            <w:numPr>
              <w:ilvl w:val="2"/>
              <w:numId w:val="11"/>
            </w:numPr>
            <w:tabs>
              <w:tab w:val="num" w:pos="360"/>
              <w:tab w:val="left" w:pos="720"/>
              <w:tab w:val="num" w:pos="2160"/>
            </w:tabs>
            <w:suppressAutoHyphens/>
            <w:overflowPunct/>
            <w:autoSpaceDE/>
            <w:autoSpaceDN/>
            <w:spacing w:before="120" w:after="0" w:line="360" w:lineRule="atLeast"/>
            <w:ind w:left="2160" w:firstLineChars="0" w:hanging="720"/>
            <w:contextualSpacing/>
            <w:jc w:val="both"/>
            <w:textAlignment w:val="baseline"/>
          </w:pPr>
        </w:pPrChange>
      </w:pPr>
      <w:r>
        <w:t>Virtio Bus IPsec Component</w:t>
      </w:r>
    </w:p>
    <w:p w:rsidR="00460DDE" w:rsidRDefault="00460DDE">
      <w:pPr>
        <w:pStyle w:val="ListParagraph"/>
        <w:widowControl w:val="0"/>
        <w:numPr>
          <w:ilvl w:val="3"/>
          <w:numId w:val="4"/>
        </w:numPr>
        <w:tabs>
          <w:tab w:val="left" w:pos="720"/>
        </w:tabs>
        <w:suppressAutoHyphens/>
        <w:overflowPunct/>
        <w:autoSpaceDE/>
        <w:autoSpaceDN/>
        <w:spacing w:before="120" w:after="0" w:line="360" w:lineRule="atLeast"/>
        <w:ind w:firstLineChars="0"/>
        <w:contextualSpacing/>
        <w:jc w:val="both"/>
        <w:textAlignment w:val="baseline"/>
        <w:pPrChange w:id="24" w:author="Venkataraman Subhashini-B22166" w:date="2015-07-15T07:33:00Z">
          <w:pPr>
            <w:pStyle w:val="ListParagraph"/>
            <w:widowControl w:val="0"/>
            <w:numPr>
              <w:ilvl w:val="3"/>
              <w:numId w:val="11"/>
            </w:numPr>
            <w:tabs>
              <w:tab w:val="num" w:pos="360"/>
              <w:tab w:val="left" w:pos="720"/>
              <w:tab w:val="num" w:pos="2880"/>
            </w:tabs>
            <w:suppressAutoHyphens/>
            <w:overflowPunct/>
            <w:autoSpaceDE/>
            <w:autoSpaceDN/>
            <w:spacing w:before="120" w:after="0" w:line="360" w:lineRule="atLeast"/>
            <w:ind w:left="2880" w:firstLineChars="0" w:hanging="720"/>
            <w:contextualSpacing/>
            <w:jc w:val="both"/>
            <w:textAlignment w:val="baseline"/>
          </w:pPr>
        </w:pPrChange>
      </w:pPr>
      <w:r>
        <w:t>This registers with the Virtio Bus so that the virtio-</w:t>
      </w:r>
      <w:proofErr w:type="spellStart"/>
      <w:r>
        <w:t>ipsec</w:t>
      </w:r>
      <w:proofErr w:type="spellEnd"/>
      <w:r>
        <w:t xml:space="preserve"> driver can drive the virtio </w:t>
      </w:r>
      <w:proofErr w:type="spellStart"/>
      <w:r>
        <w:lastRenderedPageBreak/>
        <w:t>ipsec</w:t>
      </w:r>
      <w:proofErr w:type="spellEnd"/>
      <w:r>
        <w:t xml:space="preserve"> device.</w:t>
      </w:r>
    </w:p>
    <w:p w:rsidR="00460DDE" w:rsidRDefault="00460DDE">
      <w:pPr>
        <w:pStyle w:val="ListParagraph"/>
        <w:widowControl w:val="0"/>
        <w:numPr>
          <w:ilvl w:val="2"/>
          <w:numId w:val="4"/>
        </w:numPr>
        <w:tabs>
          <w:tab w:val="left" w:pos="720"/>
        </w:tabs>
        <w:suppressAutoHyphens/>
        <w:overflowPunct/>
        <w:autoSpaceDE/>
        <w:autoSpaceDN/>
        <w:spacing w:before="120" w:after="0" w:line="360" w:lineRule="atLeast"/>
        <w:ind w:firstLineChars="0"/>
        <w:contextualSpacing/>
        <w:jc w:val="both"/>
        <w:textAlignment w:val="baseline"/>
        <w:pPrChange w:id="25" w:author="Venkataraman Subhashini-B22166" w:date="2015-07-15T07:33:00Z">
          <w:pPr>
            <w:pStyle w:val="ListParagraph"/>
            <w:widowControl w:val="0"/>
            <w:numPr>
              <w:ilvl w:val="2"/>
              <w:numId w:val="11"/>
            </w:numPr>
            <w:tabs>
              <w:tab w:val="num" w:pos="360"/>
              <w:tab w:val="left" w:pos="720"/>
              <w:tab w:val="num" w:pos="2160"/>
            </w:tabs>
            <w:suppressAutoHyphens/>
            <w:overflowPunct/>
            <w:autoSpaceDE/>
            <w:autoSpaceDN/>
            <w:spacing w:before="120" w:after="0" w:line="360" w:lineRule="atLeast"/>
            <w:ind w:left="2160" w:firstLineChars="0" w:hanging="720"/>
            <w:contextualSpacing/>
            <w:jc w:val="both"/>
            <w:textAlignment w:val="baseline"/>
          </w:pPr>
        </w:pPrChange>
      </w:pPr>
      <w:r>
        <w:t>The driver provides an API interface that can be used by the g-API glue layer on behalf of the Application to communicate to the underlying accelerator</w:t>
      </w:r>
    </w:p>
    <w:p w:rsidR="00460DDE" w:rsidRDefault="00460DDE">
      <w:pPr>
        <w:pStyle w:val="ListParagraph"/>
        <w:widowControl w:val="0"/>
        <w:numPr>
          <w:ilvl w:val="0"/>
          <w:numId w:val="4"/>
        </w:numPr>
        <w:tabs>
          <w:tab w:val="left" w:pos="720"/>
        </w:tabs>
        <w:suppressAutoHyphens/>
        <w:overflowPunct/>
        <w:autoSpaceDE/>
        <w:autoSpaceDN/>
        <w:spacing w:before="120" w:after="0" w:line="360" w:lineRule="atLeast"/>
        <w:ind w:firstLineChars="0"/>
        <w:contextualSpacing/>
        <w:jc w:val="both"/>
        <w:textAlignment w:val="baseline"/>
        <w:pPrChange w:id="26" w:author="Venkataraman Subhashini-B22166" w:date="2015-07-15T07:33:00Z">
          <w:pPr>
            <w:pStyle w:val="ListParagraph"/>
            <w:widowControl w:val="0"/>
            <w:numPr>
              <w:numId w:val="11"/>
            </w:numPr>
            <w:tabs>
              <w:tab w:val="num" w:pos="360"/>
              <w:tab w:val="left" w:pos="720"/>
            </w:tabs>
            <w:suppressAutoHyphens/>
            <w:overflowPunct/>
            <w:autoSpaceDE/>
            <w:autoSpaceDN/>
            <w:spacing w:before="120" w:after="0" w:line="360" w:lineRule="atLeast"/>
            <w:ind w:left="720" w:firstLineChars="0" w:hanging="720"/>
            <w:contextualSpacing/>
            <w:jc w:val="both"/>
            <w:textAlignment w:val="baseline"/>
          </w:pPr>
        </w:pPrChange>
      </w:pPr>
      <w:r>
        <w:t>Application Interface Component</w:t>
      </w:r>
    </w:p>
    <w:p w:rsidR="00460DDE" w:rsidRDefault="00460DDE">
      <w:pPr>
        <w:pStyle w:val="ListParagraph"/>
        <w:widowControl w:val="0"/>
        <w:numPr>
          <w:ilvl w:val="1"/>
          <w:numId w:val="4"/>
        </w:numPr>
        <w:tabs>
          <w:tab w:val="left" w:pos="720"/>
        </w:tabs>
        <w:suppressAutoHyphens/>
        <w:overflowPunct/>
        <w:autoSpaceDE/>
        <w:autoSpaceDN/>
        <w:spacing w:before="120" w:after="0" w:line="360" w:lineRule="atLeast"/>
        <w:ind w:firstLineChars="0"/>
        <w:contextualSpacing/>
        <w:jc w:val="both"/>
        <w:textAlignment w:val="baseline"/>
        <w:pPrChange w:id="27" w:author="Venkataraman Subhashini-B22166" w:date="2015-07-15T07:33:00Z">
          <w:pPr>
            <w:pStyle w:val="ListParagraph"/>
            <w:widowControl w:val="0"/>
            <w:numPr>
              <w:ilvl w:val="1"/>
              <w:numId w:val="11"/>
            </w:numPr>
            <w:tabs>
              <w:tab w:val="num" w:pos="360"/>
              <w:tab w:val="left" w:pos="720"/>
              <w:tab w:val="num" w:pos="1440"/>
            </w:tabs>
            <w:suppressAutoHyphens/>
            <w:overflowPunct/>
            <w:autoSpaceDE/>
            <w:autoSpaceDN/>
            <w:spacing w:before="120" w:after="0" w:line="360" w:lineRule="atLeast"/>
            <w:ind w:left="1440" w:firstLineChars="0" w:hanging="720"/>
            <w:contextualSpacing/>
            <w:jc w:val="both"/>
            <w:textAlignment w:val="baseline"/>
          </w:pPr>
        </w:pPrChange>
      </w:pPr>
      <w:r>
        <w:t>The g-</w:t>
      </w:r>
      <w:proofErr w:type="spellStart"/>
      <w:r>
        <w:t>apis</w:t>
      </w:r>
      <w:proofErr w:type="spellEnd"/>
      <w:r>
        <w:t xml:space="preserve"> provide APIs for application and management layers to talk to the underlying accelerator. They include</w:t>
      </w:r>
    </w:p>
    <w:p w:rsidR="00460DDE" w:rsidRDefault="00460DDE">
      <w:pPr>
        <w:pStyle w:val="ListParagraph"/>
        <w:widowControl w:val="0"/>
        <w:numPr>
          <w:ilvl w:val="2"/>
          <w:numId w:val="4"/>
        </w:numPr>
        <w:tabs>
          <w:tab w:val="left" w:pos="720"/>
        </w:tabs>
        <w:suppressAutoHyphens/>
        <w:overflowPunct/>
        <w:autoSpaceDE/>
        <w:autoSpaceDN/>
        <w:spacing w:before="120" w:after="0" w:line="360" w:lineRule="atLeast"/>
        <w:ind w:firstLineChars="0"/>
        <w:contextualSpacing/>
        <w:jc w:val="both"/>
        <w:textAlignment w:val="baseline"/>
        <w:pPrChange w:id="28" w:author="Venkataraman Subhashini-B22166" w:date="2015-07-15T07:33:00Z">
          <w:pPr>
            <w:pStyle w:val="ListParagraph"/>
            <w:widowControl w:val="0"/>
            <w:numPr>
              <w:ilvl w:val="2"/>
              <w:numId w:val="11"/>
            </w:numPr>
            <w:tabs>
              <w:tab w:val="num" w:pos="360"/>
              <w:tab w:val="left" w:pos="720"/>
              <w:tab w:val="num" w:pos="2160"/>
            </w:tabs>
            <w:suppressAutoHyphens/>
            <w:overflowPunct/>
            <w:autoSpaceDE/>
            <w:autoSpaceDN/>
            <w:spacing w:before="120" w:after="0" w:line="360" w:lineRule="atLeast"/>
            <w:ind w:left="2160" w:firstLineChars="0" w:hanging="720"/>
            <w:contextualSpacing/>
            <w:jc w:val="both"/>
            <w:textAlignment w:val="baseline"/>
          </w:pPr>
        </w:pPrChange>
      </w:pPr>
      <w:r>
        <w:t xml:space="preserve">Application interface </w:t>
      </w:r>
    </w:p>
    <w:p w:rsidR="00460DDE" w:rsidRDefault="00460DDE">
      <w:pPr>
        <w:pStyle w:val="ListParagraph"/>
        <w:widowControl w:val="0"/>
        <w:numPr>
          <w:ilvl w:val="2"/>
          <w:numId w:val="4"/>
        </w:numPr>
        <w:tabs>
          <w:tab w:val="left" w:pos="720"/>
        </w:tabs>
        <w:suppressAutoHyphens/>
        <w:overflowPunct/>
        <w:autoSpaceDE/>
        <w:autoSpaceDN/>
        <w:spacing w:before="120" w:after="0" w:line="360" w:lineRule="atLeast"/>
        <w:ind w:firstLineChars="0"/>
        <w:contextualSpacing/>
        <w:jc w:val="both"/>
        <w:textAlignment w:val="baseline"/>
        <w:pPrChange w:id="29" w:author="Venkataraman Subhashini-B22166" w:date="2015-07-15T07:33:00Z">
          <w:pPr>
            <w:pStyle w:val="ListParagraph"/>
            <w:widowControl w:val="0"/>
            <w:numPr>
              <w:ilvl w:val="2"/>
              <w:numId w:val="11"/>
            </w:numPr>
            <w:tabs>
              <w:tab w:val="num" w:pos="360"/>
              <w:tab w:val="left" w:pos="720"/>
              <w:tab w:val="num" w:pos="2160"/>
            </w:tabs>
            <w:suppressAutoHyphens/>
            <w:overflowPunct/>
            <w:autoSpaceDE/>
            <w:autoSpaceDN/>
            <w:spacing w:before="120" w:after="0" w:line="360" w:lineRule="atLeast"/>
            <w:ind w:left="2160" w:firstLineChars="0" w:hanging="720"/>
            <w:contextualSpacing/>
            <w:jc w:val="both"/>
            <w:textAlignment w:val="baseline"/>
          </w:pPr>
        </w:pPrChange>
      </w:pPr>
      <w:r>
        <w:t>Management interface</w:t>
      </w:r>
    </w:p>
    <w:p w:rsidR="00460DDE" w:rsidRDefault="00460DDE">
      <w:pPr>
        <w:pStyle w:val="ListParagraph"/>
        <w:widowControl w:val="0"/>
        <w:numPr>
          <w:ilvl w:val="1"/>
          <w:numId w:val="4"/>
        </w:numPr>
        <w:tabs>
          <w:tab w:val="left" w:pos="720"/>
        </w:tabs>
        <w:suppressAutoHyphens/>
        <w:overflowPunct/>
        <w:autoSpaceDE/>
        <w:autoSpaceDN/>
        <w:spacing w:before="120" w:after="0" w:line="360" w:lineRule="atLeast"/>
        <w:ind w:firstLineChars="0"/>
        <w:contextualSpacing/>
        <w:jc w:val="both"/>
        <w:textAlignment w:val="baseline"/>
        <w:pPrChange w:id="30" w:author="Venkataraman Subhashini-B22166" w:date="2015-07-15T07:33:00Z">
          <w:pPr>
            <w:pStyle w:val="ListParagraph"/>
            <w:widowControl w:val="0"/>
            <w:numPr>
              <w:ilvl w:val="1"/>
              <w:numId w:val="11"/>
            </w:numPr>
            <w:tabs>
              <w:tab w:val="num" w:pos="360"/>
              <w:tab w:val="left" w:pos="720"/>
              <w:tab w:val="num" w:pos="1440"/>
            </w:tabs>
            <w:suppressAutoHyphens/>
            <w:overflowPunct/>
            <w:autoSpaceDE/>
            <w:autoSpaceDN/>
            <w:spacing w:before="120" w:after="0" w:line="360" w:lineRule="atLeast"/>
            <w:ind w:left="1440" w:firstLineChars="0" w:hanging="720"/>
            <w:contextualSpacing/>
            <w:jc w:val="both"/>
            <w:textAlignment w:val="baseline"/>
          </w:pPr>
        </w:pPrChange>
      </w:pPr>
      <w:r>
        <w:t>The g-</w:t>
      </w:r>
      <w:proofErr w:type="spellStart"/>
      <w:r>
        <w:t>api</w:t>
      </w:r>
      <w:proofErr w:type="spellEnd"/>
      <w:r>
        <w:t xml:space="preserve"> glue layer will glue the g-</w:t>
      </w:r>
      <w:proofErr w:type="spellStart"/>
      <w:r>
        <w:t>apis</w:t>
      </w:r>
      <w:proofErr w:type="spellEnd"/>
      <w:r>
        <w:t xml:space="preserve"> to the underlying virtio-driver APIs.</w:t>
      </w:r>
    </w:p>
    <w:p w:rsidR="002B6B4D" w:rsidRDefault="002B6B4D" w:rsidP="002B6B4D">
      <w:pPr>
        <w:pStyle w:val="Heading2"/>
      </w:pPr>
      <w:bookmarkStart w:id="31" w:name="_Toc422237068"/>
      <w:bookmarkStart w:id="32" w:name="_Toc424044056"/>
      <w:bookmarkEnd w:id="6"/>
      <w:r>
        <w:t>Lifecycle – Virtual Accelerator detection, programming and removal</w:t>
      </w:r>
      <w:bookmarkEnd w:id="31"/>
      <w:bookmarkEnd w:id="32"/>
    </w:p>
    <w:p w:rsidR="002B6B4D" w:rsidRDefault="002B6B4D" w:rsidP="002B6B4D">
      <w:pPr>
        <w:keepNext/>
      </w:pPr>
      <w:r w:rsidRPr="002B6B4D">
        <w:rPr>
          <w:noProof/>
        </w:rPr>
        <w:drawing>
          <wp:inline distT="0" distB="0" distL="0" distR="0">
            <wp:extent cx="5943600" cy="35725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72510"/>
                    </a:xfrm>
                    <a:prstGeom prst="rect">
                      <a:avLst/>
                    </a:prstGeom>
                    <a:noFill/>
                    <a:ln>
                      <a:noFill/>
                    </a:ln>
                  </pic:spPr>
                </pic:pic>
              </a:graphicData>
            </a:graphic>
          </wp:inline>
        </w:drawing>
      </w:r>
    </w:p>
    <w:p w:rsidR="002B6B4D" w:rsidRDefault="002B6B4D" w:rsidP="002B6B4D">
      <w:pPr>
        <w:pStyle w:val="Caption"/>
      </w:pPr>
      <w:r>
        <w:t xml:space="preserve">Figure </w:t>
      </w:r>
      <w:r>
        <w:fldChar w:fldCharType="begin"/>
      </w:r>
      <w:r>
        <w:instrText xml:space="preserve"> SEQ Figure \* ARABIC </w:instrText>
      </w:r>
      <w:r>
        <w:fldChar w:fldCharType="separate"/>
      </w:r>
      <w:r w:rsidR="00ED0FD7">
        <w:rPr>
          <w:noProof/>
        </w:rPr>
        <w:t>2</w:t>
      </w:r>
      <w:r>
        <w:rPr>
          <w:noProof/>
        </w:rPr>
        <w:fldChar w:fldCharType="end"/>
      </w:r>
      <w:r>
        <w:t xml:space="preserve"> Lifecycle - Virtio Device Assignment and Removal to VNF</w:t>
      </w:r>
    </w:p>
    <w:p w:rsidR="002B6B4D" w:rsidRDefault="002B6B4D" w:rsidP="002B6B4D">
      <w:r>
        <w:t>Figure 2 shows the discovery and removal of Virtio-IPsec Look aside accelerator device.</w:t>
      </w:r>
    </w:p>
    <w:p w:rsidR="002B6B4D" w:rsidRDefault="002B6B4D" w:rsidP="002B6B4D">
      <w:pPr>
        <w:pStyle w:val="Heading3"/>
      </w:pPr>
      <w:bookmarkStart w:id="33" w:name="_Toc422237069"/>
      <w:bookmarkStart w:id="34" w:name="_Toc424044057"/>
      <w:r w:rsidRPr="00071E5B">
        <w:t>Discovery</w:t>
      </w:r>
      <w:r>
        <w:t>:</w:t>
      </w:r>
      <w:bookmarkEnd w:id="33"/>
      <w:bookmarkEnd w:id="34"/>
    </w:p>
    <w:p w:rsidR="002B6B4D" w:rsidRDefault="002B6B4D">
      <w:pPr>
        <w:pStyle w:val="ListParagraph"/>
        <w:widowControl w:val="0"/>
        <w:numPr>
          <w:ilvl w:val="0"/>
          <w:numId w:val="4"/>
        </w:numPr>
        <w:tabs>
          <w:tab w:val="left" w:pos="720"/>
        </w:tabs>
        <w:suppressAutoHyphens/>
        <w:overflowPunct/>
        <w:autoSpaceDE/>
        <w:autoSpaceDN/>
        <w:spacing w:before="120" w:after="0" w:line="360" w:lineRule="atLeast"/>
        <w:ind w:firstLineChars="0"/>
        <w:contextualSpacing/>
        <w:jc w:val="both"/>
        <w:textAlignment w:val="baseline"/>
        <w:pPrChange w:id="35" w:author="Venkataraman Subhashini-B22166" w:date="2015-07-15T07:33:00Z">
          <w:pPr>
            <w:pStyle w:val="ListParagraph"/>
            <w:widowControl w:val="0"/>
            <w:numPr>
              <w:numId w:val="11"/>
            </w:numPr>
            <w:tabs>
              <w:tab w:val="num" w:pos="360"/>
              <w:tab w:val="left" w:pos="720"/>
            </w:tabs>
            <w:suppressAutoHyphens/>
            <w:overflowPunct/>
            <w:autoSpaceDE/>
            <w:autoSpaceDN/>
            <w:spacing w:before="120" w:after="0" w:line="360" w:lineRule="atLeast"/>
            <w:ind w:left="720" w:firstLineChars="0" w:hanging="720"/>
            <w:contextualSpacing/>
            <w:jc w:val="both"/>
            <w:textAlignment w:val="baseline"/>
          </w:pPr>
        </w:pPrChange>
      </w:pPr>
      <w:r>
        <w:t xml:space="preserve">Upon </w:t>
      </w:r>
      <w:proofErr w:type="spellStart"/>
      <w:r>
        <w:t>Qemu</w:t>
      </w:r>
      <w:proofErr w:type="spellEnd"/>
      <w:r>
        <w:t xml:space="preserve"> command line or similar invocation, a virtio-</w:t>
      </w:r>
      <w:proofErr w:type="spellStart"/>
      <w:r>
        <w:t>ipsec</w:t>
      </w:r>
      <w:proofErr w:type="spellEnd"/>
      <w:r>
        <w:t xml:space="preserve"> device is discovered on the Virtio-PCI bus</w:t>
      </w:r>
    </w:p>
    <w:p w:rsidR="002B6B4D" w:rsidRDefault="002B6B4D">
      <w:pPr>
        <w:pStyle w:val="ListParagraph"/>
        <w:widowControl w:val="0"/>
        <w:numPr>
          <w:ilvl w:val="0"/>
          <w:numId w:val="4"/>
        </w:numPr>
        <w:tabs>
          <w:tab w:val="left" w:pos="720"/>
        </w:tabs>
        <w:suppressAutoHyphens/>
        <w:overflowPunct/>
        <w:autoSpaceDE/>
        <w:autoSpaceDN/>
        <w:spacing w:before="120" w:after="0" w:line="360" w:lineRule="atLeast"/>
        <w:ind w:firstLineChars="0"/>
        <w:contextualSpacing/>
        <w:jc w:val="both"/>
        <w:textAlignment w:val="baseline"/>
        <w:pPrChange w:id="36" w:author="Venkataraman Subhashini-B22166" w:date="2015-07-15T07:33:00Z">
          <w:pPr>
            <w:pStyle w:val="ListParagraph"/>
            <w:widowControl w:val="0"/>
            <w:numPr>
              <w:numId w:val="11"/>
            </w:numPr>
            <w:tabs>
              <w:tab w:val="num" w:pos="360"/>
              <w:tab w:val="left" w:pos="720"/>
            </w:tabs>
            <w:suppressAutoHyphens/>
            <w:overflowPunct/>
            <w:autoSpaceDE/>
            <w:autoSpaceDN/>
            <w:spacing w:before="120" w:after="0" w:line="360" w:lineRule="atLeast"/>
            <w:ind w:left="720" w:firstLineChars="0" w:hanging="720"/>
            <w:contextualSpacing/>
            <w:jc w:val="both"/>
            <w:textAlignment w:val="baseline"/>
          </w:pPr>
        </w:pPrChange>
      </w:pPr>
      <w:r>
        <w:t>The device is configured: Queues and Interrupt (</w:t>
      </w:r>
      <w:proofErr w:type="spellStart"/>
      <w:r>
        <w:t>virtio_ipsec_probe</w:t>
      </w:r>
      <w:proofErr w:type="spellEnd"/>
      <w:r>
        <w:t>()</w:t>
      </w:r>
      <w:r w:rsidR="00F71665">
        <w:t>)</w:t>
      </w:r>
    </w:p>
    <w:p w:rsidR="002B6B4D" w:rsidRDefault="002B6B4D">
      <w:pPr>
        <w:pStyle w:val="ListParagraph"/>
        <w:widowControl w:val="0"/>
        <w:numPr>
          <w:ilvl w:val="0"/>
          <w:numId w:val="4"/>
        </w:numPr>
        <w:tabs>
          <w:tab w:val="left" w:pos="720"/>
        </w:tabs>
        <w:suppressAutoHyphens/>
        <w:overflowPunct/>
        <w:autoSpaceDE/>
        <w:autoSpaceDN/>
        <w:spacing w:before="120" w:after="0" w:line="360" w:lineRule="atLeast"/>
        <w:ind w:firstLineChars="0"/>
        <w:contextualSpacing/>
        <w:jc w:val="both"/>
        <w:textAlignment w:val="baseline"/>
        <w:pPrChange w:id="37" w:author="Venkataraman Subhashini-B22166" w:date="2015-07-15T07:33:00Z">
          <w:pPr>
            <w:pStyle w:val="ListParagraph"/>
            <w:widowControl w:val="0"/>
            <w:numPr>
              <w:numId w:val="11"/>
            </w:numPr>
            <w:tabs>
              <w:tab w:val="num" w:pos="360"/>
              <w:tab w:val="left" w:pos="720"/>
            </w:tabs>
            <w:suppressAutoHyphens/>
            <w:overflowPunct/>
            <w:autoSpaceDE/>
            <w:autoSpaceDN/>
            <w:spacing w:before="120" w:after="0" w:line="360" w:lineRule="atLeast"/>
            <w:ind w:left="720" w:firstLineChars="0" w:hanging="720"/>
            <w:contextualSpacing/>
            <w:jc w:val="both"/>
            <w:textAlignment w:val="baseline"/>
          </w:pPr>
        </w:pPrChange>
      </w:pPr>
      <w:r>
        <w:lastRenderedPageBreak/>
        <w:t>The virtual accelerator device is added to the device list.</w:t>
      </w:r>
    </w:p>
    <w:p w:rsidR="002B6B4D" w:rsidRDefault="002B6B4D" w:rsidP="002B6B4D">
      <w:pPr>
        <w:pStyle w:val="Heading3"/>
      </w:pPr>
      <w:bookmarkStart w:id="38" w:name="_Toc422237070"/>
      <w:bookmarkStart w:id="39" w:name="_Toc424044058"/>
      <w:r>
        <w:t>Removal</w:t>
      </w:r>
      <w:bookmarkEnd w:id="38"/>
      <w:bookmarkEnd w:id="39"/>
    </w:p>
    <w:p w:rsidR="002B6B4D" w:rsidRDefault="002B6B4D">
      <w:pPr>
        <w:pStyle w:val="ListParagraph"/>
        <w:widowControl w:val="0"/>
        <w:numPr>
          <w:ilvl w:val="0"/>
          <w:numId w:val="4"/>
        </w:numPr>
        <w:tabs>
          <w:tab w:val="left" w:pos="720"/>
        </w:tabs>
        <w:suppressAutoHyphens/>
        <w:overflowPunct/>
        <w:autoSpaceDE/>
        <w:autoSpaceDN/>
        <w:spacing w:before="120" w:after="0" w:line="360" w:lineRule="atLeast"/>
        <w:ind w:firstLineChars="0"/>
        <w:contextualSpacing/>
        <w:jc w:val="both"/>
        <w:textAlignment w:val="baseline"/>
        <w:pPrChange w:id="40" w:author="Venkataraman Subhashini-B22166" w:date="2015-07-15T07:33:00Z">
          <w:pPr>
            <w:pStyle w:val="ListParagraph"/>
            <w:widowControl w:val="0"/>
            <w:numPr>
              <w:numId w:val="11"/>
            </w:numPr>
            <w:tabs>
              <w:tab w:val="num" w:pos="360"/>
              <w:tab w:val="left" w:pos="720"/>
            </w:tabs>
            <w:suppressAutoHyphens/>
            <w:overflowPunct/>
            <w:autoSpaceDE/>
            <w:autoSpaceDN/>
            <w:spacing w:before="120" w:after="0" w:line="360" w:lineRule="atLeast"/>
            <w:ind w:left="720" w:firstLineChars="0" w:hanging="720"/>
            <w:contextualSpacing/>
            <w:jc w:val="both"/>
            <w:textAlignment w:val="baseline"/>
          </w:pPr>
        </w:pPrChange>
      </w:pPr>
      <w:r>
        <w:t xml:space="preserve">Upon </w:t>
      </w:r>
      <w:proofErr w:type="spellStart"/>
      <w:r>
        <w:t>Qemu</w:t>
      </w:r>
      <w:proofErr w:type="spellEnd"/>
      <w:r>
        <w:t xml:space="preserve"> command line or similar invocation, a virtio-</w:t>
      </w:r>
      <w:proofErr w:type="spellStart"/>
      <w:r>
        <w:t>ipsec</w:t>
      </w:r>
      <w:proofErr w:type="spellEnd"/>
      <w:r>
        <w:t xml:space="preserve"> device is removed</w:t>
      </w:r>
    </w:p>
    <w:p w:rsidR="002B6B4D" w:rsidRDefault="002B6B4D">
      <w:pPr>
        <w:pStyle w:val="ListParagraph"/>
        <w:widowControl w:val="0"/>
        <w:numPr>
          <w:ilvl w:val="0"/>
          <w:numId w:val="4"/>
        </w:numPr>
        <w:tabs>
          <w:tab w:val="left" w:pos="720"/>
        </w:tabs>
        <w:suppressAutoHyphens/>
        <w:overflowPunct/>
        <w:autoSpaceDE/>
        <w:autoSpaceDN/>
        <w:spacing w:before="120" w:after="0" w:line="360" w:lineRule="atLeast"/>
        <w:ind w:firstLineChars="0"/>
        <w:contextualSpacing/>
        <w:jc w:val="both"/>
        <w:textAlignment w:val="baseline"/>
        <w:pPrChange w:id="41" w:author="Venkataraman Subhashini-B22166" w:date="2015-07-15T07:33:00Z">
          <w:pPr>
            <w:pStyle w:val="ListParagraph"/>
            <w:widowControl w:val="0"/>
            <w:numPr>
              <w:numId w:val="11"/>
            </w:numPr>
            <w:tabs>
              <w:tab w:val="num" w:pos="360"/>
              <w:tab w:val="left" w:pos="720"/>
            </w:tabs>
            <w:suppressAutoHyphens/>
            <w:overflowPunct/>
            <w:autoSpaceDE/>
            <w:autoSpaceDN/>
            <w:spacing w:before="120" w:after="0" w:line="360" w:lineRule="atLeast"/>
            <w:ind w:left="720" w:firstLineChars="0" w:hanging="720"/>
            <w:contextualSpacing/>
            <w:jc w:val="both"/>
            <w:textAlignment w:val="baseline"/>
          </w:pPr>
        </w:pPrChange>
      </w:pPr>
      <w:r>
        <w:t>The device is removed from the virtual IPsec instance list (</w:t>
      </w:r>
      <w:proofErr w:type="spellStart"/>
      <w:r>
        <w:t>virtio_ipsec_remove</w:t>
      </w:r>
      <w:proofErr w:type="spellEnd"/>
      <w:r>
        <w:t>())</w:t>
      </w:r>
    </w:p>
    <w:p w:rsidR="00030AE2" w:rsidRDefault="00030AE2">
      <w:pPr>
        <w:rPr>
          <w:rFonts w:asciiTheme="majorHAnsi" w:eastAsiaTheme="majorEastAsia" w:hAnsiTheme="majorHAnsi" w:cstheme="majorBidi"/>
          <w:sz w:val="32"/>
          <w:szCs w:val="32"/>
        </w:rPr>
      </w:pPr>
      <w:bookmarkStart w:id="42" w:name="_Toc422237071"/>
      <w:r>
        <w:br w:type="page"/>
      </w:r>
    </w:p>
    <w:p w:rsidR="002B6B4D" w:rsidRPr="002B6B4D" w:rsidRDefault="002B6B4D" w:rsidP="002B6B4D">
      <w:pPr>
        <w:pStyle w:val="Heading1"/>
        <w:rPr>
          <w:color w:val="auto"/>
        </w:rPr>
      </w:pPr>
      <w:bookmarkStart w:id="43" w:name="_Toc424044059"/>
      <w:r w:rsidRPr="002B6B4D">
        <w:rPr>
          <w:color w:val="auto"/>
        </w:rPr>
        <w:lastRenderedPageBreak/>
        <w:t>Application Usage</w:t>
      </w:r>
      <w:bookmarkEnd w:id="42"/>
      <w:bookmarkEnd w:id="43"/>
      <w:r w:rsidRPr="002B6B4D">
        <w:rPr>
          <w:color w:val="auto"/>
        </w:rPr>
        <w:t xml:space="preserve"> </w:t>
      </w:r>
    </w:p>
    <w:p w:rsidR="002B6B4D" w:rsidRDefault="00F71665" w:rsidP="002B6B4D">
      <w:pPr>
        <w:keepNext/>
      </w:pPr>
      <w:r>
        <w:t>VNF Applications may use an IPsec Accelerator instance in an exclusive mode or shared mode. In some cases a single application may make use of several accelerators</w:t>
      </w:r>
    </w:p>
    <w:p w:rsidR="002B6B4D" w:rsidRDefault="002B6B4D" w:rsidP="002B6B4D">
      <w:pPr>
        <w:keepNext/>
      </w:pPr>
      <w:r>
        <w:rPr>
          <w:noProof/>
        </w:rPr>
        <w:t>`</w:t>
      </w:r>
      <w:r>
        <w:rPr>
          <w:noProof/>
        </w:rPr>
        <mc:AlternateContent>
          <mc:Choice Requires="wpc">
            <w:drawing>
              <wp:inline distT="0" distB="0" distL="0" distR="0" wp14:anchorId="150633CE" wp14:editId="29FE156B">
                <wp:extent cx="5410200" cy="5353050"/>
                <wp:effectExtent l="0" t="0" r="19050" b="1905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0" name="Rounded Rectangle 50"/>
                        <wps:cNvSpPr/>
                        <wps:spPr>
                          <a:xfrm>
                            <a:off x="447674" y="190051"/>
                            <a:ext cx="1313475" cy="128417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F1763" w:rsidRDefault="003F1763" w:rsidP="002B6B4D">
                              <w:pPr>
                                <w:jc w:val="center"/>
                              </w:pPr>
                              <w:r>
                                <w:t>Application1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Oval 51"/>
                        <wps:cNvSpPr/>
                        <wps:spPr>
                          <a:xfrm>
                            <a:off x="532424" y="513918"/>
                            <a:ext cx="115252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1763" w:rsidRDefault="003F1763" w:rsidP="002B6B4D">
                              <w:pPr>
                                <w:jc w:val="center"/>
                              </w:pPr>
                              <w:r>
                                <w:t>Sub-App1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400049" y="1675686"/>
                            <a:ext cx="1362075" cy="3714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F1763" w:rsidRDefault="003F1763" w:rsidP="002B6B4D">
                              <w:pPr>
                                <w:pStyle w:val="NormalWeb"/>
                                <w:spacing w:before="0" w:beforeAutospacing="0" w:after="0" w:afterAutospacing="0"/>
                                <w:jc w:val="center"/>
                              </w:pPr>
                              <w:r>
                                <w:rPr>
                                  <w:rFonts w:ascii="Arial" w:eastAsia="Times New Roman" w:hAnsi="Arial"/>
                                  <w:sz w:val="20"/>
                                  <w:szCs w:val="20"/>
                                </w:rPr>
                                <w:t>Application2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Oval 53"/>
                        <wps:cNvSpPr/>
                        <wps:spPr>
                          <a:xfrm>
                            <a:off x="569551" y="980638"/>
                            <a:ext cx="10963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1763" w:rsidRDefault="003F1763" w:rsidP="002B6B4D">
                              <w:pPr>
                                <w:pStyle w:val="NormalWeb"/>
                                <w:spacing w:before="0" w:beforeAutospacing="0" w:after="0" w:afterAutospacing="0"/>
                                <w:jc w:val="center"/>
                              </w:pPr>
                              <w:r>
                                <w:rPr>
                                  <w:rFonts w:ascii="Arial" w:eastAsia="Times New Roman" w:hAnsi="Arial"/>
                                  <w:sz w:val="20"/>
                                  <w:szCs w:val="20"/>
                                </w:rPr>
                                <w:t>Sub-App2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053775" y="391099"/>
                            <a:ext cx="2146876" cy="44434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F1763" w:rsidRDefault="003F1763" w:rsidP="002B6B4D">
                              <w:pPr>
                                <w:pStyle w:val="NormalWeb"/>
                                <w:spacing w:before="0" w:beforeAutospacing="0" w:after="0" w:afterAutospacing="0"/>
                                <w:jc w:val="center"/>
                                <w:rPr>
                                  <w:rFonts w:ascii="Arial" w:eastAsia="Times New Roman" w:hAnsi="Arial"/>
                                  <w:sz w:val="20"/>
                                  <w:szCs w:val="20"/>
                                </w:rPr>
                              </w:pPr>
                              <w:r>
                                <w:rPr>
                                  <w:rFonts w:ascii="Arial" w:eastAsia="Times New Roman" w:hAnsi="Arial"/>
                                  <w:sz w:val="20"/>
                                  <w:szCs w:val="20"/>
                                </w:rPr>
                                <w:t>Virtio-IPsec-Instance 1</w:t>
                              </w:r>
                            </w:p>
                            <w:p w:rsidR="003F1763" w:rsidRDefault="003F1763" w:rsidP="002B6B4D">
                              <w:pPr>
                                <w:pStyle w:val="NormalWeb"/>
                                <w:spacing w:before="0" w:beforeAutospacing="0" w:after="0" w:afterAutospacing="0"/>
                                <w:jc w:val="center"/>
                              </w:pPr>
                              <w:proofErr w:type="spellStart"/>
                              <w:r>
                                <w:rPr>
                                  <w:rFonts w:ascii="Arial" w:eastAsia="Times New Roman" w:hAnsi="Arial"/>
                                  <w:sz w:val="20"/>
                                  <w:szCs w:val="20"/>
                                </w:rPr>
                                <w:t>g_ipsec_la_</w:t>
                              </w:r>
                              <w:proofErr w:type="gramStart"/>
                              <w:r>
                                <w:rPr>
                                  <w:rFonts w:ascii="Arial" w:eastAsia="Times New Roman" w:hAnsi="Arial"/>
                                  <w:sz w:val="20"/>
                                  <w:szCs w:val="20"/>
                                </w:rPr>
                                <w:t>open</w:t>
                              </w:r>
                              <w:proofErr w:type="spellEnd"/>
                              <w:r>
                                <w:rPr>
                                  <w:rFonts w:ascii="Arial" w:eastAsia="Times New Roman" w:hAnsi="Arial"/>
                                  <w:sz w:val="20"/>
                                  <w:szCs w:val="20"/>
                                </w:rPr>
                                <w: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Rectangle 55"/>
                        <wps:cNvSpPr/>
                        <wps:spPr>
                          <a:xfrm>
                            <a:off x="3116466" y="1084657"/>
                            <a:ext cx="2122283" cy="40926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F1763" w:rsidRDefault="003F1763" w:rsidP="002B6B4D">
                              <w:pPr>
                                <w:pStyle w:val="NormalWeb"/>
                                <w:spacing w:before="0" w:beforeAutospacing="0" w:after="0" w:afterAutospacing="0"/>
                                <w:jc w:val="center"/>
                              </w:pPr>
                              <w:r>
                                <w:rPr>
                                  <w:rFonts w:ascii="Arial" w:eastAsia="Times New Roman" w:hAnsi="Arial"/>
                                  <w:sz w:val="20"/>
                                  <w:szCs w:val="20"/>
                                </w:rPr>
                                <w:t xml:space="preserve">Virtio-IPsec-Instance 2 </w:t>
                              </w:r>
                              <w:proofErr w:type="spellStart"/>
                              <w:r>
                                <w:rPr>
                                  <w:rFonts w:ascii="Arial" w:eastAsia="Times New Roman" w:hAnsi="Arial"/>
                                  <w:sz w:val="20"/>
                                  <w:szCs w:val="20"/>
                                </w:rPr>
                                <w:t>g_ipsec_la_</w:t>
                              </w:r>
                              <w:proofErr w:type="gramStart"/>
                              <w:r>
                                <w:rPr>
                                  <w:rFonts w:ascii="Arial" w:eastAsia="Times New Roman" w:hAnsi="Arial"/>
                                  <w:sz w:val="20"/>
                                  <w:szCs w:val="20"/>
                                </w:rPr>
                                <w:t>open</w:t>
                              </w:r>
                              <w:proofErr w:type="spellEnd"/>
                              <w:r>
                                <w:rPr>
                                  <w:rFonts w:ascii="Arial" w:eastAsia="Times New Roman" w:hAnsi="Arial"/>
                                  <w:sz w:val="20"/>
                                  <w:szCs w:val="20"/>
                                </w:rPr>
                                <w: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Rounded Rectangle 56"/>
                        <wps:cNvSpPr/>
                        <wps:spPr>
                          <a:xfrm>
                            <a:off x="380999" y="2350775"/>
                            <a:ext cx="1381125" cy="34134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F1763" w:rsidRDefault="003F1763" w:rsidP="002B6B4D">
                              <w:pPr>
                                <w:pStyle w:val="NormalWeb"/>
                                <w:spacing w:before="0" w:beforeAutospacing="0" w:after="0" w:afterAutospacing="0"/>
                                <w:jc w:val="center"/>
                              </w:pPr>
                              <w:r>
                                <w:rPr>
                                  <w:rFonts w:ascii="Arial" w:eastAsia="Times New Roman" w:hAnsi="Arial"/>
                                  <w:sz w:val="20"/>
                                  <w:szCs w:val="20"/>
                                </w:rPr>
                                <w:t xml:space="preserve">Application3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Rectangle 57"/>
                        <wps:cNvSpPr/>
                        <wps:spPr>
                          <a:xfrm>
                            <a:off x="2918803" y="1904999"/>
                            <a:ext cx="2415198" cy="59055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F1763" w:rsidRDefault="003F1763" w:rsidP="002B6B4D">
                              <w:pPr>
                                <w:pStyle w:val="NormalWeb"/>
                                <w:spacing w:before="0" w:beforeAutospacing="0" w:after="0" w:afterAutospacing="0"/>
                                <w:jc w:val="center"/>
                                <w:rPr>
                                  <w:rFonts w:ascii="Arial" w:eastAsia="Times New Roman" w:hAnsi="Arial"/>
                                  <w:sz w:val="20"/>
                                  <w:szCs w:val="20"/>
                                </w:rPr>
                              </w:pPr>
                              <w:r>
                                <w:rPr>
                                  <w:rFonts w:ascii="Arial" w:eastAsia="Times New Roman" w:hAnsi="Arial"/>
                                  <w:sz w:val="20"/>
                                  <w:szCs w:val="20"/>
                                </w:rPr>
                                <w:t>Virtio-IPsec-Instance 3</w:t>
                              </w:r>
                            </w:p>
                            <w:p w:rsidR="003F1763" w:rsidRDefault="003F1763" w:rsidP="002B6B4D">
                              <w:pPr>
                                <w:pStyle w:val="NormalWeb"/>
                                <w:spacing w:before="0" w:beforeAutospacing="0" w:after="0" w:afterAutospacing="0"/>
                                <w:jc w:val="center"/>
                                <w:rPr>
                                  <w:rFonts w:ascii="Arial" w:eastAsia="Times New Roman" w:hAnsi="Arial"/>
                                  <w:sz w:val="20"/>
                                  <w:szCs w:val="20"/>
                                </w:rPr>
                              </w:pPr>
                              <w:proofErr w:type="spellStart"/>
                              <w:r>
                                <w:rPr>
                                  <w:rFonts w:ascii="Arial" w:eastAsia="Times New Roman" w:hAnsi="Arial"/>
                                  <w:sz w:val="20"/>
                                  <w:szCs w:val="20"/>
                                </w:rPr>
                                <w:t>g_ipsec_la_</w:t>
                              </w:r>
                              <w:proofErr w:type="gramStart"/>
                              <w:r>
                                <w:rPr>
                                  <w:rFonts w:ascii="Arial" w:eastAsia="Times New Roman" w:hAnsi="Arial"/>
                                  <w:sz w:val="20"/>
                                  <w:szCs w:val="20"/>
                                </w:rPr>
                                <w:t>open</w:t>
                              </w:r>
                              <w:proofErr w:type="spellEnd"/>
                              <w:r>
                                <w:rPr>
                                  <w:rFonts w:ascii="Arial" w:eastAsia="Times New Roman" w:hAnsi="Arial"/>
                                  <w:sz w:val="20"/>
                                  <w:szCs w:val="20"/>
                                </w:rPr>
                                <w:t>(</w:t>
                              </w:r>
                              <w:proofErr w:type="gramEnd"/>
                              <w:r>
                                <w:rPr>
                                  <w:rFonts w:ascii="Arial" w:eastAsia="Times New Roman" w:hAnsi="Arial"/>
                                  <w:sz w:val="20"/>
                                  <w:szCs w:val="20"/>
                                </w:rPr>
                                <w:t>)-App2</w:t>
                              </w:r>
                            </w:p>
                            <w:p w:rsidR="003F1763" w:rsidRDefault="003F1763" w:rsidP="002B6B4D">
                              <w:pPr>
                                <w:pStyle w:val="NormalWeb"/>
                                <w:spacing w:before="0" w:beforeAutospacing="0" w:after="0" w:afterAutospacing="0"/>
                                <w:jc w:val="center"/>
                              </w:pPr>
                              <w:proofErr w:type="spellStart"/>
                              <w:r>
                                <w:rPr>
                                  <w:rFonts w:ascii="Arial" w:eastAsia="Times New Roman" w:hAnsi="Arial"/>
                                  <w:sz w:val="20"/>
                                  <w:szCs w:val="20"/>
                                </w:rPr>
                                <w:t>g_ipsec_la_</w:t>
                              </w:r>
                              <w:proofErr w:type="gramStart"/>
                              <w:r>
                                <w:rPr>
                                  <w:rFonts w:ascii="Arial" w:eastAsia="Times New Roman" w:hAnsi="Arial"/>
                                  <w:sz w:val="20"/>
                                  <w:szCs w:val="20"/>
                                </w:rPr>
                                <w:t>open</w:t>
                              </w:r>
                              <w:proofErr w:type="spellEnd"/>
                              <w:r>
                                <w:rPr>
                                  <w:rFonts w:ascii="Arial" w:eastAsia="Times New Roman" w:hAnsi="Arial"/>
                                  <w:sz w:val="20"/>
                                  <w:szCs w:val="20"/>
                                </w:rPr>
                                <w:t>(</w:t>
                              </w:r>
                              <w:proofErr w:type="gramEnd"/>
                              <w:r>
                                <w:rPr>
                                  <w:rFonts w:ascii="Arial" w:eastAsia="Times New Roman" w:hAnsi="Arial"/>
                                  <w:sz w:val="20"/>
                                  <w:szCs w:val="20"/>
                                </w:rPr>
                                <w:t>)- App3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Rectangle 58"/>
                        <wps:cNvSpPr/>
                        <wps:spPr>
                          <a:xfrm>
                            <a:off x="2914650" y="3581678"/>
                            <a:ext cx="2352675" cy="74346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F1763" w:rsidRDefault="003F1763" w:rsidP="002B6B4D">
                              <w:pPr>
                                <w:pStyle w:val="NormalWeb"/>
                                <w:spacing w:before="0" w:beforeAutospacing="0" w:after="0" w:afterAutospacing="0"/>
                                <w:rPr>
                                  <w:rFonts w:ascii="Arial" w:eastAsia="Times New Roman" w:hAnsi="Arial"/>
                                  <w:sz w:val="20"/>
                                  <w:szCs w:val="20"/>
                                </w:rPr>
                              </w:pPr>
                              <w:proofErr w:type="spellStart"/>
                              <w:r>
                                <w:rPr>
                                  <w:rFonts w:ascii="Arial" w:eastAsia="Times New Roman" w:hAnsi="Arial"/>
                                  <w:sz w:val="20"/>
                                  <w:szCs w:val="20"/>
                                </w:rPr>
                                <w:t>g_ipsec_la_create_</w:t>
                              </w:r>
                              <w:proofErr w:type="gramStart"/>
                              <w:r>
                                <w:rPr>
                                  <w:rFonts w:ascii="Arial" w:eastAsia="Times New Roman" w:hAnsi="Arial"/>
                                  <w:sz w:val="20"/>
                                  <w:szCs w:val="20"/>
                                </w:rPr>
                                <w:t>group</w:t>
                              </w:r>
                              <w:proofErr w:type="spellEnd"/>
                              <w:r>
                                <w:rPr>
                                  <w:rFonts w:ascii="Arial" w:eastAsia="Times New Roman" w:hAnsi="Arial"/>
                                  <w:sz w:val="20"/>
                                  <w:szCs w:val="20"/>
                                </w:rPr>
                                <w:t>(</w:t>
                              </w:r>
                              <w:proofErr w:type="gramEnd"/>
                              <w:r>
                                <w:rPr>
                                  <w:rFonts w:ascii="Arial" w:eastAsia="Times New Roman" w:hAnsi="Arial"/>
                                  <w:sz w:val="20"/>
                                  <w:szCs w:val="20"/>
                                </w:rPr>
                                <w:t>) – Sub-App1</w:t>
                              </w:r>
                            </w:p>
                            <w:p w:rsidR="003F1763" w:rsidRDefault="003F1763" w:rsidP="002B6B4D">
                              <w:pPr>
                                <w:pStyle w:val="NormalWeb"/>
                                <w:spacing w:before="0" w:beforeAutospacing="0" w:after="0" w:afterAutospacing="0"/>
                              </w:pPr>
                              <w:proofErr w:type="spellStart"/>
                              <w:r>
                                <w:rPr>
                                  <w:rFonts w:ascii="Arial" w:eastAsia="Times New Roman" w:hAnsi="Arial"/>
                                  <w:sz w:val="20"/>
                                  <w:szCs w:val="20"/>
                                </w:rPr>
                                <w:t>g_ipsec_la_create_</w:t>
                              </w:r>
                              <w:proofErr w:type="gramStart"/>
                              <w:r>
                                <w:rPr>
                                  <w:rFonts w:ascii="Arial" w:eastAsia="Times New Roman" w:hAnsi="Arial"/>
                                  <w:sz w:val="20"/>
                                  <w:szCs w:val="20"/>
                                </w:rPr>
                                <w:t>group</w:t>
                              </w:r>
                              <w:proofErr w:type="spellEnd"/>
                              <w:r>
                                <w:rPr>
                                  <w:rFonts w:ascii="Arial" w:eastAsia="Times New Roman" w:hAnsi="Arial"/>
                                  <w:sz w:val="20"/>
                                  <w:szCs w:val="20"/>
                                </w:rPr>
                                <w:t>(</w:t>
                              </w:r>
                              <w:proofErr w:type="gramEnd"/>
                              <w:r>
                                <w:rPr>
                                  <w:rFonts w:ascii="Arial" w:eastAsia="Times New Roman" w:hAnsi="Arial"/>
                                  <w:sz w:val="20"/>
                                  <w:szCs w:val="20"/>
                                </w:rPr>
                                <w:t>) – Sub-App2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Right Arrow 59"/>
                        <wps:cNvSpPr/>
                        <wps:spPr>
                          <a:xfrm>
                            <a:off x="1684949" y="391036"/>
                            <a:ext cx="1353526" cy="4846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1763" w:rsidRDefault="003F1763" w:rsidP="002B6B4D">
                              <w:pPr>
                                <w:jc w:val="center"/>
                              </w:pPr>
                              <w:r>
                                <w:t>EXCLUSIVE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ight Arrow 60"/>
                        <wps:cNvSpPr/>
                        <wps:spPr>
                          <a:xfrm>
                            <a:off x="1685582" y="989956"/>
                            <a:ext cx="139139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1763" w:rsidRDefault="003F1763" w:rsidP="002B6B4D">
                              <w:pPr>
                                <w:pStyle w:val="NormalWeb"/>
                                <w:spacing w:before="0" w:beforeAutospacing="0" w:after="0" w:afterAutospacing="0"/>
                                <w:jc w:val="center"/>
                              </w:pPr>
                              <w:r>
                                <w:rPr>
                                  <w:rFonts w:ascii="Arial" w:eastAsia="Times New Roman" w:hAnsi="Arial"/>
                                  <w:sz w:val="20"/>
                                  <w:szCs w:val="20"/>
                                </w:rPr>
                                <w:t>EXCLUSIVE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ight Arrow Callout 61"/>
                        <wps:cNvSpPr/>
                        <wps:spPr>
                          <a:xfrm>
                            <a:off x="1762126" y="1799384"/>
                            <a:ext cx="1205018" cy="892799"/>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1763" w:rsidRDefault="003F1763" w:rsidP="002B6B4D">
                              <w:pPr>
                                <w:pStyle w:val="NormalWeb"/>
                                <w:spacing w:before="0" w:beforeAutospacing="0" w:after="0" w:afterAutospacing="0"/>
                                <w:jc w:val="center"/>
                              </w:pPr>
                              <w:r>
                                <w:rPr>
                                  <w:rFonts w:ascii="Arial" w:eastAsia="Times New Roman" w:hAnsi="Arial"/>
                                  <w:sz w:val="20"/>
                                  <w:szCs w:val="20"/>
                                </w:rPr>
                                <w:t>SHARED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114299" y="2980284"/>
                            <a:ext cx="1637325" cy="129681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F1763" w:rsidRDefault="003F1763" w:rsidP="002B6B4D">
                              <w:pPr>
                                <w:pStyle w:val="NormalWeb"/>
                                <w:spacing w:before="0" w:beforeAutospacing="0" w:after="0" w:afterAutospacing="0"/>
                                <w:jc w:val="center"/>
                              </w:pPr>
                              <w:r>
                                <w:rPr>
                                  <w:rFonts w:ascii="Arial" w:eastAsia="Times New Roman" w:hAnsi="Arial"/>
                                  <w:sz w:val="20"/>
                                  <w:szCs w:val="20"/>
                                </w:rPr>
                                <w:t>Application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Oval 63"/>
                        <wps:cNvSpPr/>
                        <wps:spPr>
                          <a:xfrm>
                            <a:off x="237785" y="3353933"/>
                            <a:ext cx="1152525" cy="361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1763" w:rsidRDefault="003F1763" w:rsidP="002B6B4D">
                              <w:pPr>
                                <w:pStyle w:val="NormalWeb"/>
                                <w:spacing w:before="0" w:beforeAutospacing="0" w:after="0" w:afterAutospacing="0"/>
                                <w:jc w:val="center"/>
                              </w:pPr>
                              <w:r>
                                <w:rPr>
                                  <w:rFonts w:ascii="Arial" w:eastAsia="Times New Roman" w:hAnsi="Arial"/>
                                  <w:sz w:val="20"/>
                                  <w:szCs w:val="20"/>
                                </w:rPr>
                                <w:t>Sub-App1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228260" y="3776599"/>
                            <a:ext cx="1189990" cy="361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1763" w:rsidRDefault="003F1763" w:rsidP="002B6B4D">
                              <w:pPr>
                                <w:pStyle w:val="NormalWeb"/>
                                <w:spacing w:before="0" w:beforeAutospacing="0" w:after="0" w:afterAutospacing="0"/>
                                <w:jc w:val="center"/>
                              </w:pPr>
                              <w:r>
                                <w:rPr>
                                  <w:rFonts w:ascii="Arial" w:eastAsia="Times New Roman" w:hAnsi="Arial"/>
                                  <w:sz w:val="20"/>
                                  <w:szCs w:val="20"/>
                                </w:rPr>
                                <w:t>Sub-App2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ight Arrow Callout 66"/>
                        <wps:cNvSpPr/>
                        <wps:spPr>
                          <a:xfrm>
                            <a:off x="1418250" y="3467420"/>
                            <a:ext cx="1484743" cy="619125"/>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1763" w:rsidRDefault="003F1763" w:rsidP="002B6B4D">
                              <w:pPr>
                                <w:pStyle w:val="NormalWeb"/>
                                <w:spacing w:before="0" w:beforeAutospacing="0" w:after="0" w:afterAutospacing="0"/>
                                <w:jc w:val="center"/>
                              </w:pPr>
                              <w:r>
                                <w:rPr>
                                  <w:rFonts w:ascii="Arial" w:eastAsia="Times New Roman" w:hAnsi="Arial"/>
                                  <w:sz w:val="20"/>
                                  <w:szCs w:val="20"/>
                                </w:rPr>
                                <w:t>SHARED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ight Arrow 67"/>
                        <wps:cNvSpPr/>
                        <wps:spPr>
                          <a:xfrm>
                            <a:off x="1709544" y="2911211"/>
                            <a:ext cx="1387872"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1763" w:rsidRDefault="003F1763" w:rsidP="002B6B4D">
                              <w:pPr>
                                <w:pStyle w:val="NormalWeb"/>
                                <w:spacing w:before="0" w:beforeAutospacing="0" w:after="0" w:afterAutospacing="0"/>
                                <w:jc w:val="center"/>
                              </w:pPr>
                              <w:r>
                                <w:rPr>
                                  <w:rFonts w:ascii="Arial" w:eastAsia="Times New Roman" w:hAnsi="Arial"/>
                                  <w:sz w:val="20"/>
                                  <w:szCs w:val="20"/>
                                </w:rPr>
                                <w:t>EXCLUSIVE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3120450" y="2850227"/>
                            <a:ext cx="2146876" cy="57023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F1763" w:rsidRDefault="003F1763" w:rsidP="002B6B4D">
                              <w:pPr>
                                <w:pStyle w:val="NormalWeb"/>
                                <w:spacing w:before="0" w:beforeAutospacing="0" w:after="0" w:afterAutospacing="0"/>
                                <w:jc w:val="center"/>
                              </w:pPr>
                              <w:r>
                                <w:rPr>
                                  <w:rFonts w:ascii="Arial" w:eastAsia="Times New Roman" w:hAnsi="Arial"/>
                                  <w:sz w:val="20"/>
                                  <w:szCs w:val="20"/>
                                </w:rPr>
                                <w:t>Virtio-IPsec-Instance 4</w:t>
                              </w:r>
                            </w:p>
                            <w:p w:rsidR="003F1763" w:rsidRDefault="003F1763" w:rsidP="002B6B4D">
                              <w:pPr>
                                <w:pStyle w:val="NormalWeb"/>
                                <w:spacing w:before="0" w:beforeAutospacing="0" w:after="0" w:afterAutospacing="0"/>
                                <w:jc w:val="center"/>
                              </w:pPr>
                              <w:proofErr w:type="spellStart"/>
                              <w:r>
                                <w:rPr>
                                  <w:rFonts w:ascii="Arial" w:eastAsia="Times New Roman" w:hAnsi="Arial"/>
                                  <w:sz w:val="20"/>
                                  <w:szCs w:val="20"/>
                                </w:rPr>
                                <w:t>g_ipsec_la_</w:t>
                              </w:r>
                              <w:proofErr w:type="gramStart"/>
                              <w:r>
                                <w:rPr>
                                  <w:rFonts w:ascii="Arial" w:eastAsia="Times New Roman" w:hAnsi="Arial"/>
                                  <w:sz w:val="20"/>
                                  <w:szCs w:val="20"/>
                                </w:rPr>
                                <w:t>open</w:t>
                              </w:r>
                              <w:proofErr w:type="spellEnd"/>
                              <w:r>
                                <w:rPr>
                                  <w:rFonts w:ascii="Arial" w:eastAsia="Times New Roman" w:hAnsi="Arial"/>
                                  <w:sz w:val="20"/>
                                  <w:szCs w:val="20"/>
                                </w:rPr>
                                <w: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Rounded Rectangle 69"/>
                        <wps:cNvSpPr/>
                        <wps:spPr>
                          <a:xfrm>
                            <a:off x="304457" y="4786925"/>
                            <a:ext cx="1362075" cy="37147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F1763" w:rsidRDefault="003F1763" w:rsidP="002B6B4D">
                              <w:pPr>
                                <w:pStyle w:val="NormalWeb"/>
                                <w:spacing w:before="0" w:beforeAutospacing="0" w:after="0" w:afterAutospacing="0"/>
                                <w:jc w:val="center"/>
                              </w:pPr>
                              <w:r>
                                <w:rPr>
                                  <w:rFonts w:ascii="Arial" w:eastAsia="Times New Roman" w:hAnsi="Arial"/>
                                  <w:sz w:val="20"/>
                                  <w:szCs w:val="20"/>
                                </w:rPr>
                                <w:t>Application 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Rectangle 70"/>
                        <wps:cNvSpPr/>
                        <wps:spPr>
                          <a:xfrm>
                            <a:off x="3059431" y="4758985"/>
                            <a:ext cx="2122170" cy="4089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F1763" w:rsidRDefault="003F1763" w:rsidP="002B6B4D">
                              <w:pPr>
                                <w:pStyle w:val="NormalWeb"/>
                                <w:spacing w:before="0" w:beforeAutospacing="0" w:after="0" w:afterAutospacing="0"/>
                                <w:jc w:val="center"/>
                              </w:pPr>
                              <w:r>
                                <w:rPr>
                                  <w:rFonts w:ascii="Arial" w:eastAsia="Times New Roman" w:hAnsi="Arial"/>
                                  <w:sz w:val="20"/>
                                  <w:szCs w:val="20"/>
                                </w:rPr>
                                <w:t xml:space="preserve">Virtio-IPsec-Instance 5 </w:t>
                              </w:r>
                              <w:proofErr w:type="spellStart"/>
                              <w:r>
                                <w:rPr>
                                  <w:rFonts w:ascii="Arial" w:eastAsia="Times New Roman" w:hAnsi="Arial"/>
                                  <w:sz w:val="20"/>
                                  <w:szCs w:val="20"/>
                                </w:rPr>
                                <w:t>g_ipsec_la_create_</w:t>
                              </w:r>
                              <w:proofErr w:type="gramStart"/>
                              <w:r>
                                <w:rPr>
                                  <w:rFonts w:ascii="Arial" w:eastAsia="Times New Roman" w:hAnsi="Arial"/>
                                  <w:sz w:val="20"/>
                                  <w:szCs w:val="20"/>
                                </w:rPr>
                                <w:t>handle</w:t>
                              </w:r>
                              <w:proofErr w:type="spellEnd"/>
                              <w:r>
                                <w:rPr>
                                  <w:rFonts w:ascii="Arial" w:eastAsia="Times New Roman" w:hAnsi="Arial"/>
                                  <w:sz w:val="20"/>
                                  <w:szCs w:val="20"/>
                                </w:rPr>
                                <w: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Right Arrow 71"/>
                        <wps:cNvSpPr/>
                        <wps:spPr>
                          <a:xfrm>
                            <a:off x="1666642" y="4715170"/>
                            <a:ext cx="139128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1763" w:rsidRDefault="003F1763" w:rsidP="002B6B4D">
                              <w:pPr>
                                <w:pStyle w:val="NormalWeb"/>
                                <w:spacing w:before="0" w:beforeAutospacing="0" w:after="0" w:afterAutospacing="0"/>
                                <w:jc w:val="center"/>
                              </w:pPr>
                              <w:r>
                                <w:rPr>
                                  <w:rFonts w:ascii="Arial" w:eastAsia="Times New Roman" w:hAnsi="Arial"/>
                                  <w:sz w:val="20"/>
                                  <w:szCs w:val="20"/>
                                </w:rPr>
                                <w:t>EXCLUSIVE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50633CE" id="Canvas 72" o:spid="_x0000_s1043" editas="canvas" style="width:426pt;height:421.5pt;mso-position-horizontal-relative:char;mso-position-vertical-relative:line" coordsize="54102,5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">
                <v:shape id="_x0000_s1044" type="#_x0000_t75" style="position:absolute;width:54102;height:53530;visibility:visible;mso-wrap-style:square" stroked="t" strokecolor="black [3213]">
                  <v:fill o:detectmouseclick="t"/>
                  <v:path o:connecttype="none"/>
                </v:shape>
                <v:roundrect id="Rounded Rectangle 50" o:spid="_x0000_s1045" style="position:absolute;left:4476;top:1900;width:13135;height:1284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hU78A&#10;AADbAAAADwAAAGRycy9kb3ducmV2LnhtbERPTYvCMBC9L/gfwgje1tQVRapRxEURPOnuwePQTJti&#10;MylNbKu/3hwEj4/3vdr0thItNb50rGAyTkAQZ06XXCj4/9t/L0D4gKyxckwKHuRhsx58rTDVruMz&#10;tZdQiBjCPkUFJoQ6ldJnhiz6sauJI5e7xmKIsCmkbrCL4baSP0kylxZLjg0Ga9oZym6Xu1WQuPyQ&#10;n6bbcK3630Kf2vxpOqnUaNhvlyAC9eEjfruPWsEsro9f4g+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qCFTvwAAANsAAAAPAAAAAAAAAAAAAAAAAJgCAABkcnMvZG93bnJl&#10;di54bWxQSwUGAAAAAAQABAD1AAAAhAMAAAAA&#10;" fillcolor="#9bbb59 [3206]" strokecolor="#4e6128 [1606]" strokeweight="2pt">
                  <v:textbox>
                    <w:txbxContent>
                      <w:p w:rsidR="003F1763" w:rsidRDefault="003F1763" w:rsidP="002B6B4D">
                        <w:pPr>
                          <w:jc w:val="center"/>
                        </w:pPr>
                        <w:r>
                          <w:t>Application1</w:t>
                        </w:r>
                      </w:p>
                    </w:txbxContent>
                  </v:textbox>
                </v:roundrect>
                <v:oval id="Oval 51" o:spid="_x0000_s1046" style="position:absolute;left:5324;top:5139;width:1152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G8TMYA&#10;AADbAAAADwAAAGRycy9kb3ducmV2LnhtbESPT2vCQBTE7wW/w/KEXopuFAw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G8TMYAAADbAAAADwAAAAAAAAAAAAAAAACYAgAAZHJz&#10;L2Rvd25yZXYueG1sUEsFBgAAAAAEAAQA9QAAAIsDAAAAAA==&#10;" fillcolor="#4f81bd [3204]" strokecolor="#243f60 [1604]" strokeweight="2pt">
                  <v:textbox>
                    <w:txbxContent>
                      <w:p w:rsidR="003F1763" w:rsidRDefault="003F1763" w:rsidP="002B6B4D">
                        <w:pPr>
                          <w:jc w:val="center"/>
                        </w:pPr>
                        <w:r>
                          <w:t>Sub-App1</w:t>
                        </w:r>
                      </w:p>
                    </w:txbxContent>
                  </v:textbox>
                </v:oval>
                <v:roundrect id="Rounded Rectangle 52" o:spid="_x0000_s1047" style="position:absolute;left:4000;top:16756;width:13621;height:37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Yav8IA&#10;AADbAAAADwAAAGRycy9kb3ducmV2LnhtbESPT4vCMBTE74LfIbwFb5qusiJdo4iLInjyz8Hjo3lt&#10;yjYvpcm21U9vFgSPw8z8hlmue1uJlhpfOlbwOUlAEGdOl1wouF524wUIH5A1Vo5JwZ08rFfDwRJT&#10;7To+UXsOhYgQ9ikqMCHUqZQ+M2TRT1xNHL3cNRZDlE0hdYNdhNtKTpNkLi2WHBcM1rQ1lP2e/6yC&#10;xOX7/DjbhFvV/xT62OYP00mlRh/95htEoD68w6/2QSv4msL/l/g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Nhq/wgAAANsAAAAPAAAAAAAAAAAAAAAAAJgCAABkcnMvZG93&#10;bnJldi54bWxQSwUGAAAAAAQABAD1AAAAhwMAAAAA&#10;" fillcolor="#9bbb59 [3206]" strokecolor="#4e6128 [1606]" strokeweight="2pt">
                  <v:textbox>
                    <w:txbxContent>
                      <w:p w:rsidR="003F1763" w:rsidRDefault="003F1763" w:rsidP="002B6B4D">
                        <w:pPr>
                          <w:pStyle w:val="NormalWeb"/>
                          <w:spacing w:before="0" w:beforeAutospacing="0" w:after="0" w:afterAutospacing="0"/>
                          <w:jc w:val="center"/>
                        </w:pPr>
                        <w:r>
                          <w:rPr>
                            <w:rFonts w:ascii="Arial" w:eastAsia="Times New Roman" w:hAnsi="Arial"/>
                            <w:sz w:val="20"/>
                            <w:szCs w:val="20"/>
                          </w:rPr>
                          <w:t>Application2</w:t>
                        </w:r>
                      </w:p>
                    </w:txbxContent>
                  </v:textbox>
                </v:roundrect>
                <v:oval id="Oval 53" o:spid="_x0000_s1048" style="position:absolute;left:5695;top:9806;width:1096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oMYA&#10;AADbAAAADwAAAGRycy9kb3ducmV2LnhtbESPQWvCQBSE7wX/w/KEXorZtMVQoqtowSK0B7WW6u2R&#10;fSbB7Ns0u2rqr3cFweMwM98ww3FrKnGkxpWWFTxHMQjizOqScwXr71nvDYTzyBory6TgnxyMR52H&#10;IabannhJx5XPRYCwS1FB4X2dSumyggy6yNbEwdvZxqAPssmlbvAU4KaSL3GcSIMlh4UCa3ovKNuv&#10;DkbBNplNOVl8PvFX7bLpzweeN79/Sj1228kAhKfW38O39lwr6L/C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HoMYAAADbAAAADwAAAAAAAAAAAAAAAACYAgAAZHJz&#10;L2Rvd25yZXYueG1sUEsFBgAAAAAEAAQA9QAAAIsDAAAAAA==&#10;" fillcolor="#4f81bd [3204]" strokecolor="#243f60 [1604]" strokeweight="2pt">
                  <v:textbox>
                    <w:txbxContent>
                      <w:p w:rsidR="003F1763" w:rsidRDefault="003F1763" w:rsidP="002B6B4D">
                        <w:pPr>
                          <w:pStyle w:val="NormalWeb"/>
                          <w:spacing w:before="0" w:beforeAutospacing="0" w:after="0" w:afterAutospacing="0"/>
                          <w:jc w:val="center"/>
                        </w:pPr>
                        <w:r>
                          <w:rPr>
                            <w:rFonts w:ascii="Arial" w:eastAsia="Times New Roman" w:hAnsi="Arial"/>
                            <w:sz w:val="20"/>
                            <w:szCs w:val="20"/>
                          </w:rPr>
                          <w:t>Sub-App2</w:t>
                        </w:r>
                      </w:p>
                    </w:txbxContent>
                  </v:textbox>
                </v:oval>
                <v:rect id="Rectangle 54" o:spid="_x0000_s1049" style="position:absolute;left:30537;top:3910;width:21469;height:4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IacMMA&#10;AADbAAAADwAAAGRycy9kb3ducmV2LnhtbESPQYvCMBSE74L/ITxhbzZV3FWqUURYXLzIquj12Tzb&#10;YvPSbbJa/fVGEDwOM/MNM5k1phQXql1hWUEvikEQp1YXnCnYbb+7IxDOI2ssLZOCGzmYTdutCSba&#10;XvmXLhufiQBhl6CC3PsqkdKlORl0ka2Ig3eytUEfZJ1JXeM1wE0p+3H8JQ0WHBZyrGiRU3re/BsF&#10;zPY2OvRXS31f7Yfz9d+xpONQqY9OMx+D8NT4d/jV/tEKPg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IacMMAAADbAAAADwAAAAAAAAAAAAAAAACYAgAAZHJzL2Rv&#10;d25yZXYueG1sUEsFBgAAAAAEAAQA9QAAAIgDAAAAAA==&#10;" fillcolor="#9bbb59 [3206]" strokecolor="#4e6128 [1606]" strokeweight="2pt">
                  <v:textbox>
                    <w:txbxContent>
                      <w:p w:rsidR="003F1763" w:rsidRDefault="003F1763" w:rsidP="002B6B4D">
                        <w:pPr>
                          <w:pStyle w:val="NormalWeb"/>
                          <w:spacing w:before="0" w:beforeAutospacing="0" w:after="0" w:afterAutospacing="0"/>
                          <w:jc w:val="center"/>
                          <w:rPr>
                            <w:rFonts w:ascii="Arial" w:eastAsia="Times New Roman" w:hAnsi="Arial"/>
                            <w:sz w:val="20"/>
                            <w:szCs w:val="20"/>
                          </w:rPr>
                        </w:pPr>
                        <w:r>
                          <w:rPr>
                            <w:rFonts w:ascii="Arial" w:eastAsia="Times New Roman" w:hAnsi="Arial"/>
                            <w:sz w:val="20"/>
                            <w:szCs w:val="20"/>
                          </w:rPr>
                          <w:t>Virtio-IPsec-Instance 1</w:t>
                        </w:r>
                      </w:p>
                      <w:p w:rsidR="003F1763" w:rsidRDefault="003F1763" w:rsidP="002B6B4D">
                        <w:pPr>
                          <w:pStyle w:val="NormalWeb"/>
                          <w:spacing w:before="0" w:beforeAutospacing="0" w:after="0" w:afterAutospacing="0"/>
                          <w:jc w:val="center"/>
                        </w:pPr>
                        <w:proofErr w:type="spellStart"/>
                        <w:r>
                          <w:rPr>
                            <w:rFonts w:ascii="Arial" w:eastAsia="Times New Roman" w:hAnsi="Arial"/>
                            <w:sz w:val="20"/>
                            <w:szCs w:val="20"/>
                          </w:rPr>
                          <w:t>g_ipsec_la_</w:t>
                        </w:r>
                        <w:proofErr w:type="gramStart"/>
                        <w:r>
                          <w:rPr>
                            <w:rFonts w:ascii="Arial" w:eastAsia="Times New Roman" w:hAnsi="Arial"/>
                            <w:sz w:val="20"/>
                            <w:szCs w:val="20"/>
                          </w:rPr>
                          <w:t>open</w:t>
                        </w:r>
                        <w:proofErr w:type="spellEnd"/>
                        <w:r>
                          <w:rPr>
                            <w:rFonts w:ascii="Arial" w:eastAsia="Times New Roman" w:hAnsi="Arial"/>
                            <w:sz w:val="20"/>
                            <w:szCs w:val="20"/>
                          </w:rPr>
                          <w:t>()</w:t>
                        </w:r>
                        <w:proofErr w:type="gramEnd"/>
                      </w:p>
                    </w:txbxContent>
                  </v:textbox>
                </v:rect>
                <v:rect id="Rectangle 55" o:spid="_x0000_s1050" style="position:absolute;left:31164;top:10846;width:21223;height:4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6/68QA&#10;AADbAAAADwAAAGRycy9kb3ducmV2LnhtbESPT2vCQBTE74LfYXmF3symgk1IXUWE0uKl+Ad7fWaf&#10;STD7Ns1uNfHTu4LgcZiZ3zDTeWdqcabWVZYVvEUxCOLc6ooLBbvt5ygF4TyyxtoyKejJwXw2HEwx&#10;0/bCazpvfCEChF2GCkrvm0xKl5dk0EW2IQ7e0bYGfZBtIXWLlwA3tRzH8bs0WHFYKLGhZUn5afNv&#10;FDDbPv0dr770dbVPFj9/h5oOiVKvL93iA4Snzj/Dj/a3VjCZwP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Ov+vEAAAA2wAAAA8AAAAAAAAAAAAAAAAAmAIAAGRycy9k&#10;b3ducmV2LnhtbFBLBQYAAAAABAAEAPUAAACJAwAAAAA=&#10;" fillcolor="#9bbb59 [3206]" strokecolor="#4e6128 [1606]" strokeweight="2pt">
                  <v:textbox>
                    <w:txbxContent>
                      <w:p w:rsidR="003F1763" w:rsidRDefault="003F1763" w:rsidP="002B6B4D">
                        <w:pPr>
                          <w:pStyle w:val="NormalWeb"/>
                          <w:spacing w:before="0" w:beforeAutospacing="0" w:after="0" w:afterAutospacing="0"/>
                          <w:jc w:val="center"/>
                        </w:pPr>
                        <w:r>
                          <w:rPr>
                            <w:rFonts w:ascii="Arial" w:eastAsia="Times New Roman" w:hAnsi="Arial"/>
                            <w:sz w:val="20"/>
                            <w:szCs w:val="20"/>
                          </w:rPr>
                          <w:t xml:space="preserve">Virtio-IPsec-Instance 2 </w:t>
                        </w:r>
                        <w:proofErr w:type="spellStart"/>
                        <w:r>
                          <w:rPr>
                            <w:rFonts w:ascii="Arial" w:eastAsia="Times New Roman" w:hAnsi="Arial"/>
                            <w:sz w:val="20"/>
                            <w:szCs w:val="20"/>
                          </w:rPr>
                          <w:t>g_ipsec_la_</w:t>
                        </w:r>
                        <w:proofErr w:type="gramStart"/>
                        <w:r>
                          <w:rPr>
                            <w:rFonts w:ascii="Arial" w:eastAsia="Times New Roman" w:hAnsi="Arial"/>
                            <w:sz w:val="20"/>
                            <w:szCs w:val="20"/>
                          </w:rPr>
                          <w:t>open</w:t>
                        </w:r>
                        <w:proofErr w:type="spellEnd"/>
                        <w:r>
                          <w:rPr>
                            <w:rFonts w:ascii="Arial" w:eastAsia="Times New Roman" w:hAnsi="Arial"/>
                            <w:sz w:val="20"/>
                            <w:szCs w:val="20"/>
                          </w:rPr>
                          <w:t>()</w:t>
                        </w:r>
                        <w:proofErr w:type="gramEnd"/>
                      </w:p>
                    </w:txbxContent>
                  </v:textbox>
                </v:rect>
                <v:roundrect id="Rounded Rectangle 56" o:spid="_x0000_s1051" style="position:absolute;left:3809;top:23507;width:13812;height:34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0cvMMA&#10;AADbAAAADwAAAGRycy9kb3ducmV2LnhtbESPwWrDMBBE74X+g9hCbo3chpjiRgmmJSHgU50celys&#10;tWVqrYyl2E6+PioUehxm5g2z2c22EyMNvnWs4GWZgCCunG65UXA+7Z/fQPiArLFzTAqu5GG3fXzY&#10;YKbdxF80lqEREcI+QwUmhD6T0leGLPql64mjV7vBYohyaKQecIpw28nXJEmlxZbjgsGePgxVP+XF&#10;KkhcfaiLVR6+u/mz0cVY38wklVo8zfk7iEBz+A//tY9awTqF3y/x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0cvMMAAADbAAAADwAAAAAAAAAAAAAAAACYAgAAZHJzL2Rv&#10;d25yZXYueG1sUEsFBgAAAAAEAAQA9QAAAIgDAAAAAA==&#10;" fillcolor="#9bbb59 [3206]" strokecolor="#4e6128 [1606]" strokeweight="2pt">
                  <v:textbox>
                    <w:txbxContent>
                      <w:p w:rsidR="003F1763" w:rsidRDefault="003F1763" w:rsidP="002B6B4D">
                        <w:pPr>
                          <w:pStyle w:val="NormalWeb"/>
                          <w:spacing w:before="0" w:beforeAutospacing="0" w:after="0" w:afterAutospacing="0"/>
                          <w:jc w:val="center"/>
                        </w:pPr>
                        <w:r>
                          <w:rPr>
                            <w:rFonts w:ascii="Arial" w:eastAsia="Times New Roman" w:hAnsi="Arial"/>
                            <w:sz w:val="20"/>
                            <w:szCs w:val="20"/>
                          </w:rPr>
                          <w:t xml:space="preserve">Application3 </w:t>
                        </w:r>
                      </w:p>
                    </w:txbxContent>
                  </v:textbox>
                </v:roundrect>
                <v:rect id="Rectangle 57" o:spid="_x0000_s1052" style="position:absolute;left:29188;top:19049;width:24152;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CEB8MA&#10;AADbAAAADwAAAGRycy9kb3ducmV2LnhtbESPQYvCMBSE74L/ITxhb2uqsLZUo4ggihdZd9Hrs3m2&#10;xealNlGrv94sLHgcZuYbZjJrTSVu1LjSsoJBPwJBnFldcq7g92f5mYBwHlljZZkUPMjBbNrtTDDV&#10;9s7fdNv5XAQIuxQVFN7XqZQuK8ig69uaOHgn2xj0QTa51A3eA9xUchhFI2mw5LBQYE2LgrLz7moU&#10;MNtHchhuVvq52cfz7eVY0TFW6qPXzscgPLX+Hf5vr7WCrxj+voQfIK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CEB8MAAADbAAAADwAAAAAAAAAAAAAAAACYAgAAZHJzL2Rv&#10;d25yZXYueG1sUEsFBgAAAAAEAAQA9QAAAIgDAAAAAA==&#10;" fillcolor="#9bbb59 [3206]" strokecolor="#4e6128 [1606]" strokeweight="2pt">
                  <v:textbox>
                    <w:txbxContent>
                      <w:p w:rsidR="003F1763" w:rsidRDefault="003F1763" w:rsidP="002B6B4D">
                        <w:pPr>
                          <w:pStyle w:val="NormalWeb"/>
                          <w:spacing w:before="0" w:beforeAutospacing="0" w:after="0" w:afterAutospacing="0"/>
                          <w:jc w:val="center"/>
                          <w:rPr>
                            <w:rFonts w:ascii="Arial" w:eastAsia="Times New Roman" w:hAnsi="Arial"/>
                            <w:sz w:val="20"/>
                            <w:szCs w:val="20"/>
                          </w:rPr>
                        </w:pPr>
                        <w:r>
                          <w:rPr>
                            <w:rFonts w:ascii="Arial" w:eastAsia="Times New Roman" w:hAnsi="Arial"/>
                            <w:sz w:val="20"/>
                            <w:szCs w:val="20"/>
                          </w:rPr>
                          <w:t>Virtio-IPsec-Instance 3</w:t>
                        </w:r>
                      </w:p>
                      <w:p w:rsidR="003F1763" w:rsidRDefault="003F1763" w:rsidP="002B6B4D">
                        <w:pPr>
                          <w:pStyle w:val="NormalWeb"/>
                          <w:spacing w:before="0" w:beforeAutospacing="0" w:after="0" w:afterAutospacing="0"/>
                          <w:jc w:val="center"/>
                          <w:rPr>
                            <w:rFonts w:ascii="Arial" w:eastAsia="Times New Roman" w:hAnsi="Arial"/>
                            <w:sz w:val="20"/>
                            <w:szCs w:val="20"/>
                          </w:rPr>
                        </w:pPr>
                        <w:proofErr w:type="spellStart"/>
                        <w:r>
                          <w:rPr>
                            <w:rFonts w:ascii="Arial" w:eastAsia="Times New Roman" w:hAnsi="Arial"/>
                            <w:sz w:val="20"/>
                            <w:szCs w:val="20"/>
                          </w:rPr>
                          <w:t>g_ipsec_la_</w:t>
                        </w:r>
                        <w:proofErr w:type="gramStart"/>
                        <w:r>
                          <w:rPr>
                            <w:rFonts w:ascii="Arial" w:eastAsia="Times New Roman" w:hAnsi="Arial"/>
                            <w:sz w:val="20"/>
                            <w:szCs w:val="20"/>
                          </w:rPr>
                          <w:t>open</w:t>
                        </w:r>
                        <w:proofErr w:type="spellEnd"/>
                        <w:r>
                          <w:rPr>
                            <w:rFonts w:ascii="Arial" w:eastAsia="Times New Roman" w:hAnsi="Arial"/>
                            <w:sz w:val="20"/>
                            <w:szCs w:val="20"/>
                          </w:rPr>
                          <w:t>(</w:t>
                        </w:r>
                        <w:proofErr w:type="gramEnd"/>
                        <w:r>
                          <w:rPr>
                            <w:rFonts w:ascii="Arial" w:eastAsia="Times New Roman" w:hAnsi="Arial"/>
                            <w:sz w:val="20"/>
                            <w:szCs w:val="20"/>
                          </w:rPr>
                          <w:t>)-App2</w:t>
                        </w:r>
                      </w:p>
                      <w:p w:rsidR="003F1763" w:rsidRDefault="003F1763" w:rsidP="002B6B4D">
                        <w:pPr>
                          <w:pStyle w:val="NormalWeb"/>
                          <w:spacing w:before="0" w:beforeAutospacing="0" w:after="0" w:afterAutospacing="0"/>
                          <w:jc w:val="center"/>
                        </w:pPr>
                        <w:proofErr w:type="spellStart"/>
                        <w:r>
                          <w:rPr>
                            <w:rFonts w:ascii="Arial" w:eastAsia="Times New Roman" w:hAnsi="Arial"/>
                            <w:sz w:val="20"/>
                            <w:szCs w:val="20"/>
                          </w:rPr>
                          <w:t>g_ipsec_la_</w:t>
                        </w:r>
                        <w:proofErr w:type="gramStart"/>
                        <w:r>
                          <w:rPr>
                            <w:rFonts w:ascii="Arial" w:eastAsia="Times New Roman" w:hAnsi="Arial"/>
                            <w:sz w:val="20"/>
                            <w:szCs w:val="20"/>
                          </w:rPr>
                          <w:t>open</w:t>
                        </w:r>
                        <w:proofErr w:type="spellEnd"/>
                        <w:r>
                          <w:rPr>
                            <w:rFonts w:ascii="Arial" w:eastAsia="Times New Roman" w:hAnsi="Arial"/>
                            <w:sz w:val="20"/>
                            <w:szCs w:val="20"/>
                          </w:rPr>
                          <w:t>(</w:t>
                        </w:r>
                        <w:proofErr w:type="gramEnd"/>
                        <w:r>
                          <w:rPr>
                            <w:rFonts w:ascii="Arial" w:eastAsia="Times New Roman" w:hAnsi="Arial"/>
                            <w:sz w:val="20"/>
                            <w:szCs w:val="20"/>
                          </w:rPr>
                          <w:t>)- App3</w:t>
                        </w:r>
                      </w:p>
                    </w:txbxContent>
                  </v:textbox>
                </v:rect>
                <v:rect id="Rectangle 58" o:spid="_x0000_s1053" style="position:absolute;left:29146;top:35816;width:23527;height:7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8Qdb8A&#10;AADbAAAADwAAAGRycy9kb3ducmV2LnhtbERPy4rCMBTdD/gP4QruxlRBLdUoIojiRnyg22tzbYvN&#10;TW2iVr/eLAZmeTjvyawxpXhS7QrLCnrdCARxanXBmYLjYfkbg3AeWWNpmRS8ycFs2vqZYKLti3f0&#10;3PtMhBB2CSrIva8SKV2ak0HXtRVx4K62NugDrDOpa3yFcFPKfhQNpcGCQ0OOFS1ySm/7h1HAbN/x&#10;ub9Z6c/mNJpv75eSLiOlOu1mPgbhqfH/4j/3WisYhLHhS/gBcv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xB1vwAAANsAAAAPAAAAAAAAAAAAAAAAAJgCAABkcnMvZG93bnJl&#10;di54bWxQSwUGAAAAAAQABAD1AAAAhAMAAAAA&#10;" fillcolor="#9bbb59 [3206]" strokecolor="#4e6128 [1606]" strokeweight="2pt">
                  <v:textbox>
                    <w:txbxContent>
                      <w:p w:rsidR="003F1763" w:rsidRDefault="003F1763" w:rsidP="002B6B4D">
                        <w:pPr>
                          <w:pStyle w:val="NormalWeb"/>
                          <w:spacing w:before="0" w:beforeAutospacing="0" w:after="0" w:afterAutospacing="0"/>
                          <w:rPr>
                            <w:rFonts w:ascii="Arial" w:eastAsia="Times New Roman" w:hAnsi="Arial"/>
                            <w:sz w:val="20"/>
                            <w:szCs w:val="20"/>
                          </w:rPr>
                        </w:pPr>
                        <w:proofErr w:type="spellStart"/>
                        <w:r>
                          <w:rPr>
                            <w:rFonts w:ascii="Arial" w:eastAsia="Times New Roman" w:hAnsi="Arial"/>
                            <w:sz w:val="20"/>
                            <w:szCs w:val="20"/>
                          </w:rPr>
                          <w:t>g_ipsec_la_create_</w:t>
                        </w:r>
                        <w:proofErr w:type="gramStart"/>
                        <w:r>
                          <w:rPr>
                            <w:rFonts w:ascii="Arial" w:eastAsia="Times New Roman" w:hAnsi="Arial"/>
                            <w:sz w:val="20"/>
                            <w:szCs w:val="20"/>
                          </w:rPr>
                          <w:t>group</w:t>
                        </w:r>
                        <w:proofErr w:type="spellEnd"/>
                        <w:r>
                          <w:rPr>
                            <w:rFonts w:ascii="Arial" w:eastAsia="Times New Roman" w:hAnsi="Arial"/>
                            <w:sz w:val="20"/>
                            <w:szCs w:val="20"/>
                          </w:rPr>
                          <w:t>(</w:t>
                        </w:r>
                        <w:proofErr w:type="gramEnd"/>
                        <w:r>
                          <w:rPr>
                            <w:rFonts w:ascii="Arial" w:eastAsia="Times New Roman" w:hAnsi="Arial"/>
                            <w:sz w:val="20"/>
                            <w:szCs w:val="20"/>
                          </w:rPr>
                          <w:t>) – Sub-App1</w:t>
                        </w:r>
                      </w:p>
                      <w:p w:rsidR="003F1763" w:rsidRDefault="003F1763" w:rsidP="002B6B4D">
                        <w:pPr>
                          <w:pStyle w:val="NormalWeb"/>
                          <w:spacing w:before="0" w:beforeAutospacing="0" w:after="0" w:afterAutospacing="0"/>
                        </w:pPr>
                        <w:proofErr w:type="spellStart"/>
                        <w:r>
                          <w:rPr>
                            <w:rFonts w:ascii="Arial" w:eastAsia="Times New Roman" w:hAnsi="Arial"/>
                            <w:sz w:val="20"/>
                            <w:szCs w:val="20"/>
                          </w:rPr>
                          <w:t>g_ipsec_la_create_</w:t>
                        </w:r>
                        <w:proofErr w:type="gramStart"/>
                        <w:r>
                          <w:rPr>
                            <w:rFonts w:ascii="Arial" w:eastAsia="Times New Roman" w:hAnsi="Arial"/>
                            <w:sz w:val="20"/>
                            <w:szCs w:val="20"/>
                          </w:rPr>
                          <w:t>group</w:t>
                        </w:r>
                        <w:proofErr w:type="spellEnd"/>
                        <w:r>
                          <w:rPr>
                            <w:rFonts w:ascii="Arial" w:eastAsia="Times New Roman" w:hAnsi="Arial"/>
                            <w:sz w:val="20"/>
                            <w:szCs w:val="20"/>
                          </w:rPr>
                          <w:t>(</w:t>
                        </w:r>
                        <w:proofErr w:type="gramEnd"/>
                        <w:r>
                          <w:rPr>
                            <w:rFonts w:ascii="Arial" w:eastAsia="Times New Roman" w:hAnsi="Arial"/>
                            <w:sz w:val="20"/>
                            <w:szCs w:val="20"/>
                          </w:rPr>
                          <w:t>) – Sub-App2</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9" o:spid="_x0000_s1054" type="#_x0000_t13" style="position:absolute;left:16849;top:3910;width:13535;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dTNcUA&#10;AADbAAAADwAAAGRycy9kb3ducmV2LnhtbESPQWvCQBSE70L/w/IKvemmgrZNsxERStWLaCri7ZF9&#10;3aRm34bsVuO/d4VCj8PMfMNks9424kydrx0reB4lIIhLp2s2Cr6Kj+ErCB+QNTaOScGVPMzyh0GG&#10;qXYX3tJ5F4yIEPYpKqhCaFMpfVmRRT9yLXH0vl1nMUTZGak7vES4beQ4SabSYs1xocKWFhWVp92v&#10;VdCc1suV2yTFy2H/83k0ezOZ2rlST4/9/B1EoD78h//aS61g8gb3L/EH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t1M1xQAAANsAAAAPAAAAAAAAAAAAAAAAAJgCAABkcnMv&#10;ZG93bnJldi54bWxQSwUGAAAAAAQABAD1AAAAigMAAAAA&#10;" adj="17733" fillcolor="#4f81bd [3204]" strokecolor="#243f60 [1604]" strokeweight="2pt">
                  <v:textbox>
                    <w:txbxContent>
                      <w:p w:rsidR="003F1763" w:rsidRDefault="003F1763" w:rsidP="002B6B4D">
                        <w:pPr>
                          <w:jc w:val="center"/>
                        </w:pPr>
                        <w:r>
                          <w:t>EXCLUSIVE</w:t>
                        </w:r>
                      </w:p>
                    </w:txbxContent>
                  </v:textbox>
                </v:shape>
                <v:shape id="Right Arrow 60" o:spid="_x0000_s1055" type="#_x0000_t13" style="position:absolute;left:16855;top:9899;width:13914;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6RMIA&#10;AADbAAAADwAAAGRycy9kb3ducmV2LnhtbERPTWvCQBC9C/6HZQRvurGHGFJXqWJRqIcaRXocstMk&#10;mp2N2a3Gf+8eCh4f73u26EwtbtS6yrKCyTgCQZxbXXGh4Hj4HCUgnEfWWFsmBQ9ysJj3ezNMtb3z&#10;nm6ZL0QIYZeigtL7JpXS5SUZdGPbEAfu17YGfYBtIXWL9xBuavkWRbE0WHFoKLGhVUn5JfszCtbn&#10;6XYXb75PyXn5ldHp57pODlelhoPu4x2Ep86/xP/urVYQh/Xh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VTpEwgAAANsAAAAPAAAAAAAAAAAAAAAAAJgCAABkcnMvZG93&#10;bnJldi54bWxQSwUGAAAAAAQABAD1AAAAhwMAAAAA&#10;" adj="17839" fillcolor="#4f81bd [3204]" strokecolor="#243f60 [1604]" strokeweight="2pt">
                  <v:textbox>
                    <w:txbxContent>
                      <w:p w:rsidR="003F1763" w:rsidRDefault="003F1763" w:rsidP="002B6B4D">
                        <w:pPr>
                          <w:pStyle w:val="NormalWeb"/>
                          <w:spacing w:before="0" w:beforeAutospacing="0" w:after="0" w:afterAutospacing="0"/>
                          <w:jc w:val="center"/>
                        </w:pPr>
                        <w:r>
                          <w:rPr>
                            <w:rFonts w:ascii="Arial" w:eastAsia="Times New Roman" w:hAnsi="Arial"/>
                            <w:sz w:val="20"/>
                            <w:szCs w:val="20"/>
                          </w:rPr>
                          <w:t>EXCLUSIVE</w:t>
                        </w:r>
                      </w:p>
                    </w:txbxContent>
                  </v:textbox>
                </v:shape>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61" o:spid="_x0000_s1056" type="#_x0000_t78" style="position:absolute;left:17621;top:17993;width:12050;height:8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u5MMA&#10;AADbAAAADwAAAGRycy9kb3ducmV2LnhtbESPQWvCQBSE7wX/w/IEb3WjQqipqxRFaT3V6KW3Z/aZ&#10;Dc2+jdlV4793hUKPw8x8w8wWna3FlVpfOVYwGiYgiAunKy4VHPbr1zcQPiBrrB2Tgjt5WMx7LzPM&#10;tLvxjq55KEWEsM9QgQmhyaT0hSGLfuga4uidXGsxRNmWUrd4i3Bby3GSpNJixXHBYENLQ8VvfrEK&#10;qhOfNz/fX9uVOR6nxSrVk0YGpQb97uMdRKAu/If/2p9aQTq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Yu5MMAAADbAAAADwAAAAAAAAAAAAAAAACYAgAAZHJzL2Rv&#10;d25yZXYueG1sUEsFBgAAAAAEAAQA9QAAAIgDAAAAAA==&#10;" adj="14035,,17599" fillcolor="#4f81bd [3204]" strokecolor="#243f60 [1604]" strokeweight="2pt">
                  <v:textbox>
                    <w:txbxContent>
                      <w:p w:rsidR="003F1763" w:rsidRDefault="003F1763" w:rsidP="002B6B4D">
                        <w:pPr>
                          <w:pStyle w:val="NormalWeb"/>
                          <w:spacing w:before="0" w:beforeAutospacing="0" w:after="0" w:afterAutospacing="0"/>
                          <w:jc w:val="center"/>
                        </w:pPr>
                        <w:r>
                          <w:rPr>
                            <w:rFonts w:ascii="Arial" w:eastAsia="Times New Roman" w:hAnsi="Arial"/>
                            <w:sz w:val="20"/>
                            <w:szCs w:val="20"/>
                          </w:rPr>
                          <w:t>SHARED</w:t>
                        </w:r>
                      </w:p>
                    </w:txbxContent>
                  </v:textbox>
                </v:shape>
                <v:roundrect id="Rounded Rectangle 62" o:spid="_x0000_s1057" style="position:absolute;left:1142;top:29802;width:16374;height:129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rQAsMA&#10;AADbAAAADwAAAGRycy9kb3ducmV2LnhtbESPwWrDMBBE74H8g9hAb4lcF0xwo4TQkFDwqU4OOS7W&#10;2jK1VsZSbLdfXxUKPQ4z84bZHWbbiZEG3zpW8LxJQBBXTrfcKLhdz+stCB+QNXaOScEXeTjsl4sd&#10;5tpN/EFjGRoRIexzVGBC6HMpfWXIot+4njh6tRsshiiHRuoBpwi3nUyTJJMWW44LBnt6M1R9lg+r&#10;IHH1pS5ejuHezadGF2P9bSap1NNqPr6CCDSH//Bf+10ryF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rQAsMAAADbAAAADwAAAAAAAAAAAAAAAACYAgAAZHJzL2Rv&#10;d25yZXYueG1sUEsFBgAAAAAEAAQA9QAAAIgDAAAAAA==&#10;" fillcolor="#9bbb59 [3206]" strokecolor="#4e6128 [1606]" strokeweight="2pt">
                  <v:textbox>
                    <w:txbxContent>
                      <w:p w:rsidR="003F1763" w:rsidRDefault="003F1763" w:rsidP="002B6B4D">
                        <w:pPr>
                          <w:pStyle w:val="NormalWeb"/>
                          <w:spacing w:before="0" w:beforeAutospacing="0" w:after="0" w:afterAutospacing="0"/>
                          <w:jc w:val="center"/>
                        </w:pPr>
                        <w:r>
                          <w:rPr>
                            <w:rFonts w:ascii="Arial" w:eastAsia="Times New Roman" w:hAnsi="Arial"/>
                            <w:sz w:val="20"/>
                            <w:szCs w:val="20"/>
                          </w:rPr>
                          <w:t>Application 4</w:t>
                        </w:r>
                      </w:p>
                    </w:txbxContent>
                  </v:textbox>
                </v:roundrect>
                <v:oval id="Oval 63" o:spid="_x0000_s1058" style="position:absolute;left:2377;top:33539;width:11526;height:3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NHcYA&#10;AADbAAAADwAAAGRycy9kb3ducmV2LnhtbESPT2vCQBTE70K/w/IKXkQ3tRB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NNHcYAAADbAAAADwAAAAAAAAAAAAAAAACYAgAAZHJz&#10;L2Rvd25yZXYueG1sUEsFBgAAAAAEAAQA9QAAAIsDAAAAAA==&#10;" fillcolor="#4f81bd [3204]" strokecolor="#243f60 [1604]" strokeweight="2pt">
                  <v:textbox>
                    <w:txbxContent>
                      <w:p w:rsidR="003F1763" w:rsidRDefault="003F1763" w:rsidP="002B6B4D">
                        <w:pPr>
                          <w:pStyle w:val="NormalWeb"/>
                          <w:spacing w:before="0" w:beforeAutospacing="0" w:after="0" w:afterAutospacing="0"/>
                          <w:jc w:val="center"/>
                        </w:pPr>
                        <w:r>
                          <w:rPr>
                            <w:rFonts w:ascii="Arial" w:eastAsia="Times New Roman" w:hAnsi="Arial"/>
                            <w:sz w:val="20"/>
                            <w:szCs w:val="20"/>
                          </w:rPr>
                          <w:t>Sub-App1</w:t>
                        </w:r>
                      </w:p>
                    </w:txbxContent>
                  </v:textbox>
                </v:oval>
                <v:oval id="Oval 64" o:spid="_x0000_s1059" style="position:absolute;left:2282;top:37765;width:11900;height:3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VacYA&#10;AADbAAAADwAAAGRycy9kb3ducmV2LnhtbESPT2vCQBTE70K/w/IKXkQ3lRJ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rVacYAAADbAAAADwAAAAAAAAAAAAAAAACYAgAAZHJz&#10;L2Rvd25yZXYueG1sUEsFBgAAAAAEAAQA9QAAAIsDAAAAAA==&#10;" fillcolor="#4f81bd [3204]" strokecolor="#243f60 [1604]" strokeweight="2pt">
                  <v:textbox>
                    <w:txbxContent>
                      <w:p w:rsidR="003F1763" w:rsidRDefault="003F1763" w:rsidP="002B6B4D">
                        <w:pPr>
                          <w:pStyle w:val="NormalWeb"/>
                          <w:spacing w:before="0" w:beforeAutospacing="0" w:after="0" w:afterAutospacing="0"/>
                          <w:jc w:val="center"/>
                        </w:pPr>
                        <w:r>
                          <w:rPr>
                            <w:rFonts w:ascii="Arial" w:eastAsia="Times New Roman" w:hAnsi="Arial"/>
                            <w:sz w:val="20"/>
                            <w:szCs w:val="20"/>
                          </w:rPr>
                          <w:t>Sub-App2</w:t>
                        </w:r>
                      </w:p>
                    </w:txbxContent>
                  </v:textbox>
                </v:oval>
                <v:shape id="Right Arrow Callout 66" o:spid="_x0000_s1060" type="#_x0000_t78" style="position:absolute;left:14182;top:34674;width:14847;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ZwsUA&#10;AADbAAAADwAAAGRycy9kb3ducmV2LnhtbESP3WrCQBSE7wu+w3IEb0qzUWgo0VVKq2AphKp9gGP2&#10;5Idmz8bsmsS3dwuFXg4z8w2z2oymET11rrasYB7FIIhzq2suFXyfdk8vIJxH1thYJgU3crBZTx5W&#10;mGo78IH6oy9FgLBLUUHlfZtK6fKKDLrItsTBK2xn0AfZlVJ3OAS4aeQijhNpsOawUGFLbxXlP8er&#10;UVBkzzXnyfbycfj8eufzY3bqh0yp2XR8XYLwNPr/8F97rxUkCfx+C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WJnCxQAAANsAAAAPAAAAAAAAAAAAAAAAAJgCAABkcnMv&#10;ZG93bnJldi54bWxQSwUGAAAAAAQABAD1AAAAigMAAAAA&#10;" adj="14035,,19348" fillcolor="#4f81bd [3204]" strokecolor="#243f60 [1604]" strokeweight="2pt">
                  <v:textbox>
                    <w:txbxContent>
                      <w:p w:rsidR="003F1763" w:rsidRDefault="003F1763" w:rsidP="002B6B4D">
                        <w:pPr>
                          <w:pStyle w:val="NormalWeb"/>
                          <w:spacing w:before="0" w:beforeAutospacing="0" w:after="0" w:afterAutospacing="0"/>
                          <w:jc w:val="center"/>
                        </w:pPr>
                        <w:r>
                          <w:rPr>
                            <w:rFonts w:ascii="Arial" w:eastAsia="Times New Roman" w:hAnsi="Arial"/>
                            <w:sz w:val="20"/>
                            <w:szCs w:val="20"/>
                          </w:rPr>
                          <w:t>SHARED</w:t>
                        </w:r>
                      </w:p>
                    </w:txbxContent>
                  </v:textbox>
                </v:shape>
                <v:shape id="Right Arrow 67" o:spid="_x0000_s1061" type="#_x0000_t13" style="position:absolute;left:17095;top:29112;width:13879;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wu8MA&#10;AADbAAAADwAAAGRycy9kb3ducmV2LnhtbESPT2vCQBTE7wW/w/KEXqRurKCSuooIlt7EPwePr9nX&#10;JJp9G7JPjX56VxB6HGbmN8x03rpKXagJpWcDg34CijjztuTcwH63+piACoJssfJMBm4UYD7rvE0x&#10;tf7KG7psJVcRwiFFA4VInWodsoIchr6viaP35xuHEmWTa9vgNcJdpT+TZKQdlhwXCqxpWVB22p6d&#10;AUzube1l+HsU2/Pft/Iw0OuDMe/ddvEFSqiV//Cr/WMNjMbw/BJ/gJ4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mwu8MAAADbAAAADwAAAAAAAAAAAAAAAACYAgAAZHJzL2Rv&#10;d25yZXYueG1sUEsFBgAAAAAEAAQA9QAAAIgDAAAAAA==&#10;" adj="17830" fillcolor="#4f81bd [3204]" strokecolor="#243f60 [1604]" strokeweight="2pt">
                  <v:textbox>
                    <w:txbxContent>
                      <w:p w:rsidR="003F1763" w:rsidRDefault="003F1763" w:rsidP="002B6B4D">
                        <w:pPr>
                          <w:pStyle w:val="NormalWeb"/>
                          <w:spacing w:before="0" w:beforeAutospacing="0" w:after="0" w:afterAutospacing="0"/>
                          <w:jc w:val="center"/>
                        </w:pPr>
                        <w:r>
                          <w:rPr>
                            <w:rFonts w:ascii="Arial" w:eastAsia="Times New Roman" w:hAnsi="Arial"/>
                            <w:sz w:val="20"/>
                            <w:szCs w:val="20"/>
                          </w:rPr>
                          <w:t>EXCLUSIVE</w:t>
                        </w:r>
                      </w:p>
                    </w:txbxContent>
                  </v:textbox>
                </v:shape>
                <v:rect id="Rectangle 68" o:spid="_x0000_s1062" style="position:absolute;left:31204;top:28502;width:21469;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ayL0A&#10;AADbAAAADwAAAGRycy9kb3ducmV2LnhtbERPyw7BQBTdS/zD5ErsmLJAyhCRCLERj7C9Olfb6Nyp&#10;zqB8vVlILE/OezKrTSGeVLncsoJeNwJBnFidc6rgeFh2RiCcR9ZYWCYFb3IwmzYbE4y1ffGOnnuf&#10;ihDCLkYFmfdlLKVLMjLourYkDtzVVgZ9gFUqdYWvEG4K2Y+igTSYc2jIsKRFRslt/zAKmO17dO5v&#10;VvqzOQ3n2/uloMtQqXarno9BeKr9X/xzr7WCQRgbvoQfIK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PayL0AAADbAAAADwAAAAAAAAAAAAAAAACYAgAAZHJzL2Rvd25yZXYu&#10;eG1sUEsFBgAAAAAEAAQA9QAAAIIDAAAAAA==&#10;" fillcolor="#9bbb59 [3206]" strokecolor="#4e6128 [1606]" strokeweight="2pt">
                  <v:textbox>
                    <w:txbxContent>
                      <w:p w:rsidR="003F1763" w:rsidRDefault="003F1763" w:rsidP="002B6B4D">
                        <w:pPr>
                          <w:pStyle w:val="NormalWeb"/>
                          <w:spacing w:before="0" w:beforeAutospacing="0" w:after="0" w:afterAutospacing="0"/>
                          <w:jc w:val="center"/>
                        </w:pPr>
                        <w:r>
                          <w:rPr>
                            <w:rFonts w:ascii="Arial" w:eastAsia="Times New Roman" w:hAnsi="Arial"/>
                            <w:sz w:val="20"/>
                            <w:szCs w:val="20"/>
                          </w:rPr>
                          <w:t>Virtio-IPsec-Instance 4</w:t>
                        </w:r>
                      </w:p>
                      <w:p w:rsidR="003F1763" w:rsidRDefault="003F1763" w:rsidP="002B6B4D">
                        <w:pPr>
                          <w:pStyle w:val="NormalWeb"/>
                          <w:spacing w:before="0" w:beforeAutospacing="0" w:after="0" w:afterAutospacing="0"/>
                          <w:jc w:val="center"/>
                        </w:pPr>
                        <w:proofErr w:type="spellStart"/>
                        <w:r>
                          <w:rPr>
                            <w:rFonts w:ascii="Arial" w:eastAsia="Times New Roman" w:hAnsi="Arial"/>
                            <w:sz w:val="20"/>
                            <w:szCs w:val="20"/>
                          </w:rPr>
                          <w:t>g_ipsec_la_</w:t>
                        </w:r>
                        <w:proofErr w:type="gramStart"/>
                        <w:r>
                          <w:rPr>
                            <w:rFonts w:ascii="Arial" w:eastAsia="Times New Roman" w:hAnsi="Arial"/>
                            <w:sz w:val="20"/>
                            <w:szCs w:val="20"/>
                          </w:rPr>
                          <w:t>open</w:t>
                        </w:r>
                        <w:proofErr w:type="spellEnd"/>
                        <w:r>
                          <w:rPr>
                            <w:rFonts w:ascii="Arial" w:eastAsia="Times New Roman" w:hAnsi="Arial"/>
                            <w:sz w:val="20"/>
                            <w:szCs w:val="20"/>
                          </w:rPr>
                          <w:t>()</w:t>
                        </w:r>
                        <w:proofErr w:type="gramEnd"/>
                      </w:p>
                    </w:txbxContent>
                  </v:textbox>
                </v:rect>
                <v:roundrect id="Rounded Rectangle 69" o:spid="_x0000_s1063" style="position:absolute;left:3044;top:47869;width:13621;height:371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5Cc8MA&#10;AADbAAAADwAAAGRycy9kb3ducmV2LnhtbESPwWrDMBBE74X+g9hAbrWcBkzrWAmhJSGQU90eelys&#10;tWVirYyl2E6+vioUehxm5g1T7GbbiZEG3zpWsEpSEMSV0y03Cr4+D08vIHxA1tg5JgU38rDbPj4U&#10;mGs38QeNZWhEhLDPUYEJoc+l9JUhiz5xPXH0ajdYDFEOjdQDThFuO/mcppm02HJcMNjTm6HqUl6t&#10;gtTVx/q83ofvbn5v9Hms72aSSi0X834DItAc/sN/7ZNWkL3C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5Cc8MAAADbAAAADwAAAAAAAAAAAAAAAACYAgAAZHJzL2Rv&#10;d25yZXYueG1sUEsFBgAAAAAEAAQA9QAAAIgDAAAAAA==&#10;" fillcolor="#9bbb59 [3206]" strokecolor="#4e6128 [1606]" strokeweight="2pt">
                  <v:textbox>
                    <w:txbxContent>
                      <w:p w:rsidR="003F1763" w:rsidRDefault="003F1763" w:rsidP="002B6B4D">
                        <w:pPr>
                          <w:pStyle w:val="NormalWeb"/>
                          <w:spacing w:before="0" w:beforeAutospacing="0" w:after="0" w:afterAutospacing="0"/>
                          <w:jc w:val="center"/>
                        </w:pPr>
                        <w:r>
                          <w:rPr>
                            <w:rFonts w:ascii="Arial" w:eastAsia="Times New Roman" w:hAnsi="Arial"/>
                            <w:sz w:val="20"/>
                            <w:szCs w:val="20"/>
                          </w:rPr>
                          <w:t>Application 5</w:t>
                        </w:r>
                      </w:p>
                    </w:txbxContent>
                  </v:textbox>
                </v:roundrect>
                <v:rect id="Rectangle 70" o:spid="_x0000_s1064" style="position:absolute;left:30594;top:47589;width:21222;height:4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xAE78A&#10;AADbAAAADwAAAGRycy9kb3ducmV2LnhtbERPTYvCMBC9C/6HMII3m+rBSjWKCLKLF9EVvY7N2Bab&#10;SW2iVn+9OQh7fLzv2aI1lXhQ40rLCoZRDII4s7rkXMHhbz2YgHAeWWNlmRS8yMFi3u3MMNX2yTt6&#10;7H0uQgi7FBUU3teplC4ryKCLbE0cuIttDPoAm1zqBp8h3FRyFMdjabDk0FBgTauCsuv+bhQw29fk&#10;NNr86PfmmCy3t3NF50Spfq9dTkF4av2/+Ov+1QqSsD58C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TEATvwAAANsAAAAPAAAAAAAAAAAAAAAAAJgCAABkcnMvZG93bnJl&#10;di54bWxQSwUGAAAAAAQABAD1AAAAhAMAAAAA&#10;" fillcolor="#9bbb59 [3206]" strokecolor="#4e6128 [1606]" strokeweight="2pt">
                  <v:textbox>
                    <w:txbxContent>
                      <w:p w:rsidR="003F1763" w:rsidRDefault="003F1763" w:rsidP="002B6B4D">
                        <w:pPr>
                          <w:pStyle w:val="NormalWeb"/>
                          <w:spacing w:before="0" w:beforeAutospacing="0" w:after="0" w:afterAutospacing="0"/>
                          <w:jc w:val="center"/>
                        </w:pPr>
                        <w:r>
                          <w:rPr>
                            <w:rFonts w:ascii="Arial" w:eastAsia="Times New Roman" w:hAnsi="Arial"/>
                            <w:sz w:val="20"/>
                            <w:szCs w:val="20"/>
                          </w:rPr>
                          <w:t xml:space="preserve">Virtio-IPsec-Instance 5 </w:t>
                        </w:r>
                        <w:proofErr w:type="spellStart"/>
                        <w:r>
                          <w:rPr>
                            <w:rFonts w:ascii="Arial" w:eastAsia="Times New Roman" w:hAnsi="Arial"/>
                            <w:sz w:val="20"/>
                            <w:szCs w:val="20"/>
                          </w:rPr>
                          <w:t>g_ipsec_la_create_</w:t>
                        </w:r>
                        <w:proofErr w:type="gramStart"/>
                        <w:r>
                          <w:rPr>
                            <w:rFonts w:ascii="Arial" w:eastAsia="Times New Roman" w:hAnsi="Arial"/>
                            <w:sz w:val="20"/>
                            <w:szCs w:val="20"/>
                          </w:rPr>
                          <w:t>handle</w:t>
                        </w:r>
                        <w:proofErr w:type="spellEnd"/>
                        <w:r>
                          <w:rPr>
                            <w:rFonts w:ascii="Arial" w:eastAsia="Times New Roman" w:hAnsi="Arial"/>
                            <w:sz w:val="20"/>
                            <w:szCs w:val="20"/>
                          </w:rPr>
                          <w:t>()</w:t>
                        </w:r>
                        <w:proofErr w:type="gramEnd"/>
                      </w:p>
                    </w:txbxContent>
                  </v:textbox>
                </v:rect>
                <v:shape id="Right Arrow 71" o:spid="_x0000_s1065" type="#_x0000_t13" style="position:absolute;left:16666;top:47151;width:13913;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JAsUA&#10;AADbAAAADwAAAGRycy9kb3ducmV2LnhtbESPQWvCQBSE70L/w/IK3nSjBw2pq9iiKLQHmxTx+Mg+&#10;k2j2bcxuNf33riD0OMzMN8xs0ZlaXKl1lWUFo2EEgji3uuJCwU+2HsQgnEfWWFsmBX/kYDF/6c0w&#10;0fbG33RNfSEChF2CCkrvm0RKl5dk0A1tQxy8o20N+iDbQuoWbwFuajmOook0WHFYKLGhj5Lyc/pr&#10;FKxO0+3XZLPbx6f3z5T2h8sqzi5K9V+75RsIT53/Dz/bW61gOoLHl/A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wAkCxQAAANsAAAAPAAAAAAAAAAAAAAAAAJgCAABkcnMv&#10;ZG93bnJldi54bWxQSwUGAAAAAAQABAD1AAAAigMAAAAA&#10;" adj="17839" fillcolor="#4f81bd [3204]" strokecolor="#243f60 [1604]" strokeweight="2pt">
                  <v:textbox>
                    <w:txbxContent>
                      <w:p w:rsidR="003F1763" w:rsidRDefault="003F1763" w:rsidP="002B6B4D">
                        <w:pPr>
                          <w:pStyle w:val="NormalWeb"/>
                          <w:spacing w:before="0" w:beforeAutospacing="0" w:after="0" w:afterAutospacing="0"/>
                          <w:jc w:val="center"/>
                        </w:pPr>
                        <w:r>
                          <w:rPr>
                            <w:rFonts w:ascii="Arial" w:eastAsia="Times New Roman" w:hAnsi="Arial"/>
                            <w:sz w:val="20"/>
                            <w:szCs w:val="20"/>
                          </w:rPr>
                          <w:t>EXCLUSIVE</w:t>
                        </w:r>
                      </w:p>
                    </w:txbxContent>
                  </v:textbox>
                </v:shape>
                <w10:anchorlock/>
              </v:group>
            </w:pict>
          </mc:Fallback>
        </mc:AlternateContent>
      </w:r>
    </w:p>
    <w:p w:rsidR="002B6B4D" w:rsidRDefault="002B6B4D" w:rsidP="002B6B4D">
      <w:pPr>
        <w:pStyle w:val="Caption"/>
      </w:pPr>
      <w:r>
        <w:t xml:space="preserve">Figure </w:t>
      </w:r>
      <w:r>
        <w:fldChar w:fldCharType="begin"/>
      </w:r>
      <w:r>
        <w:instrText xml:space="preserve"> SEQ Figure \* ARABIC </w:instrText>
      </w:r>
      <w:r>
        <w:fldChar w:fldCharType="separate"/>
      </w:r>
      <w:r w:rsidR="00ED0FD7">
        <w:rPr>
          <w:noProof/>
        </w:rPr>
        <w:t>3</w:t>
      </w:r>
      <w:r>
        <w:rPr>
          <w:noProof/>
        </w:rPr>
        <w:fldChar w:fldCharType="end"/>
      </w:r>
      <w:r>
        <w:t xml:space="preserve"> Application Usage Model</w:t>
      </w:r>
    </w:p>
    <w:p w:rsidR="002B6B4D" w:rsidRDefault="002B6B4D" w:rsidP="002B6B4D">
      <w:r>
        <w:t>Figure 3 shows possible application models on how VNF may make use of Virtual accelerators. From a VNF perspective there may be several applications that may need to make use of the Virtual-IPsec Accelerator. Each application may have several groups as well. Here are examples for applications and groups</w:t>
      </w:r>
    </w:p>
    <w:p w:rsidR="002B6B4D" w:rsidRDefault="002B6B4D">
      <w:pPr>
        <w:pStyle w:val="ListParagraph"/>
        <w:widowControl w:val="0"/>
        <w:numPr>
          <w:ilvl w:val="0"/>
          <w:numId w:val="5"/>
        </w:numPr>
        <w:tabs>
          <w:tab w:val="left" w:pos="720"/>
        </w:tabs>
        <w:suppressAutoHyphens/>
        <w:overflowPunct/>
        <w:autoSpaceDE/>
        <w:autoSpaceDN/>
        <w:spacing w:before="120" w:after="0" w:line="360" w:lineRule="atLeast"/>
        <w:ind w:firstLineChars="0"/>
        <w:contextualSpacing/>
        <w:jc w:val="both"/>
        <w:textAlignment w:val="baseline"/>
        <w:pPrChange w:id="44" w:author="Venkataraman Subhashini-B22166" w:date="2015-07-15T07:33:00Z">
          <w:pPr>
            <w:pStyle w:val="ListParagraph"/>
            <w:widowControl w:val="0"/>
            <w:numPr>
              <w:numId w:val="12"/>
            </w:numPr>
            <w:tabs>
              <w:tab w:val="num" w:pos="360"/>
              <w:tab w:val="left" w:pos="720"/>
            </w:tabs>
            <w:suppressAutoHyphens/>
            <w:overflowPunct/>
            <w:autoSpaceDE/>
            <w:autoSpaceDN/>
            <w:spacing w:before="120" w:after="0" w:line="360" w:lineRule="atLeast"/>
            <w:ind w:left="720" w:firstLineChars="0" w:hanging="720"/>
            <w:contextualSpacing/>
            <w:jc w:val="both"/>
            <w:textAlignment w:val="baseline"/>
          </w:pPr>
        </w:pPrChange>
      </w:pPr>
      <w:r>
        <w:t xml:space="preserve">Linux IPsec supporting multiple namespaces. In this case, the </w:t>
      </w:r>
      <w:proofErr w:type="spellStart"/>
      <w:r>
        <w:t>linux</w:t>
      </w:r>
      <w:proofErr w:type="spellEnd"/>
      <w:r>
        <w:t xml:space="preserve"> application in the root namespace opens </w:t>
      </w:r>
      <w:r>
        <w:lastRenderedPageBreak/>
        <w:t>a virtual accelerator instance and for each new namespace, a group can be created.</w:t>
      </w:r>
    </w:p>
    <w:p w:rsidR="002B6B4D" w:rsidRDefault="002B6B4D">
      <w:pPr>
        <w:pStyle w:val="ListParagraph"/>
        <w:widowControl w:val="0"/>
        <w:numPr>
          <w:ilvl w:val="1"/>
          <w:numId w:val="5"/>
        </w:numPr>
        <w:tabs>
          <w:tab w:val="left" w:pos="720"/>
        </w:tabs>
        <w:suppressAutoHyphens/>
        <w:overflowPunct/>
        <w:autoSpaceDE/>
        <w:autoSpaceDN/>
        <w:spacing w:before="120" w:after="0" w:line="360" w:lineRule="atLeast"/>
        <w:ind w:firstLineChars="0"/>
        <w:contextualSpacing/>
        <w:jc w:val="both"/>
        <w:textAlignment w:val="baseline"/>
        <w:pPrChange w:id="45" w:author="Venkataraman Subhashini-B22166" w:date="2015-07-15T07:33:00Z">
          <w:pPr>
            <w:pStyle w:val="ListParagraph"/>
            <w:widowControl w:val="0"/>
            <w:numPr>
              <w:ilvl w:val="1"/>
              <w:numId w:val="12"/>
            </w:numPr>
            <w:tabs>
              <w:tab w:val="num" w:pos="360"/>
              <w:tab w:val="left" w:pos="720"/>
              <w:tab w:val="num" w:pos="1440"/>
            </w:tabs>
            <w:suppressAutoHyphens/>
            <w:overflowPunct/>
            <w:autoSpaceDE/>
            <w:autoSpaceDN/>
            <w:spacing w:before="120" w:after="0" w:line="360" w:lineRule="atLeast"/>
            <w:ind w:left="1440" w:firstLineChars="0" w:hanging="720"/>
            <w:contextualSpacing/>
            <w:jc w:val="both"/>
            <w:textAlignment w:val="baseline"/>
          </w:pPr>
        </w:pPrChange>
      </w:pPr>
      <w:r>
        <w:t>Ideally for this case, for fair arbitration, each namespace or group should have exclusive access to a virtual accelerator. (</w:t>
      </w:r>
      <w:proofErr w:type="spellStart"/>
      <w:r>
        <w:t>e.g</w:t>
      </w:r>
      <w:proofErr w:type="spellEnd"/>
      <w:r>
        <w:t>: Application 1 in Figure 3)</w:t>
      </w:r>
    </w:p>
    <w:p w:rsidR="002B6B4D" w:rsidRDefault="002B6B4D">
      <w:pPr>
        <w:pStyle w:val="ListParagraph"/>
        <w:widowControl w:val="0"/>
        <w:numPr>
          <w:ilvl w:val="1"/>
          <w:numId w:val="5"/>
        </w:numPr>
        <w:tabs>
          <w:tab w:val="left" w:pos="720"/>
        </w:tabs>
        <w:suppressAutoHyphens/>
        <w:overflowPunct/>
        <w:autoSpaceDE/>
        <w:autoSpaceDN/>
        <w:spacing w:before="120" w:after="0" w:line="360" w:lineRule="atLeast"/>
        <w:ind w:firstLineChars="0"/>
        <w:contextualSpacing/>
        <w:jc w:val="both"/>
        <w:textAlignment w:val="baseline"/>
        <w:pPrChange w:id="46" w:author="Venkataraman Subhashini-B22166" w:date="2015-07-15T07:33:00Z">
          <w:pPr>
            <w:pStyle w:val="ListParagraph"/>
            <w:widowControl w:val="0"/>
            <w:numPr>
              <w:ilvl w:val="1"/>
              <w:numId w:val="12"/>
            </w:numPr>
            <w:tabs>
              <w:tab w:val="num" w:pos="360"/>
              <w:tab w:val="left" w:pos="720"/>
              <w:tab w:val="num" w:pos="1440"/>
            </w:tabs>
            <w:suppressAutoHyphens/>
            <w:overflowPunct/>
            <w:autoSpaceDE/>
            <w:autoSpaceDN/>
            <w:spacing w:before="120" w:after="0" w:line="360" w:lineRule="atLeast"/>
            <w:ind w:left="1440" w:firstLineChars="0" w:hanging="720"/>
            <w:contextualSpacing/>
            <w:jc w:val="both"/>
            <w:textAlignment w:val="baseline"/>
          </w:pPr>
        </w:pPrChange>
      </w:pPr>
      <w:r>
        <w:t>Alternatively, one virtual accelerator can be assigned to a namespace and several applications within the namespace can make use of the accelerator in a shared mode.  (e.g.: Application 2 and Application 3 in Figure 2.)</w:t>
      </w:r>
    </w:p>
    <w:p w:rsidR="002B6B4D" w:rsidRDefault="002B6B4D">
      <w:pPr>
        <w:pStyle w:val="ListParagraph"/>
        <w:widowControl w:val="0"/>
        <w:numPr>
          <w:ilvl w:val="1"/>
          <w:numId w:val="5"/>
        </w:numPr>
        <w:tabs>
          <w:tab w:val="left" w:pos="720"/>
        </w:tabs>
        <w:suppressAutoHyphens/>
        <w:overflowPunct/>
        <w:autoSpaceDE/>
        <w:autoSpaceDN/>
        <w:spacing w:before="120" w:after="0" w:line="360" w:lineRule="atLeast"/>
        <w:ind w:firstLineChars="0"/>
        <w:contextualSpacing/>
        <w:jc w:val="both"/>
        <w:textAlignment w:val="baseline"/>
        <w:pPrChange w:id="47" w:author="Venkataraman Subhashini-B22166" w:date="2015-07-15T07:33:00Z">
          <w:pPr>
            <w:pStyle w:val="ListParagraph"/>
            <w:widowControl w:val="0"/>
            <w:numPr>
              <w:ilvl w:val="1"/>
              <w:numId w:val="12"/>
            </w:numPr>
            <w:tabs>
              <w:tab w:val="num" w:pos="360"/>
              <w:tab w:val="left" w:pos="720"/>
              <w:tab w:val="num" w:pos="1440"/>
            </w:tabs>
            <w:suppressAutoHyphens/>
            <w:overflowPunct/>
            <w:autoSpaceDE/>
            <w:autoSpaceDN/>
            <w:spacing w:before="120" w:after="0" w:line="360" w:lineRule="atLeast"/>
            <w:ind w:left="1440" w:firstLineChars="0" w:hanging="720"/>
            <w:contextualSpacing/>
            <w:jc w:val="both"/>
            <w:textAlignment w:val="baseline"/>
          </w:pPr>
        </w:pPrChange>
      </w:pPr>
      <w:r>
        <w:t xml:space="preserve">Alternatively, if application is by itself able to provide fair arbitration to its various users, then, application can use one virtual accelerator for all its users, by establishing several groups- one for each sub-application. (e.g.: Application 4 in Figure 3) </w:t>
      </w:r>
    </w:p>
    <w:p w:rsidR="002B6B4D" w:rsidRDefault="002B6B4D">
      <w:pPr>
        <w:pStyle w:val="ListParagraph"/>
        <w:widowControl w:val="0"/>
        <w:numPr>
          <w:ilvl w:val="0"/>
          <w:numId w:val="5"/>
        </w:numPr>
        <w:tabs>
          <w:tab w:val="left" w:pos="720"/>
        </w:tabs>
        <w:suppressAutoHyphens/>
        <w:overflowPunct/>
        <w:autoSpaceDE/>
        <w:autoSpaceDN/>
        <w:spacing w:before="120" w:after="0" w:line="360" w:lineRule="atLeast"/>
        <w:ind w:firstLineChars="0"/>
        <w:contextualSpacing/>
        <w:jc w:val="both"/>
        <w:textAlignment w:val="baseline"/>
        <w:pPrChange w:id="48" w:author="Venkataraman Subhashini-B22166" w:date="2015-07-15T07:33:00Z">
          <w:pPr>
            <w:pStyle w:val="ListParagraph"/>
            <w:widowControl w:val="0"/>
            <w:numPr>
              <w:numId w:val="12"/>
            </w:numPr>
            <w:tabs>
              <w:tab w:val="num" w:pos="360"/>
              <w:tab w:val="left" w:pos="720"/>
            </w:tabs>
            <w:suppressAutoHyphens/>
            <w:overflowPunct/>
            <w:autoSpaceDE/>
            <w:autoSpaceDN/>
            <w:spacing w:before="120" w:after="0" w:line="360" w:lineRule="atLeast"/>
            <w:ind w:left="720" w:firstLineChars="0" w:hanging="720"/>
            <w:contextualSpacing/>
            <w:jc w:val="both"/>
            <w:textAlignment w:val="baseline"/>
          </w:pPr>
        </w:pPrChange>
      </w:pPr>
      <w:r>
        <w:t>Different Applications can have exclusive virtual accelerator instances assigned to them. (e.g. : Application 5 in Figure 3)</w:t>
      </w:r>
    </w:p>
    <w:p w:rsidR="002B6B4D" w:rsidRDefault="002B6B4D" w:rsidP="002B6B4D"/>
    <w:p w:rsidR="002B6B4D" w:rsidRDefault="002B6B4D" w:rsidP="002B6B4D">
      <w:pPr>
        <w:pStyle w:val="Heading3"/>
      </w:pPr>
      <w:bookmarkStart w:id="49" w:name="_Toc422237072"/>
      <w:bookmarkStart w:id="50" w:name="_Toc424044060"/>
      <w:r>
        <w:t>Modes</w:t>
      </w:r>
      <w:bookmarkEnd w:id="49"/>
      <w:bookmarkEnd w:id="50"/>
    </w:p>
    <w:p w:rsidR="002B6B4D" w:rsidRDefault="002B6B4D" w:rsidP="002B6B4D">
      <w:r>
        <w:t>Typically applications can access the underlying virtual IPsec accelerator in two modes –namely Exclusive mode or Shared Mode</w:t>
      </w:r>
    </w:p>
    <w:p w:rsidR="002B6B4D" w:rsidRDefault="002B6B4D">
      <w:pPr>
        <w:pStyle w:val="ListParagraph"/>
        <w:widowControl w:val="0"/>
        <w:numPr>
          <w:ilvl w:val="0"/>
          <w:numId w:val="4"/>
        </w:numPr>
        <w:tabs>
          <w:tab w:val="left" w:pos="720"/>
        </w:tabs>
        <w:suppressAutoHyphens/>
        <w:overflowPunct/>
        <w:autoSpaceDE/>
        <w:autoSpaceDN/>
        <w:spacing w:before="120" w:after="0" w:line="360" w:lineRule="atLeast"/>
        <w:ind w:firstLineChars="0"/>
        <w:contextualSpacing/>
        <w:jc w:val="both"/>
        <w:textAlignment w:val="baseline"/>
        <w:pPrChange w:id="51" w:author="Venkataraman Subhashini-B22166" w:date="2015-07-15T07:33:00Z">
          <w:pPr>
            <w:pStyle w:val="ListParagraph"/>
            <w:widowControl w:val="0"/>
            <w:numPr>
              <w:numId w:val="11"/>
            </w:numPr>
            <w:tabs>
              <w:tab w:val="num" w:pos="360"/>
              <w:tab w:val="left" w:pos="720"/>
            </w:tabs>
            <w:suppressAutoHyphens/>
            <w:overflowPunct/>
            <w:autoSpaceDE/>
            <w:autoSpaceDN/>
            <w:spacing w:before="120" w:after="0" w:line="360" w:lineRule="atLeast"/>
            <w:ind w:left="720" w:firstLineChars="0" w:hanging="720"/>
            <w:contextualSpacing/>
            <w:jc w:val="both"/>
            <w:textAlignment w:val="baseline"/>
          </w:pPr>
        </w:pPrChange>
      </w:pPr>
      <w:r>
        <w:t>Exclusive Mode – The application or sub-application has exclusive access to the Virtual Accelerator Instance. The Virtqueues and any hardware resources allocated to that virtual accelerator are available for the application or sub-application in an exclusive mode.</w:t>
      </w:r>
    </w:p>
    <w:p w:rsidR="002B6B4D" w:rsidRPr="0010770F" w:rsidRDefault="002B6B4D">
      <w:pPr>
        <w:pStyle w:val="ListParagraph"/>
        <w:widowControl w:val="0"/>
        <w:numPr>
          <w:ilvl w:val="0"/>
          <w:numId w:val="4"/>
        </w:numPr>
        <w:tabs>
          <w:tab w:val="left" w:pos="720"/>
        </w:tabs>
        <w:suppressAutoHyphens/>
        <w:overflowPunct/>
        <w:autoSpaceDE/>
        <w:autoSpaceDN/>
        <w:spacing w:before="120" w:after="0" w:line="360" w:lineRule="atLeast"/>
        <w:ind w:firstLineChars="0"/>
        <w:contextualSpacing/>
        <w:jc w:val="both"/>
        <w:textAlignment w:val="baseline"/>
        <w:pPrChange w:id="52" w:author="Venkataraman Subhashini-B22166" w:date="2015-07-15T07:33:00Z">
          <w:pPr>
            <w:pStyle w:val="ListParagraph"/>
            <w:widowControl w:val="0"/>
            <w:numPr>
              <w:numId w:val="11"/>
            </w:numPr>
            <w:tabs>
              <w:tab w:val="num" w:pos="360"/>
              <w:tab w:val="left" w:pos="720"/>
            </w:tabs>
            <w:suppressAutoHyphens/>
            <w:overflowPunct/>
            <w:autoSpaceDE/>
            <w:autoSpaceDN/>
            <w:spacing w:before="120" w:after="0" w:line="360" w:lineRule="atLeast"/>
            <w:ind w:left="720" w:firstLineChars="0" w:hanging="720"/>
            <w:contextualSpacing/>
            <w:jc w:val="both"/>
            <w:textAlignment w:val="baseline"/>
          </w:pPr>
        </w:pPrChange>
      </w:pPr>
      <w:r>
        <w:t xml:space="preserve">Shared Mode – The application or sub-application may share a virtual accelerator with other applications or sub-applications. The Virtqueues and any hardware resources allocated for the virtual accelerator are shared across several applications.  </w:t>
      </w:r>
    </w:p>
    <w:p w:rsidR="002B6B4D" w:rsidRDefault="00C577CD" w:rsidP="002B6B4D">
      <w:pPr>
        <w:pStyle w:val="Heading3"/>
      </w:pPr>
      <w:bookmarkStart w:id="53" w:name="_Toc424044061"/>
      <w:r>
        <w:t>Virtual Accelerator Assignment</w:t>
      </w:r>
      <w:bookmarkEnd w:id="53"/>
    </w:p>
    <w:p w:rsidR="002B6B4D" w:rsidRDefault="002B6B4D" w:rsidP="002B6B4D">
      <w:r>
        <w:t>Though now shown in the figure, it is possible that a single application/sub-application may use several virtual accelerators in shared mode or exclusive mode.</w:t>
      </w:r>
    </w:p>
    <w:p w:rsidR="002B6B4D" w:rsidRDefault="002B6B4D" w:rsidP="002B6B4D"/>
    <w:p w:rsidR="002B6B4D" w:rsidRPr="003E6FD1" w:rsidRDefault="002B6B4D" w:rsidP="002B6B4D">
      <w:r>
        <w:t>The Application or sub-application that has access to several virtual accelerators potentially could distribute the load across the virtual accelerators. The load distribution is entirely up</w:t>
      </w:r>
      <w:r w:rsidR="00F71665">
        <w:t xml:space="preserve"> </w:t>
      </w:r>
      <w:r>
        <w:t>to the application.</w:t>
      </w:r>
    </w:p>
    <w:p w:rsidR="00030AE2" w:rsidRDefault="00030AE2">
      <w:pPr>
        <w:rPr>
          <w:rFonts w:asciiTheme="majorHAnsi" w:eastAsiaTheme="majorEastAsia" w:hAnsiTheme="majorHAnsi" w:cstheme="majorBidi"/>
          <w:sz w:val="32"/>
          <w:szCs w:val="32"/>
        </w:rPr>
      </w:pPr>
      <w:r>
        <w:br w:type="page"/>
      </w:r>
    </w:p>
    <w:p w:rsidR="00203ACC" w:rsidRPr="00203ACC" w:rsidRDefault="00203ACC" w:rsidP="00203ACC">
      <w:pPr>
        <w:pStyle w:val="Heading1"/>
        <w:rPr>
          <w:color w:val="auto"/>
        </w:rPr>
      </w:pPr>
      <w:bookmarkStart w:id="54" w:name="_Toc424044062"/>
      <w:proofErr w:type="gramStart"/>
      <w:r w:rsidRPr="00203ACC">
        <w:rPr>
          <w:color w:val="auto"/>
        </w:rPr>
        <w:lastRenderedPageBreak/>
        <w:t>g-APIs</w:t>
      </w:r>
      <w:bookmarkEnd w:id="54"/>
      <w:proofErr w:type="gramEnd"/>
    </w:p>
    <w:p w:rsidR="00203ACC" w:rsidRPr="00D84D38" w:rsidRDefault="00203ACC" w:rsidP="00203ACC">
      <w:pPr>
        <w:rPr>
          <w:rFonts w:ascii="Times New Roman" w:hAnsi="Times New Roman"/>
          <w:sz w:val="24"/>
          <w:szCs w:val="24"/>
        </w:rPr>
      </w:pPr>
      <w:r w:rsidRPr="00D84D38">
        <w:rPr>
          <w:rFonts w:ascii="Times New Roman" w:hAnsi="Times New Roman"/>
          <w:sz w:val="24"/>
          <w:szCs w:val="24"/>
        </w:rPr>
        <w:t>The application Interface APIs (g-APIs) have two components, namely the Accelerator Management APIs and the functional APIs.</w:t>
      </w:r>
      <w:r>
        <w:rPr>
          <w:rFonts w:ascii="Times New Roman" w:hAnsi="Times New Roman"/>
          <w:sz w:val="24"/>
          <w:szCs w:val="24"/>
        </w:rPr>
        <w:t xml:space="preserve">  </w:t>
      </w:r>
    </w:p>
    <w:p w:rsidR="00203ACC" w:rsidRDefault="00203ACC" w:rsidP="00203ACC">
      <w:pPr>
        <w:pStyle w:val="Heading2"/>
      </w:pPr>
      <w:bookmarkStart w:id="55" w:name="_Toc422237088"/>
      <w:bookmarkStart w:id="56" w:name="_Toc424044063"/>
      <w:r>
        <w:t>Accelerator Management APIs</w:t>
      </w:r>
      <w:bookmarkEnd w:id="55"/>
      <w:bookmarkEnd w:id="56"/>
    </w:p>
    <w:p w:rsidR="00203ACC" w:rsidRDefault="00203ACC" w:rsidP="00203ACC">
      <w:pPr>
        <w:rPr>
          <w:rFonts w:ascii="Times New Roman" w:hAnsi="Times New Roman"/>
          <w:sz w:val="24"/>
          <w:szCs w:val="24"/>
        </w:rPr>
      </w:pPr>
      <w:r w:rsidRPr="00D84D38">
        <w:rPr>
          <w:rFonts w:ascii="Times New Roman" w:hAnsi="Times New Roman"/>
          <w:sz w:val="24"/>
          <w:szCs w:val="24"/>
        </w:rPr>
        <w:t>The following APIs shall be supported for Accelerator Management.</w:t>
      </w:r>
    </w:p>
    <w:p w:rsidR="00324619" w:rsidRPr="00324619" w:rsidRDefault="00930B23">
      <w:pPr>
        <w:pStyle w:val="ListParagraph"/>
        <w:numPr>
          <w:ilvl w:val="0"/>
          <w:numId w:val="7"/>
        </w:numPr>
        <w:ind w:firstLineChars="0"/>
        <w:pPrChange w:id="57" w:author="Venkataraman Subhashini-B22166" w:date="2015-07-15T07:33:00Z">
          <w:pPr>
            <w:pStyle w:val="ListParagraph"/>
            <w:numPr>
              <w:numId w:val="13"/>
            </w:numPr>
            <w:tabs>
              <w:tab w:val="num" w:pos="360"/>
              <w:tab w:val="num" w:pos="720"/>
            </w:tabs>
            <w:ind w:left="720" w:firstLineChars="0" w:hanging="720"/>
          </w:pPr>
        </w:pPrChange>
      </w:pPr>
      <w:r>
        <w:fldChar w:fldCharType="begin"/>
      </w:r>
      <w:r>
        <w:instrText xml:space="preserve"> HYPERLINK  \l "_g_ipsec_la_get_api_version" </w:instrText>
      </w:r>
      <w:r>
        <w:fldChar w:fldCharType="separate"/>
      </w:r>
      <w:proofErr w:type="spellStart"/>
      <w:r w:rsidR="00324619" w:rsidRPr="00930B23">
        <w:rPr>
          <w:rStyle w:val="Hyperlink"/>
        </w:rPr>
        <w:t>g_ipsec_la_get_api_version</w:t>
      </w:r>
      <w:proofErr w:type="spellEnd"/>
      <w:r>
        <w:fldChar w:fldCharType="end"/>
      </w:r>
    </w:p>
    <w:p w:rsidR="00324619" w:rsidRPr="00324619" w:rsidRDefault="00930B23">
      <w:pPr>
        <w:pStyle w:val="ListParagraph"/>
        <w:numPr>
          <w:ilvl w:val="0"/>
          <w:numId w:val="7"/>
        </w:numPr>
        <w:ind w:firstLineChars="0"/>
        <w:pPrChange w:id="58" w:author="Venkataraman Subhashini-B22166" w:date="2015-07-15T07:33:00Z">
          <w:pPr>
            <w:pStyle w:val="ListParagraph"/>
            <w:numPr>
              <w:numId w:val="13"/>
            </w:numPr>
            <w:tabs>
              <w:tab w:val="num" w:pos="360"/>
              <w:tab w:val="num" w:pos="720"/>
            </w:tabs>
            <w:ind w:left="720" w:firstLineChars="0" w:hanging="720"/>
          </w:pPr>
        </w:pPrChange>
      </w:pPr>
      <w:r>
        <w:fldChar w:fldCharType="begin"/>
      </w:r>
      <w:r>
        <w:instrText xml:space="preserve"> HYPERLINK  \l "_g_ipsec_la_open" </w:instrText>
      </w:r>
      <w:r>
        <w:fldChar w:fldCharType="separate"/>
      </w:r>
      <w:proofErr w:type="spellStart"/>
      <w:r w:rsidR="00324619" w:rsidRPr="00930B23">
        <w:rPr>
          <w:rStyle w:val="Hyperlink"/>
        </w:rPr>
        <w:t>g_ipsec_la_open</w:t>
      </w:r>
      <w:proofErr w:type="spellEnd"/>
      <w:r>
        <w:fldChar w:fldCharType="end"/>
      </w:r>
    </w:p>
    <w:p w:rsidR="00324619" w:rsidRPr="00324619" w:rsidRDefault="00CF1E1C">
      <w:pPr>
        <w:pStyle w:val="ListParagraph"/>
        <w:numPr>
          <w:ilvl w:val="0"/>
          <w:numId w:val="7"/>
        </w:numPr>
        <w:ind w:firstLineChars="0"/>
        <w:pPrChange w:id="59" w:author="Venkataraman Subhashini-B22166" w:date="2015-07-15T07:33:00Z">
          <w:pPr>
            <w:pStyle w:val="ListParagraph"/>
            <w:numPr>
              <w:numId w:val="13"/>
            </w:numPr>
            <w:tabs>
              <w:tab w:val="num" w:pos="360"/>
              <w:tab w:val="num" w:pos="720"/>
            </w:tabs>
            <w:ind w:left="720" w:firstLineChars="0" w:hanging="720"/>
          </w:pPr>
        </w:pPrChange>
      </w:pPr>
      <w:ins w:id="60" w:author="Venkataraman Subhashini-B22166" w:date="2015-07-19T06:59:00Z">
        <w:r>
          <w:fldChar w:fldCharType="begin"/>
        </w:r>
        <w:r>
          <w:instrText xml:space="preserve"> HYPERLINK  \l "_g_ipsec_la_group_create" </w:instrText>
        </w:r>
        <w:r>
          <w:fldChar w:fldCharType="separate"/>
        </w:r>
        <w:proofErr w:type="spellStart"/>
        <w:r w:rsidR="00324619" w:rsidRPr="00CF1E1C">
          <w:rPr>
            <w:rStyle w:val="Hyperlink"/>
          </w:rPr>
          <w:t>g_ipsec_la_</w:t>
        </w:r>
        <w:r w:rsidR="00AD1D6E" w:rsidRPr="00CF1E1C">
          <w:rPr>
            <w:rStyle w:val="Hyperlink"/>
          </w:rPr>
          <w:t>group_create</w:t>
        </w:r>
        <w:proofErr w:type="spellEnd"/>
        <w:del w:id="61" w:author="Venkataraman Subhashini-B22166" w:date="2015-07-19T06:55:00Z">
          <w:r w:rsidR="00324619" w:rsidRPr="00CF1E1C" w:rsidDel="00AD1D6E">
            <w:rPr>
              <w:rStyle w:val="Hyperlink"/>
            </w:rPr>
            <w:delText>create_group</w:delText>
          </w:r>
        </w:del>
        <w:r>
          <w:fldChar w:fldCharType="end"/>
        </w:r>
      </w:ins>
    </w:p>
    <w:p w:rsidR="00324619" w:rsidRPr="00324619" w:rsidRDefault="00CF1E1C">
      <w:pPr>
        <w:pStyle w:val="ListParagraph"/>
        <w:numPr>
          <w:ilvl w:val="0"/>
          <w:numId w:val="7"/>
        </w:numPr>
        <w:ind w:firstLineChars="0"/>
        <w:pPrChange w:id="62" w:author="Venkataraman Subhashini-B22166" w:date="2015-07-15T07:33:00Z">
          <w:pPr>
            <w:pStyle w:val="ListParagraph"/>
            <w:numPr>
              <w:numId w:val="13"/>
            </w:numPr>
            <w:tabs>
              <w:tab w:val="num" w:pos="360"/>
              <w:tab w:val="num" w:pos="720"/>
            </w:tabs>
            <w:ind w:left="720" w:firstLineChars="0" w:hanging="720"/>
          </w:pPr>
        </w:pPrChange>
      </w:pPr>
      <w:ins w:id="63" w:author="Venkataraman Subhashini-B22166" w:date="2015-07-19T06:59:00Z">
        <w:r>
          <w:fldChar w:fldCharType="begin"/>
        </w:r>
        <w:r>
          <w:instrText xml:space="preserve"> HYPERLINK  \l "_g_ipsec_la_group_delete" </w:instrText>
        </w:r>
        <w:r>
          <w:fldChar w:fldCharType="separate"/>
        </w:r>
        <w:proofErr w:type="spellStart"/>
        <w:r w:rsidR="00324619" w:rsidRPr="00CF1E1C">
          <w:rPr>
            <w:rStyle w:val="Hyperlink"/>
          </w:rPr>
          <w:t>g_ipsec_</w:t>
        </w:r>
        <w:r w:rsidR="00AD1D6E" w:rsidRPr="00CF1E1C">
          <w:rPr>
            <w:rStyle w:val="Hyperlink"/>
          </w:rPr>
          <w:t>la_group_delete</w:t>
        </w:r>
        <w:proofErr w:type="spellEnd"/>
        <w:del w:id="64" w:author="Venkataraman Subhashini-B22166" w:date="2015-07-19T06:55:00Z">
          <w:r w:rsidR="00324619" w:rsidRPr="00CF1E1C" w:rsidDel="00AD1D6E">
            <w:rPr>
              <w:rStyle w:val="Hyperlink"/>
            </w:rPr>
            <w:delText>la_delete_group</w:delText>
          </w:r>
        </w:del>
        <w:r>
          <w:fldChar w:fldCharType="end"/>
        </w:r>
      </w:ins>
    </w:p>
    <w:p w:rsidR="00324619" w:rsidRDefault="00930B23">
      <w:pPr>
        <w:pStyle w:val="ListParagraph"/>
        <w:numPr>
          <w:ilvl w:val="0"/>
          <w:numId w:val="7"/>
        </w:numPr>
        <w:ind w:firstLineChars="0"/>
        <w:pPrChange w:id="65" w:author="Venkataraman Subhashini-B22166" w:date="2015-07-15T07:33:00Z">
          <w:pPr>
            <w:pStyle w:val="ListParagraph"/>
            <w:numPr>
              <w:numId w:val="13"/>
            </w:numPr>
            <w:tabs>
              <w:tab w:val="num" w:pos="360"/>
              <w:tab w:val="num" w:pos="720"/>
            </w:tabs>
            <w:ind w:left="720" w:firstLineChars="0" w:hanging="720"/>
          </w:pPr>
        </w:pPrChange>
      </w:pPr>
      <w:r>
        <w:fldChar w:fldCharType="begin"/>
      </w:r>
      <w:r>
        <w:instrText xml:space="preserve"> HYPERLINK  \l "_g_ipsec_la_close" </w:instrText>
      </w:r>
      <w:r>
        <w:fldChar w:fldCharType="separate"/>
      </w:r>
      <w:proofErr w:type="spellStart"/>
      <w:r w:rsidR="00324619" w:rsidRPr="00930B23">
        <w:rPr>
          <w:rStyle w:val="Hyperlink"/>
        </w:rPr>
        <w:t>g_ipsec_la_close</w:t>
      </w:r>
      <w:proofErr w:type="spellEnd"/>
      <w:r>
        <w:fldChar w:fldCharType="end"/>
      </w:r>
    </w:p>
    <w:p w:rsidR="00930B23" w:rsidRPr="00324619" w:rsidRDefault="00930B23">
      <w:pPr>
        <w:pStyle w:val="ListParagraph"/>
        <w:numPr>
          <w:ilvl w:val="0"/>
          <w:numId w:val="7"/>
        </w:numPr>
        <w:ind w:firstLineChars="0"/>
        <w:pPrChange w:id="66" w:author="Venkataraman Subhashini-B22166" w:date="2015-07-15T07:33:00Z">
          <w:pPr>
            <w:pStyle w:val="ListParagraph"/>
            <w:numPr>
              <w:numId w:val="13"/>
            </w:numPr>
            <w:tabs>
              <w:tab w:val="num" w:pos="360"/>
              <w:tab w:val="num" w:pos="720"/>
            </w:tabs>
            <w:ind w:left="720" w:firstLineChars="0" w:hanging="720"/>
          </w:pPr>
        </w:pPrChange>
      </w:pPr>
      <w:r>
        <w:fldChar w:fldCharType="begin"/>
      </w:r>
      <w:r>
        <w:instrText xml:space="preserve"> HYPERLINK  \l "_g_ipsec_la_get_available_list" </w:instrText>
      </w:r>
      <w:r>
        <w:fldChar w:fldCharType="separate"/>
      </w:r>
      <w:proofErr w:type="spellStart"/>
      <w:r w:rsidRPr="00930B23">
        <w:rPr>
          <w:rStyle w:val="Hyperlink"/>
        </w:rPr>
        <w:t>g_ipsec_la_get_available_list</w:t>
      </w:r>
      <w:proofErr w:type="spellEnd"/>
      <w:r>
        <w:fldChar w:fldCharType="end"/>
      </w:r>
    </w:p>
    <w:p w:rsidR="00930B23" w:rsidRPr="00324619" w:rsidRDefault="00930B23">
      <w:pPr>
        <w:pStyle w:val="ListParagraph"/>
        <w:numPr>
          <w:ilvl w:val="0"/>
          <w:numId w:val="7"/>
        </w:numPr>
        <w:ind w:firstLineChars="0"/>
        <w:pPrChange w:id="67" w:author="Venkataraman Subhashini-B22166" w:date="2015-07-15T07:33:00Z">
          <w:pPr>
            <w:pStyle w:val="ListParagraph"/>
            <w:numPr>
              <w:numId w:val="13"/>
            </w:numPr>
            <w:tabs>
              <w:tab w:val="num" w:pos="360"/>
              <w:tab w:val="num" w:pos="720"/>
            </w:tabs>
            <w:ind w:left="720" w:firstLineChars="0" w:hanging="720"/>
          </w:pPr>
        </w:pPrChange>
      </w:pPr>
      <w:r>
        <w:fldChar w:fldCharType="begin"/>
      </w:r>
      <w:r>
        <w:instrText xml:space="preserve"> HYPERLINK  \l "_g_ipsec_la_get_active_list()" </w:instrText>
      </w:r>
      <w:r>
        <w:fldChar w:fldCharType="separate"/>
      </w:r>
      <w:proofErr w:type="spellStart"/>
      <w:r w:rsidRPr="00930B23">
        <w:rPr>
          <w:rStyle w:val="Hyperlink"/>
        </w:rPr>
        <w:t>g_ipsec_la_get_active_list</w:t>
      </w:r>
      <w:proofErr w:type="spellEnd"/>
      <w:r>
        <w:fldChar w:fldCharType="end"/>
      </w:r>
    </w:p>
    <w:p w:rsidR="00324619" w:rsidRDefault="00324619" w:rsidP="00324619">
      <w:pPr>
        <w:pStyle w:val="Heading2"/>
      </w:pPr>
      <w:bookmarkStart w:id="68" w:name="_Toc424044064"/>
      <w:r>
        <w:t>Functional APIs</w:t>
      </w:r>
      <w:bookmarkEnd w:id="68"/>
    </w:p>
    <w:p w:rsidR="00324619" w:rsidRDefault="00324619" w:rsidP="00324619">
      <w:r>
        <w:t xml:space="preserve">The functional APIs are in turn classified to control or setup APIs and data processing APIs.  Each API requires an accelerator handle, which the application must have obtained by calling </w:t>
      </w:r>
      <w:proofErr w:type="spellStart"/>
      <w:r>
        <w:t>g_ipsec_la_</w:t>
      </w:r>
      <w:proofErr w:type="gramStart"/>
      <w:r>
        <w:t>open</w:t>
      </w:r>
      <w:proofErr w:type="spellEnd"/>
      <w:r>
        <w:t>(</w:t>
      </w:r>
      <w:proofErr w:type="gramEnd"/>
      <w:r>
        <w:t>) function.</w:t>
      </w:r>
    </w:p>
    <w:p w:rsidR="00324619" w:rsidRDefault="00324619" w:rsidP="00324619">
      <w:pPr>
        <w:pStyle w:val="Heading3"/>
      </w:pPr>
      <w:bookmarkStart w:id="69" w:name="_Toc424044065"/>
      <w:r>
        <w:t>Control or setup APIs</w:t>
      </w:r>
      <w:bookmarkEnd w:id="69"/>
    </w:p>
    <w:p w:rsidR="00324619" w:rsidRDefault="00930B23">
      <w:pPr>
        <w:pStyle w:val="ListParagraph"/>
        <w:numPr>
          <w:ilvl w:val="0"/>
          <w:numId w:val="8"/>
        </w:numPr>
        <w:ind w:firstLineChars="0"/>
        <w:pPrChange w:id="70" w:author="Venkataraman Subhashini-B22166" w:date="2015-07-15T07:33:00Z">
          <w:pPr>
            <w:pStyle w:val="ListParagraph"/>
            <w:numPr>
              <w:numId w:val="14"/>
            </w:numPr>
            <w:tabs>
              <w:tab w:val="num" w:pos="360"/>
              <w:tab w:val="num" w:pos="720"/>
            </w:tabs>
            <w:ind w:left="720" w:firstLineChars="0" w:hanging="720"/>
          </w:pPr>
        </w:pPrChange>
      </w:pPr>
      <w:r>
        <w:fldChar w:fldCharType="begin"/>
      </w:r>
      <w:r>
        <w:instrText xml:space="preserve"> HYPERLINK  \l "_g_ipsec_la_get_capabilities" </w:instrText>
      </w:r>
      <w:r>
        <w:fldChar w:fldCharType="separate"/>
      </w:r>
      <w:proofErr w:type="spellStart"/>
      <w:r w:rsidR="00324619" w:rsidRPr="00930B23">
        <w:rPr>
          <w:rStyle w:val="Hyperlink"/>
        </w:rPr>
        <w:t>g_ipsec_la_capabilities_get</w:t>
      </w:r>
      <w:proofErr w:type="spellEnd"/>
      <w:r>
        <w:fldChar w:fldCharType="end"/>
      </w:r>
    </w:p>
    <w:p w:rsidR="00324619" w:rsidRDefault="00930B23">
      <w:pPr>
        <w:pStyle w:val="ListParagraph"/>
        <w:numPr>
          <w:ilvl w:val="0"/>
          <w:numId w:val="8"/>
        </w:numPr>
        <w:ind w:firstLineChars="0"/>
        <w:pPrChange w:id="71" w:author="Venkataraman Subhashini-B22166" w:date="2015-07-15T07:33:00Z">
          <w:pPr>
            <w:pStyle w:val="ListParagraph"/>
            <w:numPr>
              <w:numId w:val="14"/>
            </w:numPr>
            <w:tabs>
              <w:tab w:val="num" w:pos="360"/>
              <w:tab w:val="num" w:pos="720"/>
            </w:tabs>
            <w:ind w:left="720" w:firstLineChars="0" w:hanging="720"/>
          </w:pPr>
        </w:pPrChange>
      </w:pPr>
      <w:r>
        <w:fldChar w:fldCharType="begin"/>
      </w:r>
      <w:r>
        <w:instrText xml:space="preserve"> HYPERLINK  \l "_g_ipsec_la_notification_hooks_regis" </w:instrText>
      </w:r>
      <w:r>
        <w:fldChar w:fldCharType="separate"/>
      </w:r>
      <w:proofErr w:type="spellStart"/>
      <w:r w:rsidR="00324619" w:rsidRPr="00930B23">
        <w:rPr>
          <w:rStyle w:val="Hyperlink"/>
        </w:rPr>
        <w:t>g_ipsec_la_notification_hooks_register</w:t>
      </w:r>
      <w:proofErr w:type="spellEnd"/>
      <w:r>
        <w:fldChar w:fldCharType="end"/>
      </w:r>
    </w:p>
    <w:p w:rsidR="00324619" w:rsidRPr="004A183D" w:rsidRDefault="00930B23">
      <w:pPr>
        <w:pStyle w:val="ListParagraph"/>
        <w:numPr>
          <w:ilvl w:val="0"/>
          <w:numId w:val="8"/>
        </w:numPr>
        <w:ind w:firstLineChars="0"/>
        <w:pPrChange w:id="72" w:author="Venkataraman Subhashini-B22166" w:date="2015-07-15T07:33:00Z">
          <w:pPr>
            <w:pStyle w:val="ListParagraph"/>
            <w:numPr>
              <w:numId w:val="14"/>
            </w:numPr>
            <w:tabs>
              <w:tab w:val="num" w:pos="360"/>
              <w:tab w:val="num" w:pos="720"/>
            </w:tabs>
            <w:ind w:left="720" w:firstLineChars="0" w:hanging="720"/>
          </w:pPr>
        </w:pPrChange>
      </w:pPr>
      <w:r>
        <w:fldChar w:fldCharType="begin"/>
      </w:r>
      <w:r>
        <w:instrText xml:space="preserve"> HYPERLINK  \l "_g_ipsec_la_notifications_hook_dereg" </w:instrText>
      </w:r>
      <w:r>
        <w:fldChar w:fldCharType="separate"/>
      </w:r>
      <w:proofErr w:type="spellStart"/>
      <w:r w:rsidR="00324619" w:rsidRPr="00930B23">
        <w:rPr>
          <w:rStyle w:val="Hyperlink"/>
        </w:rPr>
        <w:t>g_ipsec_la_notifications_hook_deregister</w:t>
      </w:r>
      <w:proofErr w:type="spellEnd"/>
      <w:r>
        <w:fldChar w:fldCharType="end"/>
      </w:r>
    </w:p>
    <w:p w:rsidR="00324619" w:rsidRPr="00E013E6" w:rsidRDefault="00930B23">
      <w:pPr>
        <w:pStyle w:val="ListParagraph"/>
        <w:numPr>
          <w:ilvl w:val="0"/>
          <w:numId w:val="8"/>
        </w:numPr>
        <w:ind w:firstLineChars="0"/>
        <w:pPrChange w:id="73" w:author="Venkataraman Subhashini-B22166" w:date="2015-07-15T07:33:00Z">
          <w:pPr>
            <w:pStyle w:val="ListParagraph"/>
            <w:numPr>
              <w:numId w:val="14"/>
            </w:numPr>
            <w:tabs>
              <w:tab w:val="num" w:pos="360"/>
              <w:tab w:val="num" w:pos="720"/>
            </w:tabs>
            <w:ind w:left="720" w:firstLineChars="0" w:hanging="720"/>
          </w:pPr>
        </w:pPrChange>
      </w:pPr>
      <w:r>
        <w:fldChar w:fldCharType="begin"/>
      </w:r>
      <w:r>
        <w:instrText xml:space="preserve"> HYPERLINK  \l "_g_ipsec_la_sa_add" </w:instrText>
      </w:r>
      <w:r>
        <w:fldChar w:fldCharType="separate"/>
      </w:r>
      <w:proofErr w:type="spellStart"/>
      <w:r w:rsidR="00324619" w:rsidRPr="00930B23">
        <w:rPr>
          <w:rStyle w:val="Hyperlink"/>
        </w:rPr>
        <w:t>g_ipsec_la_sa_add</w:t>
      </w:r>
      <w:proofErr w:type="spellEnd"/>
      <w:r>
        <w:fldChar w:fldCharType="end"/>
      </w:r>
    </w:p>
    <w:p w:rsidR="00324619" w:rsidRPr="00324619" w:rsidRDefault="00930B23">
      <w:pPr>
        <w:pStyle w:val="ListParagraph"/>
        <w:numPr>
          <w:ilvl w:val="0"/>
          <w:numId w:val="8"/>
        </w:numPr>
        <w:ind w:firstLineChars="0"/>
        <w:pPrChange w:id="74" w:author="Venkataraman Subhashini-B22166" w:date="2015-07-15T07:33:00Z">
          <w:pPr>
            <w:pStyle w:val="ListParagraph"/>
            <w:numPr>
              <w:numId w:val="14"/>
            </w:numPr>
            <w:tabs>
              <w:tab w:val="num" w:pos="360"/>
              <w:tab w:val="num" w:pos="720"/>
            </w:tabs>
            <w:ind w:left="720" w:firstLineChars="0" w:hanging="720"/>
          </w:pPr>
        </w:pPrChange>
      </w:pPr>
      <w:r>
        <w:fldChar w:fldCharType="begin"/>
      </w:r>
      <w:r>
        <w:instrText xml:space="preserve"> HYPERLINK  \l "_g_ipsec_la_sa_mod" </w:instrText>
      </w:r>
      <w:r>
        <w:fldChar w:fldCharType="separate"/>
      </w:r>
      <w:proofErr w:type="spellStart"/>
      <w:r w:rsidR="00324619" w:rsidRPr="00930B23">
        <w:rPr>
          <w:rStyle w:val="Hyperlink"/>
        </w:rPr>
        <w:t>g_ipsec_la_sa_mod</w:t>
      </w:r>
      <w:proofErr w:type="spellEnd"/>
      <w:r>
        <w:fldChar w:fldCharType="end"/>
      </w:r>
    </w:p>
    <w:p w:rsidR="00324619" w:rsidRPr="00831739" w:rsidRDefault="00336C7D">
      <w:pPr>
        <w:pStyle w:val="ListParagraph"/>
        <w:numPr>
          <w:ilvl w:val="0"/>
          <w:numId w:val="8"/>
        </w:numPr>
        <w:ind w:firstLineChars="0"/>
        <w:pPrChange w:id="75" w:author="Venkataraman Subhashini-B22166" w:date="2015-07-15T07:33:00Z">
          <w:pPr>
            <w:pStyle w:val="ListParagraph"/>
            <w:numPr>
              <w:numId w:val="14"/>
            </w:numPr>
            <w:tabs>
              <w:tab w:val="num" w:pos="360"/>
              <w:tab w:val="num" w:pos="720"/>
            </w:tabs>
            <w:ind w:left="720" w:firstLineChars="0" w:hanging="720"/>
          </w:pPr>
        </w:pPrChange>
      </w:pPr>
      <w:r>
        <w:fldChar w:fldCharType="begin"/>
      </w:r>
      <w:r>
        <w:instrText xml:space="preserve"> HYPERLINK  \l "_g_ipsec_la_sa_del" </w:instrText>
      </w:r>
      <w:r>
        <w:fldChar w:fldCharType="separate"/>
      </w:r>
      <w:proofErr w:type="spellStart"/>
      <w:r w:rsidR="00324619" w:rsidRPr="00336C7D">
        <w:rPr>
          <w:rStyle w:val="Hyperlink"/>
        </w:rPr>
        <w:t>g_ipsec_la_sa_del</w:t>
      </w:r>
      <w:proofErr w:type="spellEnd"/>
      <w:r>
        <w:fldChar w:fldCharType="end"/>
      </w:r>
    </w:p>
    <w:p w:rsidR="00324619" w:rsidRPr="00324619" w:rsidRDefault="00336C7D">
      <w:pPr>
        <w:pStyle w:val="ListParagraph"/>
        <w:numPr>
          <w:ilvl w:val="0"/>
          <w:numId w:val="8"/>
        </w:numPr>
        <w:ind w:firstLineChars="0"/>
        <w:rPr>
          <w:sz w:val="24"/>
          <w:szCs w:val="24"/>
        </w:rPr>
        <w:pPrChange w:id="76" w:author="Venkataraman Subhashini-B22166" w:date="2015-07-15T07:33:00Z">
          <w:pPr>
            <w:pStyle w:val="ListParagraph"/>
            <w:numPr>
              <w:numId w:val="14"/>
            </w:numPr>
            <w:tabs>
              <w:tab w:val="num" w:pos="360"/>
              <w:tab w:val="num" w:pos="720"/>
            </w:tabs>
            <w:ind w:left="720" w:firstLineChars="0" w:hanging="720"/>
          </w:pPr>
        </w:pPrChange>
      </w:pPr>
      <w:r>
        <w:fldChar w:fldCharType="begin"/>
      </w:r>
      <w:r>
        <w:instrText xml:space="preserve"> HYPERLINK  \l "_g_ipsec_la_sa_flush" </w:instrText>
      </w:r>
      <w:r>
        <w:fldChar w:fldCharType="separate"/>
      </w:r>
      <w:proofErr w:type="spellStart"/>
      <w:r w:rsidR="00324619" w:rsidRPr="00336C7D">
        <w:rPr>
          <w:rStyle w:val="Hyperlink"/>
        </w:rPr>
        <w:t>g_ipsec_la_sa_flush</w:t>
      </w:r>
      <w:proofErr w:type="spellEnd"/>
      <w:r>
        <w:fldChar w:fldCharType="end"/>
      </w:r>
    </w:p>
    <w:p w:rsidR="00324619" w:rsidRDefault="00336C7D">
      <w:pPr>
        <w:pStyle w:val="ListParagraph"/>
        <w:numPr>
          <w:ilvl w:val="0"/>
          <w:numId w:val="8"/>
        </w:numPr>
        <w:ind w:firstLineChars="0"/>
        <w:pPrChange w:id="77" w:author="Venkataraman Subhashini-B22166" w:date="2015-07-15T07:33:00Z">
          <w:pPr>
            <w:pStyle w:val="ListParagraph"/>
            <w:numPr>
              <w:numId w:val="14"/>
            </w:numPr>
            <w:tabs>
              <w:tab w:val="num" w:pos="360"/>
              <w:tab w:val="num" w:pos="720"/>
            </w:tabs>
            <w:ind w:left="720" w:firstLineChars="0" w:hanging="720"/>
          </w:pPr>
        </w:pPrChange>
      </w:pPr>
      <w:r>
        <w:fldChar w:fldCharType="begin"/>
      </w:r>
      <w:r>
        <w:instrText xml:space="preserve"> HYPERLINK  \l "_g_ipsec_la_sa_get" </w:instrText>
      </w:r>
      <w:r>
        <w:fldChar w:fldCharType="separate"/>
      </w:r>
      <w:proofErr w:type="spellStart"/>
      <w:r w:rsidR="00324619" w:rsidRPr="00336C7D">
        <w:rPr>
          <w:rStyle w:val="Hyperlink"/>
        </w:rPr>
        <w:t>g_ipsec_la_sa_get</w:t>
      </w:r>
      <w:proofErr w:type="spellEnd"/>
      <w:r>
        <w:fldChar w:fldCharType="end"/>
      </w:r>
    </w:p>
    <w:p w:rsidR="00324619" w:rsidRDefault="00324619" w:rsidP="00324619">
      <w:pPr>
        <w:pStyle w:val="Heading3"/>
      </w:pPr>
      <w:bookmarkStart w:id="78" w:name="_Toc424044066"/>
      <w:r>
        <w:t>Data Processing APIs</w:t>
      </w:r>
      <w:bookmarkEnd w:id="78"/>
    </w:p>
    <w:p w:rsidR="00324619" w:rsidRPr="00176469" w:rsidRDefault="00336C7D">
      <w:pPr>
        <w:pStyle w:val="ListParagraph"/>
        <w:numPr>
          <w:ilvl w:val="0"/>
          <w:numId w:val="9"/>
        </w:numPr>
        <w:ind w:firstLineChars="0"/>
        <w:pPrChange w:id="79" w:author="Venkataraman Subhashini-B22166" w:date="2015-07-15T07:33:00Z">
          <w:pPr>
            <w:pStyle w:val="ListParagraph"/>
            <w:numPr>
              <w:numId w:val="15"/>
            </w:numPr>
            <w:tabs>
              <w:tab w:val="num" w:pos="360"/>
              <w:tab w:val="num" w:pos="720"/>
            </w:tabs>
            <w:ind w:left="720" w:firstLineChars="0" w:hanging="720"/>
          </w:pPr>
        </w:pPrChange>
      </w:pPr>
      <w:r>
        <w:fldChar w:fldCharType="begin"/>
      </w:r>
      <w:r>
        <w:instrText xml:space="preserve"> HYPERLINK  \l "_g_ipsec_la_packet_encap" </w:instrText>
      </w:r>
      <w:r>
        <w:fldChar w:fldCharType="separate"/>
      </w:r>
      <w:proofErr w:type="spellStart"/>
      <w:r w:rsidR="00324619" w:rsidRPr="00336C7D">
        <w:rPr>
          <w:rStyle w:val="Hyperlink"/>
        </w:rPr>
        <w:t>g_ipsec_la_</w:t>
      </w:r>
      <w:r w:rsidRPr="00336C7D">
        <w:rPr>
          <w:rStyle w:val="Hyperlink"/>
        </w:rPr>
        <w:t>packet_encap</w:t>
      </w:r>
      <w:proofErr w:type="spellEnd"/>
      <w:r>
        <w:fldChar w:fldCharType="end"/>
      </w:r>
    </w:p>
    <w:p w:rsidR="00324619" w:rsidRDefault="00336C7D">
      <w:pPr>
        <w:pStyle w:val="ListParagraph"/>
        <w:numPr>
          <w:ilvl w:val="0"/>
          <w:numId w:val="9"/>
        </w:numPr>
        <w:ind w:firstLineChars="0"/>
        <w:pPrChange w:id="80" w:author="Venkataraman Subhashini-B22166" w:date="2015-07-15T07:33:00Z">
          <w:pPr>
            <w:pStyle w:val="ListParagraph"/>
            <w:numPr>
              <w:numId w:val="15"/>
            </w:numPr>
            <w:tabs>
              <w:tab w:val="num" w:pos="360"/>
              <w:tab w:val="num" w:pos="720"/>
            </w:tabs>
            <w:ind w:left="720" w:firstLineChars="0" w:hanging="720"/>
          </w:pPr>
        </w:pPrChange>
      </w:pPr>
      <w:r>
        <w:fldChar w:fldCharType="begin"/>
      </w:r>
      <w:r>
        <w:instrText xml:space="preserve"> HYPERLINK  \l "_g_ipsec_la_packet_decap" </w:instrText>
      </w:r>
      <w:r>
        <w:fldChar w:fldCharType="separate"/>
      </w:r>
      <w:proofErr w:type="spellStart"/>
      <w:r w:rsidRPr="00336C7D">
        <w:rPr>
          <w:rStyle w:val="Hyperlink"/>
        </w:rPr>
        <w:t>g_ipsec_la_packet_decap</w:t>
      </w:r>
      <w:proofErr w:type="spellEnd"/>
      <w:r>
        <w:fldChar w:fldCharType="end"/>
      </w:r>
    </w:p>
    <w:p w:rsidR="00336C7D" w:rsidRDefault="00C67E27">
      <w:pPr>
        <w:pStyle w:val="ListParagraph"/>
        <w:numPr>
          <w:ilvl w:val="0"/>
          <w:numId w:val="9"/>
        </w:numPr>
        <w:ind w:firstLineChars="0"/>
        <w:pPrChange w:id="81" w:author="Venkataraman Subhashini-B22166" w:date="2015-07-15T07:33:00Z">
          <w:pPr>
            <w:pStyle w:val="ListParagraph"/>
            <w:numPr>
              <w:numId w:val="15"/>
            </w:numPr>
            <w:tabs>
              <w:tab w:val="num" w:pos="360"/>
              <w:tab w:val="num" w:pos="720"/>
            </w:tabs>
            <w:ind w:left="720" w:firstLineChars="0" w:hanging="720"/>
          </w:pPr>
        </w:pPrChange>
      </w:pPr>
      <w:r>
        <w:fldChar w:fldCharType="begin"/>
      </w:r>
      <w:r>
        <w:instrText xml:space="preserve"> HYPERLINK  \l "_g_ipsec_la_multi_packet_encap" </w:instrText>
      </w:r>
      <w:r>
        <w:fldChar w:fldCharType="separate"/>
      </w:r>
      <w:proofErr w:type="spellStart"/>
      <w:r w:rsidR="00336C7D" w:rsidRPr="00C67E27">
        <w:rPr>
          <w:rStyle w:val="Hyperlink"/>
        </w:rPr>
        <w:t>g_ipsec_la_multi_packet_enca</w:t>
      </w:r>
      <w:r w:rsidRPr="00C67E27">
        <w:rPr>
          <w:rStyle w:val="Hyperlink"/>
        </w:rPr>
        <w:t>p</w:t>
      </w:r>
      <w:proofErr w:type="spellEnd"/>
      <w:r>
        <w:fldChar w:fldCharType="end"/>
      </w:r>
      <w:r>
        <w:t xml:space="preserve"> </w:t>
      </w:r>
    </w:p>
    <w:p w:rsidR="00336C7D" w:rsidRPr="00F27BC0" w:rsidRDefault="00C67E27">
      <w:pPr>
        <w:pStyle w:val="ListParagraph"/>
        <w:numPr>
          <w:ilvl w:val="0"/>
          <w:numId w:val="9"/>
        </w:numPr>
        <w:ind w:firstLineChars="0"/>
        <w:pPrChange w:id="82" w:author="Venkataraman Subhashini-B22166" w:date="2015-07-15T07:33:00Z">
          <w:pPr>
            <w:pStyle w:val="ListParagraph"/>
            <w:numPr>
              <w:numId w:val="15"/>
            </w:numPr>
            <w:tabs>
              <w:tab w:val="num" w:pos="360"/>
              <w:tab w:val="num" w:pos="720"/>
            </w:tabs>
            <w:ind w:left="720" w:firstLineChars="0" w:hanging="720"/>
          </w:pPr>
        </w:pPrChange>
      </w:pPr>
      <w:r>
        <w:fldChar w:fldCharType="begin"/>
      </w:r>
      <w:r>
        <w:instrText xml:space="preserve"> HYPERLINK  \l "_g_ipsec_la_multi_packet_decap" </w:instrText>
      </w:r>
      <w:r>
        <w:fldChar w:fldCharType="separate"/>
      </w:r>
      <w:proofErr w:type="spellStart"/>
      <w:r w:rsidR="00336C7D" w:rsidRPr="00C67E27">
        <w:rPr>
          <w:rStyle w:val="Hyperlink"/>
        </w:rPr>
        <w:t>g_i</w:t>
      </w:r>
      <w:r w:rsidRPr="00C67E27">
        <w:rPr>
          <w:rStyle w:val="Hyperlink"/>
        </w:rPr>
        <w:t>psec_la_multi_packet_decap</w:t>
      </w:r>
      <w:proofErr w:type="spellEnd"/>
      <w:r>
        <w:fldChar w:fldCharType="end"/>
      </w:r>
    </w:p>
    <w:p w:rsidR="00930B23" w:rsidRPr="00F608C9" w:rsidRDefault="00930B23" w:rsidP="00930B23">
      <w:pPr>
        <w:pStyle w:val="Heading1"/>
        <w:rPr>
          <w:color w:val="auto"/>
        </w:rPr>
      </w:pPr>
      <w:bookmarkStart w:id="83" w:name="_Toc424044067"/>
      <w:proofErr w:type="gramStart"/>
      <w:r w:rsidRPr="00F608C9">
        <w:rPr>
          <w:color w:val="auto"/>
        </w:rPr>
        <w:lastRenderedPageBreak/>
        <w:t>g-API</w:t>
      </w:r>
      <w:proofErr w:type="gramEnd"/>
      <w:r w:rsidRPr="00F608C9">
        <w:rPr>
          <w:color w:val="auto"/>
        </w:rPr>
        <w:t xml:space="preserve"> definitions</w:t>
      </w:r>
      <w:bookmarkEnd w:id="83"/>
    </w:p>
    <w:p w:rsidR="00930B23" w:rsidRDefault="00930B23" w:rsidP="00930B23">
      <w:pPr>
        <w:pStyle w:val="Heading2"/>
      </w:pPr>
      <w:bookmarkStart w:id="84" w:name="_g_ipsec_la_get_api_version"/>
      <w:bookmarkStart w:id="85" w:name="_Toc422237157"/>
      <w:bookmarkEnd w:id="84"/>
      <w:r>
        <w:t xml:space="preserve"> </w:t>
      </w:r>
      <w:bookmarkStart w:id="86" w:name="_Toc424044068"/>
      <w:proofErr w:type="spellStart"/>
      <w:r>
        <w:t>g_ipsec_la_get_api_version</w:t>
      </w:r>
      <w:bookmarkEnd w:id="85"/>
      <w:bookmarkEnd w:id="86"/>
      <w:proofErr w:type="spellEnd"/>
    </w:p>
    <w:p w:rsidR="00930B23" w:rsidRPr="00C67E27" w:rsidRDefault="00930B23" w:rsidP="00930B23">
      <w:pPr>
        <w:rPr>
          <w:rFonts w:ascii="Courier New" w:hAnsi="Courier New" w:cs="Courier New"/>
        </w:rPr>
      </w:pPr>
      <w:r w:rsidRPr="00C67E27">
        <w:rPr>
          <w:rFonts w:ascii="Courier New" w:hAnsi="Courier New" w:cs="Courier New"/>
        </w:rPr>
        <w:t xml:space="preserve">int32_t </w:t>
      </w:r>
      <w:proofErr w:type="spellStart"/>
      <w:r w:rsidRPr="00C67E27">
        <w:rPr>
          <w:rFonts w:ascii="Courier New" w:hAnsi="Courier New" w:cs="Courier New"/>
        </w:rPr>
        <w:t>g_ipsec_la_get_api_</w:t>
      </w:r>
      <w:proofErr w:type="gramStart"/>
      <w:r w:rsidRPr="00C67E27">
        <w:rPr>
          <w:rFonts w:ascii="Courier New" w:hAnsi="Courier New" w:cs="Courier New"/>
        </w:rPr>
        <w:t>version</w:t>
      </w:r>
      <w:proofErr w:type="spellEnd"/>
      <w:r w:rsidRPr="00C67E27">
        <w:rPr>
          <w:rFonts w:ascii="Courier New" w:hAnsi="Courier New" w:cs="Courier New"/>
        </w:rPr>
        <w:t>(</w:t>
      </w:r>
      <w:proofErr w:type="gramEnd"/>
      <w:r w:rsidRPr="00C67E27">
        <w:rPr>
          <w:rFonts w:ascii="Courier New" w:hAnsi="Courier New" w:cs="Courier New"/>
        </w:rPr>
        <w:t>char *version)</w:t>
      </w:r>
    </w:p>
    <w:p w:rsidR="00930B23" w:rsidRPr="00D84D38" w:rsidRDefault="00930B23" w:rsidP="00C67E27">
      <w:pPr>
        <w:spacing w:after="0"/>
        <w:rPr>
          <w:rFonts w:ascii="Courier New" w:hAnsi="Courier New" w:cs="Courier New"/>
        </w:rPr>
      </w:pPr>
      <w:r w:rsidRPr="00D84D38">
        <w:rPr>
          <w:rFonts w:ascii="Courier New" w:hAnsi="Courier New" w:cs="Courier New"/>
        </w:rPr>
        <w:t xml:space="preserve">/* Function Name:  </w:t>
      </w:r>
      <w:proofErr w:type="spellStart"/>
      <w:r w:rsidRPr="00D84D38">
        <w:rPr>
          <w:rFonts w:ascii="Courier New" w:hAnsi="Courier New" w:cs="Courier New"/>
        </w:rPr>
        <w:t>g_ipsec_la_get_api_version</w:t>
      </w:r>
      <w:proofErr w:type="spellEnd"/>
      <w:r w:rsidRPr="00D84D38">
        <w:rPr>
          <w:rFonts w:ascii="Courier New" w:hAnsi="Courier New" w:cs="Courier New"/>
        </w:rPr>
        <w:t xml:space="preserve"> </w:t>
      </w:r>
    </w:p>
    <w:p w:rsidR="00930B23" w:rsidRPr="00D84D38" w:rsidRDefault="00930B23" w:rsidP="00C67E27">
      <w:pPr>
        <w:spacing w:after="0"/>
        <w:rPr>
          <w:rFonts w:ascii="Courier New" w:hAnsi="Courier New" w:cs="Courier New"/>
        </w:rPr>
      </w:pPr>
      <w:r w:rsidRPr="00D84D38">
        <w:rPr>
          <w:rFonts w:ascii="Courier New" w:hAnsi="Courier New" w:cs="Courier New"/>
        </w:rPr>
        <w:t xml:space="preserve"> * Input/Output: a variable to hold the version</w:t>
      </w:r>
    </w:p>
    <w:p w:rsidR="00930B23" w:rsidRPr="00D84D38" w:rsidRDefault="00930B23" w:rsidP="00C67E27">
      <w:pPr>
        <w:spacing w:after="0"/>
        <w:rPr>
          <w:rFonts w:ascii="Courier New" w:hAnsi="Courier New" w:cs="Courier New"/>
        </w:rPr>
      </w:pPr>
      <w:r w:rsidRPr="00D84D38">
        <w:rPr>
          <w:rFonts w:ascii="Courier New" w:hAnsi="Courier New" w:cs="Courier New"/>
        </w:rPr>
        <w:t xml:space="preserve"> * Return value: SUCCESS (0) or FAILURE (-</w:t>
      </w:r>
      <w:proofErr w:type="spellStart"/>
      <w:r w:rsidRPr="00D84D38">
        <w:rPr>
          <w:rFonts w:ascii="Courier New" w:hAnsi="Courier New" w:cs="Courier New"/>
        </w:rPr>
        <w:t>ve</w:t>
      </w:r>
      <w:proofErr w:type="spellEnd"/>
      <w:r w:rsidRPr="00D84D38">
        <w:rPr>
          <w:rFonts w:ascii="Courier New" w:hAnsi="Courier New" w:cs="Courier New"/>
        </w:rPr>
        <w:t xml:space="preserve"> value) </w:t>
      </w:r>
    </w:p>
    <w:p w:rsidR="00930B23" w:rsidRPr="00D84D38" w:rsidRDefault="00930B23" w:rsidP="00C67E27">
      <w:pPr>
        <w:spacing w:after="0"/>
        <w:rPr>
          <w:rFonts w:ascii="Courier New" w:hAnsi="Courier New" w:cs="Courier New"/>
        </w:rPr>
      </w:pPr>
      <w:r w:rsidRPr="00D84D38">
        <w:rPr>
          <w:rFonts w:ascii="Courier New" w:hAnsi="Courier New" w:cs="Courier New"/>
        </w:rPr>
        <w:t xml:space="preserve"> * </w:t>
      </w:r>
      <w:proofErr w:type="gramStart"/>
      <w:r w:rsidRPr="00D84D38">
        <w:rPr>
          <w:rFonts w:ascii="Courier New" w:hAnsi="Courier New" w:cs="Courier New"/>
        </w:rPr>
        <w:t>Description :</w:t>
      </w:r>
      <w:proofErr w:type="gramEnd"/>
      <w:r w:rsidRPr="00D84D38">
        <w:rPr>
          <w:rFonts w:ascii="Courier New" w:hAnsi="Courier New" w:cs="Courier New"/>
        </w:rPr>
        <w:t xml:space="preserve"> Application to use this </w:t>
      </w:r>
      <w:proofErr w:type="spellStart"/>
      <w:r w:rsidRPr="00D84D38">
        <w:rPr>
          <w:rFonts w:ascii="Courier New" w:hAnsi="Courier New" w:cs="Courier New"/>
        </w:rPr>
        <w:t>api</w:t>
      </w:r>
      <w:proofErr w:type="spellEnd"/>
      <w:r w:rsidRPr="00D84D38">
        <w:rPr>
          <w:rFonts w:ascii="Courier New" w:hAnsi="Courier New" w:cs="Courier New"/>
        </w:rPr>
        <w:t xml:space="preserve"> to get the API version</w:t>
      </w:r>
    </w:p>
    <w:p w:rsidR="00930B23" w:rsidRDefault="00930B23" w:rsidP="00C67E27">
      <w:pPr>
        <w:spacing w:after="0"/>
        <w:rPr>
          <w:rFonts w:ascii="Courier New" w:hAnsi="Courier New" w:cs="Courier New"/>
        </w:rPr>
      </w:pPr>
      <w:r w:rsidRPr="00D84D38">
        <w:rPr>
          <w:rFonts w:ascii="Courier New" w:hAnsi="Courier New" w:cs="Courier New"/>
        </w:rPr>
        <w:t xml:space="preserve"> */</w:t>
      </w:r>
    </w:p>
    <w:p w:rsidR="00930B23" w:rsidRPr="00D84D38" w:rsidRDefault="00930B23" w:rsidP="00C67E27">
      <w:r>
        <w:t>Application can use this API to get the underlying API version.</w:t>
      </w:r>
    </w:p>
    <w:p w:rsidR="00930B23" w:rsidRDefault="00930B23" w:rsidP="00930B23">
      <w:pPr>
        <w:pStyle w:val="Heading2"/>
      </w:pPr>
      <w:bookmarkStart w:id="87" w:name="_g_ipsec_la_open"/>
      <w:bookmarkStart w:id="88" w:name="_Toc422237158"/>
      <w:bookmarkStart w:id="89" w:name="_Toc424044069"/>
      <w:bookmarkEnd w:id="87"/>
      <w:proofErr w:type="spellStart"/>
      <w:r>
        <w:t>g_ipsec_la_open</w:t>
      </w:r>
      <w:bookmarkEnd w:id="88"/>
      <w:bookmarkEnd w:id="89"/>
      <w:proofErr w:type="spellEnd"/>
    </w:p>
    <w:p w:rsidR="00930B23" w:rsidRDefault="00930B23" w:rsidP="00C67E27">
      <w:pPr>
        <w:spacing w:after="0"/>
        <w:rPr>
          <w:rFonts w:ascii="Courier New" w:hAnsi="Courier New" w:cs="Courier New"/>
        </w:rPr>
      </w:pPr>
      <w:r w:rsidRPr="00AC48A4">
        <w:rPr>
          <w:rFonts w:ascii="Courier New" w:hAnsi="Courier New" w:cs="Courier New"/>
        </w:rPr>
        <w:t xml:space="preserve">int32_t </w:t>
      </w:r>
      <w:proofErr w:type="spellStart"/>
      <w:r w:rsidRPr="00AC48A4">
        <w:rPr>
          <w:rFonts w:ascii="Courier New" w:hAnsi="Courier New" w:cs="Courier New"/>
        </w:rPr>
        <w:t>g_ipsec_la</w:t>
      </w:r>
      <w:r>
        <w:rPr>
          <w:rFonts w:ascii="Courier New" w:hAnsi="Courier New" w:cs="Courier New"/>
        </w:rPr>
        <w:t>_</w:t>
      </w:r>
      <w:proofErr w:type="gramStart"/>
      <w:r>
        <w:rPr>
          <w:rFonts w:ascii="Courier New" w:hAnsi="Courier New" w:cs="Courier New"/>
        </w:rPr>
        <w:t>open</w:t>
      </w:r>
      <w:proofErr w:type="spellEnd"/>
      <w:r w:rsidRPr="00AC48A4">
        <w:rPr>
          <w:rFonts w:ascii="Courier New" w:hAnsi="Courier New" w:cs="Courier New"/>
        </w:rPr>
        <w:t>(</w:t>
      </w:r>
      <w:proofErr w:type="gramEnd"/>
    </w:p>
    <w:p w:rsidR="00930B23" w:rsidRDefault="00930B23" w:rsidP="00C67E27">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enum</w:t>
      </w:r>
      <w:proofErr w:type="spellEnd"/>
      <w:proofErr w:type="gramEnd"/>
      <w:r>
        <w:rPr>
          <w:rFonts w:ascii="Courier New" w:hAnsi="Courier New" w:cs="Courier New"/>
        </w:rPr>
        <w:t xml:space="preserve"> </w:t>
      </w:r>
      <w:proofErr w:type="spellStart"/>
      <w:r>
        <w:rPr>
          <w:rFonts w:ascii="Courier New" w:hAnsi="Courier New" w:cs="Courier New"/>
        </w:rPr>
        <w:t>g_ipsec_la_mode</w:t>
      </w:r>
      <w:proofErr w:type="spellEnd"/>
      <w:r>
        <w:rPr>
          <w:rFonts w:ascii="Courier New" w:hAnsi="Courier New" w:cs="Courier New"/>
        </w:rPr>
        <w:t xml:space="preserve"> mode, /* Mode = EXCLUSIVE OR SHARED */</w:t>
      </w:r>
    </w:p>
    <w:p w:rsidR="00930B23" w:rsidRDefault="00930B23" w:rsidP="00C67E27">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g_ipsec_la_open_inargs</w:t>
      </w:r>
      <w:proofErr w:type="spellEnd"/>
      <w:r>
        <w:rPr>
          <w:rFonts w:ascii="Courier New" w:hAnsi="Courier New" w:cs="Courier New"/>
        </w:rPr>
        <w:t xml:space="preserve"> *in,</w:t>
      </w:r>
    </w:p>
    <w:p w:rsidR="00930B23" w:rsidRDefault="00930B23" w:rsidP="00C67E27">
      <w:pPr>
        <w:spacing w:after="0"/>
        <w:ind w:firstLine="720"/>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g_ipsec_la_open_outargs</w:t>
      </w:r>
      <w:proofErr w:type="spellEnd"/>
      <w:r>
        <w:rPr>
          <w:rFonts w:ascii="Courier New" w:hAnsi="Courier New" w:cs="Courier New"/>
        </w:rPr>
        <w:t xml:space="preserve"> *out);</w:t>
      </w:r>
    </w:p>
    <w:p w:rsidR="00930B23" w:rsidRDefault="00930B23" w:rsidP="00C67E27">
      <w:pPr>
        <w:spacing w:after="0"/>
      </w:pPr>
    </w:p>
    <w:p w:rsidR="00930B23" w:rsidRDefault="00930B23" w:rsidP="00C67E27">
      <w:pPr>
        <w:spacing w:after="0"/>
        <w:rPr>
          <w:rFonts w:ascii="Courier New" w:hAnsi="Courier New" w:cs="Courier New"/>
        </w:rPr>
      </w:pPr>
      <w:r>
        <w:rPr>
          <w:rFonts w:ascii="Courier New" w:hAnsi="Courier New" w:cs="Courier New"/>
        </w:rPr>
        <w:t xml:space="preserve">/* Function Name: </w:t>
      </w:r>
      <w:proofErr w:type="spellStart"/>
      <w:r>
        <w:rPr>
          <w:rFonts w:ascii="Courier New" w:hAnsi="Courier New" w:cs="Courier New"/>
        </w:rPr>
        <w:t>g_ipsec_la_open</w:t>
      </w:r>
      <w:proofErr w:type="spellEnd"/>
    </w:p>
    <w:p w:rsidR="00930B23" w:rsidRDefault="00930B23" w:rsidP="00C67E27">
      <w:pPr>
        <w:spacing w:after="0"/>
        <w:ind w:left="2040" w:hanging="1920"/>
        <w:rPr>
          <w:rFonts w:ascii="Courier New" w:hAnsi="Courier New" w:cs="Courier New"/>
        </w:rPr>
      </w:pPr>
      <w:r>
        <w:rPr>
          <w:rFonts w:ascii="Courier New" w:hAnsi="Courier New" w:cs="Courier New"/>
        </w:rPr>
        <w:t xml:space="preserve">* </w:t>
      </w:r>
      <w:proofErr w:type="spellStart"/>
      <w:r>
        <w:rPr>
          <w:rFonts w:ascii="Courier New" w:hAnsi="Courier New" w:cs="Courier New"/>
        </w:rPr>
        <w:t>Input/</w:t>
      </w:r>
      <w:proofErr w:type="gramStart"/>
      <w:r>
        <w:rPr>
          <w:rFonts w:ascii="Courier New" w:hAnsi="Courier New" w:cs="Courier New"/>
        </w:rPr>
        <w:t>Output</w:t>
      </w:r>
      <w:proofErr w:type="spellEnd"/>
      <w:r>
        <w:rPr>
          <w:rFonts w:ascii="Courier New" w:hAnsi="Courier New" w:cs="Courier New"/>
        </w:rPr>
        <w:t xml:space="preserve">  :</w:t>
      </w:r>
      <w:proofErr w:type="gramEnd"/>
      <w:r>
        <w:rPr>
          <w:rFonts w:ascii="Courier New" w:hAnsi="Courier New" w:cs="Courier New"/>
        </w:rPr>
        <w:t xml:space="preserve"> mode = EXCLUSIVE or SHARES, in : application identity, callback function to invoke when the underlying accelerator connection is broken, callback argument and length of the same.</w:t>
      </w:r>
      <w:r w:rsidR="00C67E27">
        <w:rPr>
          <w:rFonts w:ascii="Courier New" w:hAnsi="Courier New" w:cs="Courier New"/>
        </w:rPr>
        <w:t xml:space="preserve"> </w:t>
      </w:r>
      <w:proofErr w:type="gramStart"/>
      <w:r w:rsidR="00C67E27">
        <w:rPr>
          <w:rFonts w:ascii="Courier New" w:hAnsi="Courier New" w:cs="Courier New"/>
        </w:rPr>
        <w:t>out</w:t>
      </w:r>
      <w:proofErr w:type="gramEnd"/>
      <w:r w:rsidR="00C67E27">
        <w:rPr>
          <w:rFonts w:ascii="Courier New" w:hAnsi="Courier New" w:cs="Courier New"/>
        </w:rPr>
        <w:t>: handle to the accelerator</w:t>
      </w:r>
    </w:p>
    <w:p w:rsidR="00930B23" w:rsidRDefault="00930B23" w:rsidP="00C67E27">
      <w:pPr>
        <w:spacing w:after="0"/>
        <w:ind w:left="2040" w:hanging="1920"/>
        <w:rPr>
          <w:rFonts w:ascii="Courier New" w:hAnsi="Courier New" w:cs="Courier New"/>
        </w:rPr>
      </w:pPr>
      <w:r>
        <w:rPr>
          <w:rFonts w:ascii="Courier New" w:hAnsi="Courier New" w:cs="Courier New"/>
        </w:rPr>
        <w:t xml:space="preserve">* Return </w:t>
      </w:r>
      <w:proofErr w:type="gramStart"/>
      <w:r>
        <w:rPr>
          <w:rFonts w:ascii="Courier New" w:hAnsi="Courier New" w:cs="Courier New"/>
        </w:rPr>
        <w:t>Value :</w:t>
      </w:r>
      <w:proofErr w:type="gramEnd"/>
      <w:r>
        <w:rPr>
          <w:rFonts w:ascii="Courier New" w:hAnsi="Courier New" w:cs="Courier New"/>
        </w:rPr>
        <w:t xml:space="preserve"> SUCCESS(0) or FAILURE (-</w:t>
      </w:r>
      <w:proofErr w:type="spellStart"/>
      <w:r>
        <w:rPr>
          <w:rFonts w:ascii="Courier New" w:hAnsi="Courier New" w:cs="Courier New"/>
        </w:rPr>
        <w:t>ve</w:t>
      </w:r>
      <w:proofErr w:type="spellEnd"/>
      <w:r>
        <w:rPr>
          <w:rFonts w:ascii="Courier New" w:hAnsi="Courier New" w:cs="Courier New"/>
        </w:rPr>
        <w:t xml:space="preserve"> value)</w:t>
      </w:r>
    </w:p>
    <w:p w:rsidR="00930B23" w:rsidRDefault="00930B23" w:rsidP="00C67E27">
      <w:pPr>
        <w:spacing w:after="0"/>
        <w:ind w:left="2040" w:hanging="1920"/>
        <w:rPr>
          <w:rFonts w:ascii="Courier New" w:hAnsi="Courier New" w:cs="Courier New"/>
        </w:rPr>
      </w:pPr>
      <w:r>
        <w:rPr>
          <w:rFonts w:ascii="Courier New" w:hAnsi="Courier New" w:cs="Courier New"/>
        </w:rPr>
        <w:t xml:space="preserve">* </w:t>
      </w:r>
      <w:proofErr w:type="gramStart"/>
      <w:r>
        <w:rPr>
          <w:rFonts w:ascii="Courier New" w:hAnsi="Courier New" w:cs="Courier New"/>
        </w:rPr>
        <w:t>Description  :</w:t>
      </w:r>
      <w:proofErr w:type="gramEnd"/>
      <w:r>
        <w:rPr>
          <w:rFonts w:ascii="Courier New" w:hAnsi="Courier New" w:cs="Courier New"/>
        </w:rPr>
        <w:t xml:space="preserve"> Get a handle to an IPsec Look Aside Accelerator Instance.</w:t>
      </w:r>
    </w:p>
    <w:p w:rsidR="00930B23" w:rsidRDefault="00930B23" w:rsidP="00C67E27">
      <w:pPr>
        <w:spacing w:after="0"/>
        <w:ind w:left="2040" w:hanging="1920"/>
        <w:rPr>
          <w:rFonts w:ascii="Courier New" w:hAnsi="Courier New" w:cs="Courier New"/>
        </w:rPr>
      </w:pPr>
      <w:r>
        <w:rPr>
          <w:rFonts w:ascii="Courier New" w:hAnsi="Courier New" w:cs="Courier New"/>
        </w:rPr>
        <w:t>*/</w:t>
      </w:r>
    </w:p>
    <w:p w:rsidR="00930B23" w:rsidRDefault="00930B23" w:rsidP="00930B23">
      <w:pPr>
        <w:rPr>
          <w:rFonts w:ascii="Times New Roman" w:hAnsi="Times New Roman"/>
          <w:sz w:val="24"/>
          <w:szCs w:val="24"/>
        </w:rPr>
      </w:pPr>
      <w:r w:rsidRPr="00D84D38">
        <w:rPr>
          <w:rFonts w:ascii="Times New Roman" w:hAnsi="Times New Roman"/>
          <w:sz w:val="24"/>
          <w:szCs w:val="24"/>
        </w:rPr>
        <w:t xml:space="preserve">An Application shall use this API to </w:t>
      </w:r>
      <w:r>
        <w:rPr>
          <w:rFonts w:ascii="Times New Roman" w:hAnsi="Times New Roman"/>
          <w:sz w:val="24"/>
          <w:szCs w:val="24"/>
        </w:rPr>
        <w:t>open a virtual accelerator in either a shared mode or exclusive mode</w:t>
      </w:r>
      <w:r w:rsidRPr="00D84D38">
        <w:rPr>
          <w:rFonts w:ascii="Times New Roman" w:hAnsi="Times New Roman"/>
          <w:sz w:val="24"/>
          <w:szCs w:val="24"/>
        </w:rPr>
        <w:t xml:space="preserve">. When exclusive mode is requested, every attempt would be made to assign a virtual accelerator exclusively for usage by that application. When shared mode is requested, a shared virtual accelerator may be assigned to the application. In case the suggested mode is unavailable (due to non-available virtual accelerator instances,) a failure would be returned. </w:t>
      </w:r>
    </w:p>
    <w:p w:rsidR="00930B23" w:rsidRPr="00D84D38" w:rsidRDefault="00930B23" w:rsidP="00930B23">
      <w:pPr>
        <w:rPr>
          <w:rFonts w:ascii="Times New Roman" w:hAnsi="Times New Roman"/>
          <w:sz w:val="24"/>
          <w:szCs w:val="24"/>
        </w:rPr>
      </w:pPr>
      <w:r>
        <w:rPr>
          <w:rFonts w:ascii="Times New Roman" w:hAnsi="Times New Roman"/>
          <w:sz w:val="24"/>
          <w:szCs w:val="24"/>
        </w:rPr>
        <w:t xml:space="preserve">The application registers a callback function to be invoked, if the underlying virtual accelerator association is broken. The application is expected to take corrective action such as closing the current handle and opening a new handle if required. </w:t>
      </w:r>
    </w:p>
    <w:p w:rsidR="00930B23" w:rsidRDefault="00930B23" w:rsidP="00930B23">
      <w:pPr>
        <w:pStyle w:val="Heading2"/>
      </w:pPr>
      <w:bookmarkStart w:id="90" w:name="_g_ipsec_la_create_group"/>
      <w:bookmarkStart w:id="91" w:name="_g_ipsec_la_group_create"/>
      <w:bookmarkStart w:id="92" w:name="_Toc422237159"/>
      <w:bookmarkEnd w:id="90"/>
      <w:bookmarkEnd w:id="91"/>
      <w:r>
        <w:t xml:space="preserve"> </w:t>
      </w:r>
      <w:bookmarkStart w:id="93" w:name="_Toc424044070"/>
      <w:proofErr w:type="spellStart"/>
      <w:r>
        <w:t>g_ipsec_la_</w:t>
      </w:r>
      <w:del w:id="94" w:author="Venkataraman Subhashini-B22166" w:date="2015-07-19T06:55:00Z">
        <w:r w:rsidDel="00AD1D6E">
          <w:delText>create_group</w:delText>
        </w:r>
      </w:del>
      <w:bookmarkEnd w:id="92"/>
      <w:bookmarkEnd w:id="93"/>
      <w:ins w:id="95" w:author="Venkataraman Subhashini-B22166" w:date="2015-07-19T06:55:00Z">
        <w:r w:rsidR="00AD1D6E">
          <w:t>group_create</w:t>
        </w:r>
      </w:ins>
      <w:proofErr w:type="spellEnd"/>
    </w:p>
    <w:p w:rsidR="00930B23" w:rsidRPr="00FB44F3" w:rsidRDefault="00930B23" w:rsidP="00C67E27">
      <w:pPr>
        <w:spacing w:after="0"/>
        <w:rPr>
          <w:rFonts w:ascii="Courier New" w:hAnsi="Courier New" w:cs="Courier New"/>
        </w:rPr>
      </w:pPr>
      <w:r w:rsidRPr="00FB44F3">
        <w:rPr>
          <w:rFonts w:ascii="Courier New" w:hAnsi="Courier New" w:cs="Courier New"/>
        </w:rPr>
        <w:t xml:space="preserve">int32_t </w:t>
      </w:r>
      <w:proofErr w:type="spellStart"/>
      <w:r w:rsidRPr="00FB44F3">
        <w:rPr>
          <w:rFonts w:ascii="Courier New" w:hAnsi="Courier New" w:cs="Courier New"/>
        </w:rPr>
        <w:t>g_ipsec_la_</w:t>
      </w:r>
      <w:del w:id="96" w:author="Venkataraman Subhashini-B22166" w:date="2015-07-19T06:56:00Z">
        <w:r w:rsidRPr="00FB44F3" w:rsidDel="00AD1D6E">
          <w:rPr>
            <w:rFonts w:ascii="Courier New" w:hAnsi="Courier New" w:cs="Courier New"/>
          </w:rPr>
          <w:delText>create_</w:delText>
        </w:r>
        <w:r w:rsidDel="00AD1D6E">
          <w:rPr>
            <w:rFonts w:ascii="Courier New" w:hAnsi="Courier New" w:cs="Courier New"/>
          </w:rPr>
          <w:delText>group</w:delText>
        </w:r>
      </w:del>
      <w:ins w:id="97" w:author="Venkataraman Subhashini-B22166" w:date="2015-07-19T06:56:00Z">
        <w:r w:rsidR="00AD1D6E">
          <w:rPr>
            <w:rFonts w:ascii="Courier New" w:hAnsi="Courier New" w:cs="Courier New"/>
          </w:rPr>
          <w:t>group_</w:t>
        </w:r>
        <w:proofErr w:type="gramStart"/>
        <w:r w:rsidR="00AD1D6E">
          <w:rPr>
            <w:rFonts w:ascii="Courier New" w:hAnsi="Courier New" w:cs="Courier New"/>
          </w:rPr>
          <w:t>create</w:t>
        </w:r>
      </w:ins>
      <w:proofErr w:type="spellEnd"/>
      <w:r w:rsidRPr="00FB44F3">
        <w:rPr>
          <w:rFonts w:ascii="Courier New" w:hAnsi="Courier New" w:cs="Courier New"/>
        </w:rPr>
        <w:t>(</w:t>
      </w:r>
      <w:proofErr w:type="gramEnd"/>
    </w:p>
    <w:p w:rsidR="00C67E27" w:rsidRDefault="00930B23" w:rsidP="00C67E27">
      <w:pPr>
        <w:spacing w:after="0"/>
        <w:rPr>
          <w:rFonts w:ascii="Courier New" w:hAnsi="Courier New" w:cs="Courier New"/>
        </w:rPr>
      </w:pPr>
      <w:r w:rsidRPr="00FB44F3">
        <w:rPr>
          <w:rFonts w:ascii="Courier New" w:hAnsi="Courier New" w:cs="Courier New"/>
        </w:rPr>
        <w:tab/>
      </w:r>
      <w:proofErr w:type="spellStart"/>
      <w:proofErr w:type="gramStart"/>
      <w:r w:rsidRPr="00FB44F3">
        <w:rPr>
          <w:rFonts w:ascii="Courier New" w:hAnsi="Courier New" w:cs="Courier New"/>
        </w:rPr>
        <w:t>struct</w:t>
      </w:r>
      <w:proofErr w:type="spellEnd"/>
      <w:proofErr w:type="gramEnd"/>
      <w:r w:rsidRPr="00FB44F3">
        <w:rPr>
          <w:rFonts w:ascii="Courier New" w:hAnsi="Courier New" w:cs="Courier New"/>
        </w:rPr>
        <w:t xml:space="preserve"> </w:t>
      </w:r>
      <w:proofErr w:type="spellStart"/>
      <w:r>
        <w:rPr>
          <w:rFonts w:ascii="Courier New" w:hAnsi="Courier New" w:cs="Courier New"/>
        </w:rPr>
        <w:t>g_ipsec_la_handle</w:t>
      </w:r>
      <w:proofErr w:type="spellEnd"/>
      <w:r w:rsidRPr="00FB44F3">
        <w:rPr>
          <w:rFonts w:ascii="Courier New" w:hAnsi="Courier New" w:cs="Courier New"/>
        </w:rPr>
        <w:t xml:space="preserve"> *hand</w:t>
      </w:r>
      <w:r w:rsidR="00B14F4F">
        <w:rPr>
          <w:rFonts w:ascii="Courier New" w:hAnsi="Courier New" w:cs="Courier New"/>
        </w:rPr>
        <w:t>l</w:t>
      </w:r>
      <w:r w:rsidRPr="00FB44F3">
        <w:rPr>
          <w:rFonts w:ascii="Courier New" w:hAnsi="Courier New" w:cs="Courier New"/>
        </w:rPr>
        <w:t xml:space="preserve">e; </w:t>
      </w:r>
    </w:p>
    <w:p w:rsidR="00930B23" w:rsidRPr="00FB44F3" w:rsidRDefault="00930B23" w:rsidP="00C67E27">
      <w:pPr>
        <w:spacing w:after="0"/>
        <w:ind w:left="720" w:firstLine="720"/>
        <w:rPr>
          <w:rFonts w:ascii="Courier New" w:hAnsi="Courier New" w:cs="Courier New"/>
        </w:rPr>
      </w:pPr>
      <w:r w:rsidRPr="00FB44F3">
        <w:rPr>
          <w:rFonts w:ascii="Courier New" w:hAnsi="Courier New" w:cs="Courier New"/>
        </w:rPr>
        <w:t>/* handle should be valid one */</w:t>
      </w:r>
    </w:p>
    <w:p w:rsidR="00930B23" w:rsidRDefault="00930B23" w:rsidP="00C67E27">
      <w:pPr>
        <w:spacing w:after="0"/>
        <w:ind w:firstLine="720"/>
        <w:rPr>
          <w:rFonts w:ascii="Courier New" w:hAnsi="Courier New" w:cs="Courier New"/>
        </w:rPr>
      </w:pPr>
      <w:proofErr w:type="spellStart"/>
      <w:proofErr w:type="gramStart"/>
      <w:r w:rsidRPr="00FB44F3">
        <w:rPr>
          <w:rFonts w:ascii="Courier New" w:hAnsi="Courier New" w:cs="Courier New"/>
        </w:rPr>
        <w:t>struct</w:t>
      </w:r>
      <w:proofErr w:type="spellEnd"/>
      <w:proofErr w:type="gramEnd"/>
      <w:r w:rsidRPr="00FB44F3">
        <w:rPr>
          <w:rFonts w:ascii="Courier New" w:hAnsi="Courier New" w:cs="Courier New"/>
        </w:rPr>
        <w:t xml:space="preserve"> </w:t>
      </w:r>
      <w:proofErr w:type="spellStart"/>
      <w:r w:rsidRPr="00FB44F3">
        <w:rPr>
          <w:rFonts w:ascii="Courier New" w:hAnsi="Courier New" w:cs="Courier New"/>
        </w:rPr>
        <w:t>g_ipsec_la_</w:t>
      </w:r>
      <w:del w:id="98" w:author="Venkataraman Subhashini-B22166" w:date="2015-07-19T07:05:00Z">
        <w:r w:rsidRPr="00FB44F3" w:rsidDel="00476949">
          <w:rPr>
            <w:rFonts w:ascii="Courier New" w:hAnsi="Courier New" w:cs="Courier New"/>
          </w:rPr>
          <w:delText>create_</w:delText>
        </w:r>
        <w:r w:rsidDel="00476949">
          <w:rPr>
            <w:rFonts w:ascii="Courier New" w:hAnsi="Courier New" w:cs="Courier New"/>
          </w:rPr>
          <w:delText>group</w:delText>
        </w:r>
      </w:del>
      <w:ins w:id="99" w:author="Venkataraman Subhashini-B22166" w:date="2015-07-19T07:05:00Z">
        <w:r w:rsidR="00476949">
          <w:rPr>
            <w:rFonts w:ascii="Courier New" w:hAnsi="Courier New" w:cs="Courier New"/>
          </w:rPr>
          <w:t>group_create</w:t>
        </w:r>
      </w:ins>
      <w:r w:rsidRPr="00FB44F3">
        <w:rPr>
          <w:rFonts w:ascii="Courier New" w:hAnsi="Courier New" w:cs="Courier New"/>
        </w:rPr>
        <w:t>_inargs</w:t>
      </w:r>
      <w:proofErr w:type="spellEnd"/>
      <w:r w:rsidRPr="00FB44F3">
        <w:rPr>
          <w:rFonts w:ascii="Courier New" w:hAnsi="Courier New" w:cs="Courier New"/>
        </w:rPr>
        <w:t xml:space="preserve"> *in,</w:t>
      </w:r>
    </w:p>
    <w:p w:rsidR="00B14F4F" w:rsidRPr="00FB44F3" w:rsidRDefault="00B14F4F" w:rsidP="00C67E27">
      <w:pPr>
        <w:spacing w:after="0"/>
        <w:ind w:firstLine="720"/>
        <w:rPr>
          <w:rFonts w:ascii="Courier New" w:hAnsi="Courier New" w:cs="Courier New"/>
        </w:rPr>
      </w:pPr>
      <w:proofErr w:type="spellStart"/>
      <w:proofErr w:type="gramStart"/>
      <w:r w:rsidRPr="00113B31">
        <w:rPr>
          <w:rFonts w:ascii="Courier New" w:hAnsi="Courier New" w:cs="Courier New"/>
        </w:rPr>
        <w:t>enum</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g_ipsec_la_control_flags</w:t>
      </w:r>
      <w:proofErr w:type="spellEnd"/>
      <w:r w:rsidRPr="00113B31">
        <w:rPr>
          <w:rFonts w:ascii="Courier New" w:hAnsi="Courier New" w:cs="Courier New"/>
        </w:rPr>
        <w:t xml:space="preserve"> flags</w:t>
      </w:r>
      <w:r>
        <w:rPr>
          <w:rFonts w:ascii="Courier New" w:hAnsi="Courier New" w:cs="Courier New"/>
        </w:rPr>
        <w:t>,</w:t>
      </w:r>
    </w:p>
    <w:p w:rsidR="00B14F4F" w:rsidRDefault="00930B23" w:rsidP="00C67E27">
      <w:pPr>
        <w:spacing w:after="0"/>
        <w:ind w:firstLine="720"/>
        <w:rPr>
          <w:rFonts w:ascii="Courier New" w:hAnsi="Courier New" w:cs="Courier New"/>
        </w:rPr>
      </w:pPr>
      <w:proofErr w:type="spellStart"/>
      <w:proofErr w:type="gramStart"/>
      <w:r w:rsidRPr="00FB44F3">
        <w:rPr>
          <w:rFonts w:ascii="Courier New" w:hAnsi="Courier New" w:cs="Courier New"/>
        </w:rPr>
        <w:t>struct</w:t>
      </w:r>
      <w:proofErr w:type="spellEnd"/>
      <w:proofErr w:type="gramEnd"/>
      <w:r w:rsidRPr="00FB44F3">
        <w:rPr>
          <w:rFonts w:ascii="Courier New" w:hAnsi="Courier New" w:cs="Courier New"/>
        </w:rPr>
        <w:t xml:space="preserve"> </w:t>
      </w:r>
      <w:proofErr w:type="spellStart"/>
      <w:r w:rsidRPr="00FB44F3">
        <w:rPr>
          <w:rFonts w:ascii="Courier New" w:hAnsi="Courier New" w:cs="Courier New"/>
        </w:rPr>
        <w:t>g_ipsec_la_</w:t>
      </w:r>
      <w:del w:id="100" w:author="Venkataraman Subhashini-B22166" w:date="2015-07-19T07:00:00Z">
        <w:r w:rsidRPr="00FB44F3" w:rsidDel="00CF1E1C">
          <w:rPr>
            <w:rFonts w:ascii="Courier New" w:hAnsi="Courier New" w:cs="Courier New"/>
          </w:rPr>
          <w:delText>create_</w:delText>
        </w:r>
        <w:r w:rsidDel="00CF1E1C">
          <w:rPr>
            <w:rFonts w:ascii="Courier New" w:hAnsi="Courier New" w:cs="Courier New"/>
          </w:rPr>
          <w:delText>group</w:delText>
        </w:r>
      </w:del>
      <w:ins w:id="101" w:author="Venkataraman Subhashini-B22166" w:date="2015-07-19T07:00:00Z">
        <w:r w:rsidR="00181D1F">
          <w:rPr>
            <w:rFonts w:ascii="Courier New" w:hAnsi="Courier New" w:cs="Courier New"/>
          </w:rPr>
          <w:t>group_create</w:t>
        </w:r>
      </w:ins>
      <w:r w:rsidRPr="00FB44F3">
        <w:rPr>
          <w:rFonts w:ascii="Courier New" w:hAnsi="Courier New" w:cs="Courier New"/>
        </w:rPr>
        <w:t>_outargs</w:t>
      </w:r>
      <w:proofErr w:type="spellEnd"/>
      <w:r w:rsidRPr="00FB44F3">
        <w:rPr>
          <w:rFonts w:ascii="Courier New" w:hAnsi="Courier New" w:cs="Courier New"/>
        </w:rPr>
        <w:t xml:space="preserve"> *out</w:t>
      </w:r>
      <w:r w:rsidR="00B14F4F">
        <w:rPr>
          <w:rFonts w:ascii="Courier New" w:hAnsi="Courier New" w:cs="Courier New"/>
        </w:rPr>
        <w:t>,</w:t>
      </w:r>
    </w:p>
    <w:p w:rsidR="00930B23" w:rsidRPr="00FB44F3" w:rsidRDefault="00B14F4F" w:rsidP="00C67E27">
      <w:pPr>
        <w:spacing w:after="0"/>
        <w:ind w:firstLine="720"/>
        <w:rPr>
          <w:rFonts w:ascii="Courier New" w:hAnsi="Courier New" w:cs="Courier New"/>
        </w:rPr>
      </w:pPr>
      <w:proofErr w:type="spellStart"/>
      <w:proofErr w:type="gramStart"/>
      <w:r w:rsidRPr="00113B31">
        <w:rPr>
          <w:rFonts w:ascii="Courier New" w:hAnsi="Courier New" w:cs="Courier New"/>
        </w:rPr>
        <w:lastRenderedPageBreak/>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g_ipsec_la_resp_args</w:t>
      </w:r>
      <w:proofErr w:type="spellEnd"/>
      <w:r w:rsidRPr="00113B31">
        <w:rPr>
          <w:rFonts w:ascii="Courier New" w:hAnsi="Courier New" w:cs="Courier New"/>
        </w:rPr>
        <w:t xml:space="preserve"> </w:t>
      </w:r>
      <w:proofErr w:type="spellStart"/>
      <w:r w:rsidRPr="00113B31">
        <w:rPr>
          <w:rFonts w:ascii="Courier New" w:hAnsi="Courier New" w:cs="Courier New"/>
        </w:rPr>
        <w:t>resp</w:t>
      </w:r>
      <w:proofErr w:type="spellEnd"/>
      <w:r w:rsidR="00930B23" w:rsidRPr="00FB44F3">
        <w:rPr>
          <w:rFonts w:ascii="Courier New" w:hAnsi="Courier New" w:cs="Courier New"/>
        </w:rPr>
        <w:t>);</w:t>
      </w:r>
    </w:p>
    <w:p w:rsidR="00930B23" w:rsidRDefault="00930B23" w:rsidP="00C67E27">
      <w:pPr>
        <w:spacing w:after="0"/>
      </w:pPr>
      <w:r w:rsidRPr="002F57BE">
        <w:rPr>
          <w:rFonts w:ascii="Courier New" w:hAnsi="Courier New" w:cs="Courier New"/>
        </w:rPr>
        <w:t xml:space="preserve"> </w:t>
      </w:r>
    </w:p>
    <w:p w:rsidR="00930B23" w:rsidRDefault="00930B23" w:rsidP="00C67E27">
      <w:pPr>
        <w:spacing w:after="0"/>
        <w:rPr>
          <w:rFonts w:ascii="Courier New" w:hAnsi="Courier New" w:cs="Courier New"/>
        </w:rPr>
      </w:pPr>
      <w:r>
        <w:rPr>
          <w:rFonts w:ascii="Courier New" w:hAnsi="Courier New" w:cs="Courier New"/>
        </w:rPr>
        <w:t xml:space="preserve">/* Function Name: </w:t>
      </w:r>
      <w:proofErr w:type="spellStart"/>
      <w:r>
        <w:rPr>
          <w:rFonts w:ascii="Courier New" w:hAnsi="Courier New" w:cs="Courier New"/>
        </w:rPr>
        <w:t>g_ipsec_la_</w:t>
      </w:r>
      <w:del w:id="102" w:author="Venkataraman Subhashini-B22166" w:date="2015-07-19T06:56:00Z">
        <w:r w:rsidDel="00AD1D6E">
          <w:rPr>
            <w:rFonts w:ascii="Courier New" w:hAnsi="Courier New" w:cs="Courier New"/>
          </w:rPr>
          <w:delText>create_group</w:delText>
        </w:r>
      </w:del>
      <w:ins w:id="103" w:author="Venkataraman Subhashini-B22166" w:date="2015-07-19T06:56:00Z">
        <w:r w:rsidR="00AD1D6E">
          <w:rPr>
            <w:rFonts w:ascii="Courier New" w:hAnsi="Courier New" w:cs="Courier New"/>
          </w:rPr>
          <w:t>group_create</w:t>
        </w:r>
      </w:ins>
      <w:proofErr w:type="spellEnd"/>
    </w:p>
    <w:p w:rsidR="00930B23" w:rsidRDefault="00930B23" w:rsidP="00C67E27">
      <w:pPr>
        <w:spacing w:after="0"/>
        <w:ind w:left="2040" w:hanging="1920"/>
        <w:rPr>
          <w:rFonts w:ascii="Courier New" w:hAnsi="Courier New" w:cs="Courier New"/>
        </w:rPr>
      </w:pPr>
      <w:r>
        <w:rPr>
          <w:rFonts w:ascii="Courier New" w:hAnsi="Courier New" w:cs="Courier New"/>
        </w:rPr>
        <w:t>*</w:t>
      </w:r>
      <w:r w:rsidR="00C67E27">
        <w:rPr>
          <w:rFonts w:ascii="Courier New" w:hAnsi="Courier New" w:cs="Courier New"/>
        </w:rPr>
        <w:t xml:space="preserve"> Input       </w:t>
      </w:r>
      <w:r>
        <w:rPr>
          <w:rFonts w:ascii="Courier New" w:hAnsi="Courier New" w:cs="Courier New"/>
        </w:rPr>
        <w:t xml:space="preserve">: </w:t>
      </w:r>
    </w:p>
    <w:p w:rsidR="00C67E27" w:rsidRDefault="00930B23" w:rsidP="00C67E27">
      <w:pPr>
        <w:spacing w:after="0"/>
        <w:ind w:left="2040" w:hanging="600"/>
        <w:rPr>
          <w:rFonts w:ascii="Courier New" w:hAnsi="Courier New" w:cs="Courier New"/>
        </w:rPr>
      </w:pPr>
      <w:r>
        <w:rPr>
          <w:rFonts w:ascii="Courier New" w:hAnsi="Courier New" w:cs="Courier New"/>
        </w:rPr>
        <w:t xml:space="preserve">    : </w:t>
      </w:r>
      <w:proofErr w:type="spellStart"/>
      <w:r>
        <w:rPr>
          <w:rFonts w:ascii="Courier New" w:hAnsi="Courier New" w:cs="Courier New"/>
        </w:rPr>
        <w:t>g_ipsec_la_handle</w:t>
      </w:r>
      <w:proofErr w:type="spellEnd"/>
      <w:r>
        <w:rPr>
          <w:rFonts w:ascii="Courier New" w:hAnsi="Courier New" w:cs="Courier New"/>
        </w:rPr>
        <w:t>: handle, char *</w:t>
      </w:r>
      <w:proofErr w:type="spellStart"/>
      <w:r>
        <w:rPr>
          <w:rFonts w:ascii="Courier New" w:hAnsi="Courier New" w:cs="Courier New"/>
        </w:rPr>
        <w:t>group_identity</w:t>
      </w:r>
      <w:proofErr w:type="spellEnd"/>
      <w:r>
        <w:rPr>
          <w:rFonts w:ascii="Courier New" w:hAnsi="Courier New" w:cs="Courier New"/>
        </w:rPr>
        <w:t xml:space="preserve">, a </w:t>
      </w:r>
      <w:r w:rsidR="00C67E27">
        <w:rPr>
          <w:rFonts w:ascii="Courier New" w:hAnsi="Courier New" w:cs="Courier New"/>
        </w:rPr>
        <w:t xml:space="preserve">   </w:t>
      </w:r>
    </w:p>
    <w:p w:rsidR="00C67E27" w:rsidRDefault="00C67E27" w:rsidP="00C67E27">
      <w:pPr>
        <w:spacing w:after="0"/>
        <w:ind w:left="2040" w:hanging="600"/>
        <w:rPr>
          <w:rFonts w:ascii="Courier New" w:hAnsi="Courier New" w:cs="Courier New"/>
        </w:rPr>
      </w:pPr>
      <w:r>
        <w:rPr>
          <w:rFonts w:ascii="Courier New" w:hAnsi="Courier New" w:cs="Courier New"/>
        </w:rPr>
        <w:t xml:space="preserve">      </w:t>
      </w:r>
      <w:proofErr w:type="gramStart"/>
      <w:r w:rsidR="00930B23">
        <w:rPr>
          <w:rFonts w:ascii="Courier New" w:hAnsi="Courier New" w:cs="Courier New"/>
        </w:rPr>
        <w:t>name</w:t>
      </w:r>
      <w:proofErr w:type="gramEnd"/>
      <w:r w:rsidR="00930B23">
        <w:rPr>
          <w:rFonts w:ascii="Courier New" w:hAnsi="Courier New" w:cs="Courier New"/>
        </w:rPr>
        <w:t xml:space="preserve"> that i</w:t>
      </w:r>
      <w:r>
        <w:rPr>
          <w:rFonts w:ascii="Courier New" w:hAnsi="Courier New" w:cs="Courier New"/>
        </w:rPr>
        <w:t>dentifies an application group,</w:t>
      </w:r>
    </w:p>
    <w:p w:rsidR="00930B23" w:rsidRDefault="00C67E27" w:rsidP="00C67E27">
      <w:pPr>
        <w:spacing w:after="0"/>
        <w:rPr>
          <w:rFonts w:ascii="Courier New" w:hAnsi="Courier New" w:cs="Courier New"/>
        </w:rPr>
      </w:pPr>
      <w:r>
        <w:rPr>
          <w:rFonts w:ascii="Courier New" w:hAnsi="Courier New" w:cs="Courier New"/>
        </w:rPr>
        <w:t xml:space="preserve"> </w:t>
      </w:r>
      <w:r w:rsidR="00930B23">
        <w:rPr>
          <w:rFonts w:ascii="Courier New" w:hAnsi="Courier New" w:cs="Courier New"/>
        </w:rPr>
        <w:t xml:space="preserve">* Output       : </w:t>
      </w:r>
      <w:proofErr w:type="spellStart"/>
      <w:r w:rsidR="00930B23">
        <w:rPr>
          <w:rFonts w:ascii="Courier New" w:hAnsi="Courier New" w:cs="Courier New"/>
        </w:rPr>
        <w:t>g_ipsec_la_handle</w:t>
      </w:r>
      <w:proofErr w:type="spellEnd"/>
      <w:r w:rsidR="00930B23">
        <w:rPr>
          <w:rFonts w:ascii="Courier New" w:hAnsi="Courier New" w:cs="Courier New"/>
        </w:rPr>
        <w:t xml:space="preserve">; </w:t>
      </w:r>
    </w:p>
    <w:p w:rsidR="00930B23" w:rsidRDefault="00930B23" w:rsidP="00C67E27">
      <w:pPr>
        <w:spacing w:after="0"/>
        <w:ind w:left="2040" w:hanging="1920"/>
        <w:rPr>
          <w:rFonts w:ascii="Courier New" w:hAnsi="Courier New" w:cs="Courier New"/>
        </w:rPr>
      </w:pPr>
      <w:r>
        <w:rPr>
          <w:rFonts w:ascii="Courier New" w:hAnsi="Courier New" w:cs="Courier New"/>
        </w:rPr>
        <w:t xml:space="preserve">* Return </w:t>
      </w:r>
      <w:proofErr w:type="gramStart"/>
      <w:r>
        <w:rPr>
          <w:rFonts w:ascii="Courier New" w:hAnsi="Courier New" w:cs="Courier New"/>
        </w:rPr>
        <w:t>Value :</w:t>
      </w:r>
      <w:proofErr w:type="gramEnd"/>
      <w:r>
        <w:rPr>
          <w:rFonts w:ascii="Courier New" w:hAnsi="Courier New" w:cs="Courier New"/>
        </w:rPr>
        <w:t xml:space="preserve"> SUCCESS(0) or FAILURE (-</w:t>
      </w:r>
      <w:proofErr w:type="spellStart"/>
      <w:r>
        <w:rPr>
          <w:rFonts w:ascii="Courier New" w:hAnsi="Courier New" w:cs="Courier New"/>
        </w:rPr>
        <w:t>ve</w:t>
      </w:r>
      <w:proofErr w:type="spellEnd"/>
      <w:r>
        <w:rPr>
          <w:rFonts w:ascii="Courier New" w:hAnsi="Courier New" w:cs="Courier New"/>
        </w:rPr>
        <w:t xml:space="preserve"> value)</w:t>
      </w:r>
    </w:p>
    <w:p w:rsidR="00930B23" w:rsidRDefault="00930B23" w:rsidP="00C67E27">
      <w:pPr>
        <w:spacing w:after="0"/>
        <w:ind w:left="2040" w:hanging="1920"/>
        <w:rPr>
          <w:rFonts w:ascii="Courier New" w:hAnsi="Courier New" w:cs="Courier New"/>
        </w:rPr>
      </w:pPr>
      <w:r>
        <w:rPr>
          <w:rFonts w:ascii="Courier New" w:hAnsi="Courier New" w:cs="Courier New"/>
        </w:rPr>
        <w:t xml:space="preserve">* </w:t>
      </w:r>
      <w:proofErr w:type="gramStart"/>
      <w:r>
        <w:rPr>
          <w:rFonts w:ascii="Courier New" w:hAnsi="Courier New" w:cs="Courier New"/>
        </w:rPr>
        <w:t>Description  :</w:t>
      </w:r>
      <w:proofErr w:type="gramEnd"/>
      <w:r>
        <w:rPr>
          <w:rFonts w:ascii="Courier New" w:hAnsi="Courier New" w:cs="Courier New"/>
        </w:rPr>
        <w:t xml:space="preserve"> Get a group handle to an IPsec Look Aside Accelerator Instance.</w:t>
      </w:r>
    </w:p>
    <w:p w:rsidR="00930B23" w:rsidRDefault="00930B23" w:rsidP="00C67E27">
      <w:pPr>
        <w:spacing w:after="0"/>
        <w:ind w:left="2040" w:hanging="1920"/>
        <w:rPr>
          <w:rFonts w:ascii="Courier New" w:hAnsi="Courier New" w:cs="Courier New"/>
        </w:rPr>
      </w:pPr>
      <w:r>
        <w:rPr>
          <w:rFonts w:ascii="Courier New" w:hAnsi="Courier New" w:cs="Courier New"/>
        </w:rPr>
        <w:t>*/</w:t>
      </w:r>
    </w:p>
    <w:p w:rsidR="00930B23" w:rsidRDefault="00930B23" w:rsidP="00930B23">
      <w:pPr>
        <w:rPr>
          <w:rFonts w:ascii="Times New Roman" w:hAnsi="Times New Roman"/>
          <w:sz w:val="24"/>
          <w:szCs w:val="24"/>
        </w:rPr>
      </w:pPr>
      <w:r w:rsidRPr="00D84D38">
        <w:rPr>
          <w:rFonts w:ascii="Times New Roman" w:hAnsi="Times New Roman"/>
          <w:sz w:val="24"/>
          <w:szCs w:val="24"/>
        </w:rPr>
        <w:t xml:space="preserve">An Application can use this API to create </w:t>
      </w:r>
      <w:r>
        <w:rPr>
          <w:rFonts w:ascii="Times New Roman" w:hAnsi="Times New Roman"/>
          <w:sz w:val="24"/>
          <w:szCs w:val="24"/>
        </w:rPr>
        <w:t>a group within an accelerator handle</w:t>
      </w:r>
      <w:r w:rsidRPr="00D84D38">
        <w:rPr>
          <w:rFonts w:ascii="Times New Roman" w:hAnsi="Times New Roman"/>
          <w:sz w:val="24"/>
          <w:szCs w:val="24"/>
        </w:rPr>
        <w:t xml:space="preserve">. The </w:t>
      </w:r>
      <w:r>
        <w:rPr>
          <w:rFonts w:ascii="Times New Roman" w:hAnsi="Times New Roman"/>
          <w:sz w:val="24"/>
          <w:szCs w:val="24"/>
        </w:rPr>
        <w:t xml:space="preserve">group </w:t>
      </w:r>
      <w:r w:rsidRPr="00D84D38">
        <w:rPr>
          <w:rFonts w:ascii="Times New Roman" w:hAnsi="Times New Roman"/>
          <w:sz w:val="24"/>
          <w:szCs w:val="24"/>
        </w:rPr>
        <w:t xml:space="preserve">would use the same virtual accelerator instance as the one that was assigned as per the application’s </w:t>
      </w:r>
      <w:proofErr w:type="spellStart"/>
      <w:r w:rsidRPr="00D84D38">
        <w:rPr>
          <w:rFonts w:ascii="Times New Roman" w:hAnsi="Times New Roman"/>
          <w:sz w:val="24"/>
          <w:szCs w:val="24"/>
        </w:rPr>
        <w:t>g_ipsec_la_</w:t>
      </w:r>
      <w:proofErr w:type="gramStart"/>
      <w:r>
        <w:rPr>
          <w:rFonts w:ascii="Times New Roman" w:hAnsi="Times New Roman"/>
          <w:sz w:val="24"/>
          <w:szCs w:val="24"/>
        </w:rPr>
        <w:t>open</w:t>
      </w:r>
      <w:proofErr w:type="spellEnd"/>
      <w:r w:rsidRPr="00D84D38">
        <w:rPr>
          <w:rFonts w:ascii="Times New Roman" w:hAnsi="Times New Roman"/>
          <w:sz w:val="24"/>
          <w:szCs w:val="24"/>
        </w:rPr>
        <w:t>(</w:t>
      </w:r>
      <w:proofErr w:type="gramEnd"/>
      <w:r w:rsidRPr="00D84D38">
        <w:rPr>
          <w:rFonts w:ascii="Times New Roman" w:hAnsi="Times New Roman"/>
          <w:sz w:val="24"/>
          <w:szCs w:val="24"/>
        </w:rPr>
        <w:t xml:space="preserve">).  Depending on the mode used at the time of </w:t>
      </w:r>
      <w:proofErr w:type="spellStart"/>
      <w:r w:rsidRPr="00D84D38">
        <w:rPr>
          <w:rFonts w:ascii="Times New Roman" w:hAnsi="Times New Roman"/>
          <w:sz w:val="24"/>
          <w:szCs w:val="24"/>
        </w:rPr>
        <w:t>g_ipsec_la_</w:t>
      </w:r>
      <w:proofErr w:type="gramStart"/>
      <w:r>
        <w:rPr>
          <w:rFonts w:ascii="Times New Roman" w:hAnsi="Times New Roman"/>
          <w:sz w:val="24"/>
          <w:szCs w:val="24"/>
        </w:rPr>
        <w:t>open</w:t>
      </w:r>
      <w:proofErr w:type="spellEnd"/>
      <w:r w:rsidRPr="00D84D38">
        <w:rPr>
          <w:rFonts w:ascii="Times New Roman" w:hAnsi="Times New Roman"/>
          <w:sz w:val="24"/>
          <w:szCs w:val="24"/>
        </w:rPr>
        <w:t>(</w:t>
      </w:r>
      <w:proofErr w:type="gramEnd"/>
      <w:r w:rsidRPr="00D84D38">
        <w:rPr>
          <w:rFonts w:ascii="Times New Roman" w:hAnsi="Times New Roman"/>
          <w:sz w:val="24"/>
          <w:szCs w:val="24"/>
        </w:rPr>
        <w:t xml:space="preserve">), the </w:t>
      </w:r>
      <w:r>
        <w:rPr>
          <w:rFonts w:ascii="Times New Roman" w:hAnsi="Times New Roman"/>
          <w:sz w:val="24"/>
          <w:szCs w:val="24"/>
        </w:rPr>
        <w:t>group</w:t>
      </w:r>
      <w:r w:rsidRPr="00D84D38">
        <w:rPr>
          <w:rFonts w:ascii="Times New Roman" w:hAnsi="Times New Roman"/>
          <w:sz w:val="24"/>
          <w:szCs w:val="24"/>
        </w:rPr>
        <w:t xml:space="preserve"> may be sharing the virtual accelerator instance across </w:t>
      </w:r>
      <w:r>
        <w:rPr>
          <w:rFonts w:ascii="Times New Roman" w:hAnsi="Times New Roman"/>
          <w:sz w:val="24"/>
          <w:szCs w:val="24"/>
        </w:rPr>
        <w:t>several other groups</w:t>
      </w:r>
      <w:r w:rsidRPr="00D84D38">
        <w:rPr>
          <w:rFonts w:ascii="Times New Roman" w:hAnsi="Times New Roman"/>
          <w:sz w:val="24"/>
          <w:szCs w:val="24"/>
        </w:rPr>
        <w:t xml:space="preserve"> (</w:t>
      </w:r>
      <w:proofErr w:type="spellStart"/>
      <w:r w:rsidRPr="00D84D38">
        <w:rPr>
          <w:rFonts w:ascii="Times New Roman" w:hAnsi="Times New Roman"/>
          <w:sz w:val="24"/>
          <w:szCs w:val="24"/>
        </w:rPr>
        <w:t>g_ipsec_</w:t>
      </w:r>
      <w:r>
        <w:rPr>
          <w:rFonts w:ascii="Times New Roman" w:hAnsi="Times New Roman"/>
          <w:sz w:val="24"/>
          <w:szCs w:val="24"/>
        </w:rPr>
        <w:t>la_open</w:t>
      </w:r>
      <w:proofErr w:type="spellEnd"/>
      <w:r w:rsidRPr="00D84D38">
        <w:rPr>
          <w:rFonts w:ascii="Times New Roman" w:hAnsi="Times New Roman"/>
          <w:sz w:val="24"/>
          <w:szCs w:val="24"/>
        </w:rPr>
        <w:t>() invoked with G_IPSEC_LA_INSTANCE_EXCLUSIVE), or may be sharing the virtual accelerator across other applications and other</w:t>
      </w:r>
      <w:r>
        <w:rPr>
          <w:rFonts w:ascii="Times New Roman" w:hAnsi="Times New Roman"/>
          <w:sz w:val="24"/>
          <w:szCs w:val="24"/>
        </w:rPr>
        <w:t xml:space="preserve"> groups</w:t>
      </w:r>
      <w:r w:rsidRPr="00D84D38">
        <w:rPr>
          <w:rFonts w:ascii="Times New Roman" w:hAnsi="Times New Roman"/>
          <w:sz w:val="24"/>
          <w:szCs w:val="24"/>
        </w:rPr>
        <w:t>. (</w:t>
      </w:r>
      <w:proofErr w:type="spellStart"/>
      <w:proofErr w:type="gramStart"/>
      <w:r w:rsidRPr="00D84D38">
        <w:rPr>
          <w:rFonts w:ascii="Times New Roman" w:hAnsi="Times New Roman"/>
          <w:sz w:val="24"/>
          <w:szCs w:val="24"/>
        </w:rPr>
        <w:t>g_ipsec_l</w:t>
      </w:r>
      <w:r>
        <w:rPr>
          <w:rFonts w:ascii="Times New Roman" w:hAnsi="Times New Roman"/>
          <w:sz w:val="24"/>
          <w:szCs w:val="24"/>
        </w:rPr>
        <w:t>a_open</w:t>
      </w:r>
      <w:proofErr w:type="spellEnd"/>
      <w:proofErr w:type="gramEnd"/>
      <w:r w:rsidRPr="00D84D38">
        <w:rPr>
          <w:rFonts w:ascii="Times New Roman" w:hAnsi="Times New Roman"/>
          <w:sz w:val="24"/>
          <w:szCs w:val="24"/>
        </w:rPr>
        <w:t xml:space="preserve"> invoked with G_IPSEC_LA_INSTANCE_SHARED).</w:t>
      </w:r>
    </w:p>
    <w:p w:rsidR="00930B23" w:rsidRDefault="00930B23" w:rsidP="00930B23">
      <w:pPr>
        <w:pStyle w:val="Heading2"/>
      </w:pPr>
      <w:bookmarkStart w:id="104" w:name="_g_ipsec_la_delete_group"/>
      <w:bookmarkStart w:id="105" w:name="_g_ipsec_la_group_delete"/>
      <w:bookmarkStart w:id="106" w:name="_Toc422237160"/>
      <w:bookmarkEnd w:id="104"/>
      <w:bookmarkEnd w:id="105"/>
      <w:r>
        <w:t xml:space="preserve"> </w:t>
      </w:r>
      <w:bookmarkStart w:id="107" w:name="_Toc424044071"/>
      <w:proofErr w:type="spellStart"/>
      <w:r>
        <w:t>g_ipsec_la_</w:t>
      </w:r>
      <w:del w:id="108" w:author="Venkataraman Subhashini-B22166" w:date="2015-07-19T06:56:00Z">
        <w:r w:rsidDel="00AD1D6E">
          <w:delText>delete_group</w:delText>
        </w:r>
      </w:del>
      <w:bookmarkEnd w:id="106"/>
      <w:bookmarkEnd w:id="107"/>
      <w:ins w:id="109" w:author="Venkataraman Subhashini-B22166" w:date="2015-07-19T06:56:00Z">
        <w:r w:rsidR="00AD1D6E">
          <w:t>group_delete</w:t>
        </w:r>
      </w:ins>
      <w:proofErr w:type="spellEnd"/>
    </w:p>
    <w:p w:rsidR="00B14F4F" w:rsidRDefault="00930B23" w:rsidP="00C67E27">
      <w:pPr>
        <w:spacing w:after="0"/>
        <w:rPr>
          <w:rFonts w:ascii="Courier New" w:hAnsi="Courier New" w:cs="Courier New"/>
        </w:rPr>
      </w:pPr>
      <w:r w:rsidRPr="00AC48A4">
        <w:rPr>
          <w:rFonts w:ascii="Courier New" w:hAnsi="Courier New" w:cs="Courier New"/>
        </w:rPr>
        <w:t xml:space="preserve">int32_t </w:t>
      </w:r>
      <w:proofErr w:type="spellStart"/>
      <w:r w:rsidRPr="00AC48A4">
        <w:rPr>
          <w:rFonts w:ascii="Courier New" w:hAnsi="Courier New" w:cs="Courier New"/>
        </w:rPr>
        <w:t>g_ipsec_la_</w:t>
      </w:r>
      <w:del w:id="110" w:author="Venkataraman Subhashini-B22166" w:date="2015-07-19T06:56:00Z">
        <w:r w:rsidRPr="00AC48A4" w:rsidDel="00AD1D6E">
          <w:rPr>
            <w:rFonts w:ascii="Courier New" w:hAnsi="Courier New" w:cs="Courier New"/>
          </w:rPr>
          <w:delText>delete_</w:delText>
        </w:r>
        <w:r w:rsidDel="00AD1D6E">
          <w:rPr>
            <w:rFonts w:ascii="Courier New" w:hAnsi="Courier New" w:cs="Courier New"/>
          </w:rPr>
          <w:delText>group</w:delText>
        </w:r>
      </w:del>
      <w:ins w:id="111" w:author="Venkataraman Subhashini-B22166" w:date="2015-07-19T06:56:00Z">
        <w:r w:rsidR="00AD1D6E">
          <w:rPr>
            <w:rFonts w:ascii="Courier New" w:hAnsi="Courier New" w:cs="Courier New"/>
          </w:rPr>
          <w:t>group_</w:t>
        </w:r>
        <w:proofErr w:type="gramStart"/>
        <w:r w:rsidR="00AD1D6E">
          <w:rPr>
            <w:rFonts w:ascii="Courier New" w:hAnsi="Courier New" w:cs="Courier New"/>
          </w:rPr>
          <w:t>delete</w:t>
        </w:r>
      </w:ins>
      <w:proofErr w:type="spellEnd"/>
      <w:r w:rsidRPr="00AC48A4">
        <w:rPr>
          <w:rFonts w:ascii="Courier New" w:hAnsi="Courier New" w:cs="Courier New"/>
        </w:rPr>
        <w:t>(</w:t>
      </w:r>
      <w:proofErr w:type="gramEnd"/>
    </w:p>
    <w:p w:rsidR="00C91041" w:rsidRDefault="00930B23" w:rsidP="00C67E27">
      <w:pPr>
        <w:spacing w:after="0"/>
        <w:ind w:firstLine="720"/>
        <w:rPr>
          <w:ins w:id="112" w:author="Venkataraman Subhashini-B22166" w:date="2015-07-18T16:03:00Z"/>
          <w:rFonts w:ascii="Courier New" w:hAnsi="Courier New" w:cs="Courier New"/>
        </w:rPr>
      </w:pPr>
      <w:proofErr w:type="spellStart"/>
      <w:proofErr w:type="gramStart"/>
      <w:r w:rsidRPr="00AC48A4">
        <w:rPr>
          <w:rFonts w:ascii="Courier New" w:hAnsi="Courier New" w:cs="Courier New"/>
        </w:rPr>
        <w:t>struct</w:t>
      </w:r>
      <w:proofErr w:type="spellEnd"/>
      <w:proofErr w:type="gramEnd"/>
      <w:r w:rsidRPr="00AC48A4">
        <w:rPr>
          <w:rFonts w:ascii="Courier New" w:hAnsi="Courier New" w:cs="Courier New"/>
        </w:rPr>
        <w:t xml:space="preserve"> </w:t>
      </w:r>
      <w:proofErr w:type="spellStart"/>
      <w:r w:rsidRPr="00AC48A4">
        <w:rPr>
          <w:rFonts w:ascii="Courier New" w:hAnsi="Courier New" w:cs="Courier New"/>
        </w:rPr>
        <w:t>g_ipsec_la_handle</w:t>
      </w:r>
      <w:proofErr w:type="spellEnd"/>
      <w:r w:rsidRPr="00AC48A4">
        <w:rPr>
          <w:rFonts w:ascii="Courier New" w:hAnsi="Courier New" w:cs="Courier New"/>
        </w:rPr>
        <w:t xml:space="preserve"> </w:t>
      </w:r>
      <w:r>
        <w:rPr>
          <w:rFonts w:ascii="Courier New" w:hAnsi="Courier New" w:cs="Courier New"/>
        </w:rPr>
        <w:t>*</w:t>
      </w:r>
      <w:r w:rsidRPr="00AC48A4">
        <w:rPr>
          <w:rFonts w:ascii="Courier New" w:hAnsi="Courier New" w:cs="Courier New"/>
        </w:rPr>
        <w:t>handle</w:t>
      </w:r>
      <w:ins w:id="113" w:author="Venkataraman Subhashini-B22166" w:date="2015-07-18T16:03:00Z">
        <w:r w:rsidR="00C91041">
          <w:rPr>
            <w:rFonts w:ascii="Courier New" w:hAnsi="Courier New" w:cs="Courier New"/>
          </w:rPr>
          <w:t>,</w:t>
        </w:r>
      </w:ins>
    </w:p>
    <w:p w:rsidR="00C91041" w:rsidRDefault="00C91041" w:rsidP="00C91041">
      <w:pPr>
        <w:spacing w:after="0"/>
        <w:ind w:firstLine="720"/>
        <w:rPr>
          <w:ins w:id="114" w:author="Venkataraman Subhashini-B22166" w:date="2015-07-19T06:57:00Z"/>
          <w:rFonts w:ascii="Courier New" w:hAnsi="Courier New" w:cs="Courier New"/>
        </w:rPr>
      </w:pPr>
      <w:proofErr w:type="spellStart"/>
      <w:proofErr w:type="gramStart"/>
      <w:ins w:id="115" w:author="Venkataraman Subhashini-B22166" w:date="2015-07-18T16:03:00Z">
        <w:r w:rsidRPr="00113B31">
          <w:rPr>
            <w:rFonts w:ascii="Courier New" w:hAnsi="Courier New" w:cs="Courier New"/>
          </w:rPr>
          <w:t>enum</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g_ipsec_la_control_flags</w:t>
        </w:r>
        <w:proofErr w:type="spellEnd"/>
        <w:r w:rsidRPr="00113B31">
          <w:rPr>
            <w:rFonts w:ascii="Courier New" w:hAnsi="Courier New" w:cs="Courier New"/>
          </w:rPr>
          <w:t xml:space="preserve"> flags</w:t>
        </w:r>
        <w:r>
          <w:rPr>
            <w:rFonts w:ascii="Courier New" w:hAnsi="Courier New" w:cs="Courier New"/>
          </w:rPr>
          <w:t>,</w:t>
        </w:r>
      </w:ins>
    </w:p>
    <w:p w:rsidR="00AD1D6E" w:rsidRPr="00FB44F3" w:rsidRDefault="00AD1D6E" w:rsidP="00AD1D6E">
      <w:pPr>
        <w:spacing w:after="0"/>
        <w:ind w:firstLine="720"/>
        <w:rPr>
          <w:ins w:id="116" w:author="Venkataraman Subhashini-B22166" w:date="2015-07-19T06:57:00Z"/>
          <w:rFonts w:ascii="Courier New" w:hAnsi="Courier New" w:cs="Courier New"/>
        </w:rPr>
      </w:pPr>
      <w:proofErr w:type="spellStart"/>
      <w:proofErr w:type="gramStart"/>
      <w:ins w:id="117" w:author="Venkataraman Subhashini-B22166" w:date="2015-07-19T06:57:00Z">
        <w:r w:rsidRPr="00FB44F3">
          <w:rPr>
            <w:rFonts w:ascii="Courier New" w:hAnsi="Courier New" w:cs="Courier New"/>
          </w:rPr>
          <w:t>struct</w:t>
        </w:r>
        <w:proofErr w:type="spellEnd"/>
        <w:proofErr w:type="gramEnd"/>
        <w:r w:rsidRPr="00FB44F3">
          <w:rPr>
            <w:rFonts w:ascii="Courier New" w:hAnsi="Courier New" w:cs="Courier New"/>
          </w:rPr>
          <w:t xml:space="preserve"> </w:t>
        </w:r>
        <w:proofErr w:type="spellStart"/>
        <w:r w:rsidRPr="00FB44F3">
          <w:rPr>
            <w:rFonts w:ascii="Courier New" w:hAnsi="Courier New" w:cs="Courier New"/>
          </w:rPr>
          <w:t>g_ipsec_la_</w:t>
        </w:r>
      </w:ins>
      <w:ins w:id="118" w:author="Venkataraman Subhashini-B22166" w:date="2015-07-19T07:00:00Z">
        <w:r w:rsidR="00CF1E1C">
          <w:rPr>
            <w:rFonts w:ascii="Courier New" w:hAnsi="Courier New" w:cs="Courier New"/>
          </w:rPr>
          <w:t>group_delete</w:t>
        </w:r>
      </w:ins>
      <w:ins w:id="119" w:author="Venkataraman Subhashini-B22166" w:date="2015-07-19T06:57:00Z">
        <w:r w:rsidRPr="00FB44F3">
          <w:rPr>
            <w:rFonts w:ascii="Courier New" w:hAnsi="Courier New" w:cs="Courier New"/>
          </w:rPr>
          <w:t>_outargs</w:t>
        </w:r>
        <w:proofErr w:type="spellEnd"/>
        <w:r w:rsidRPr="00FB44F3">
          <w:rPr>
            <w:rFonts w:ascii="Courier New" w:hAnsi="Courier New" w:cs="Courier New"/>
          </w:rPr>
          <w:t xml:space="preserve"> *out</w:t>
        </w:r>
        <w:r>
          <w:rPr>
            <w:rFonts w:ascii="Courier New" w:hAnsi="Courier New" w:cs="Courier New"/>
          </w:rPr>
          <w:t>,</w:t>
        </w:r>
      </w:ins>
    </w:p>
    <w:p w:rsidR="00C91041" w:rsidRDefault="00C91041" w:rsidP="00C91041">
      <w:pPr>
        <w:spacing w:after="0"/>
        <w:ind w:firstLine="720"/>
        <w:rPr>
          <w:ins w:id="120" w:author="Venkataraman Subhashini-B22166" w:date="2015-07-19T06:57:00Z"/>
          <w:rFonts w:ascii="Courier New" w:hAnsi="Courier New" w:cs="Courier New"/>
        </w:rPr>
      </w:pPr>
      <w:proofErr w:type="spellStart"/>
      <w:proofErr w:type="gramStart"/>
      <w:ins w:id="121" w:author="Venkataraman Subhashini-B22166" w:date="2015-07-18T16:04:00Z">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g_ipsec_la_resp_args</w:t>
        </w:r>
        <w:proofErr w:type="spellEnd"/>
        <w:r w:rsidRPr="00113B31">
          <w:rPr>
            <w:rFonts w:ascii="Courier New" w:hAnsi="Courier New" w:cs="Courier New"/>
          </w:rPr>
          <w:t xml:space="preserve"> </w:t>
        </w:r>
        <w:proofErr w:type="spellStart"/>
        <w:r w:rsidRPr="00113B31">
          <w:rPr>
            <w:rFonts w:ascii="Courier New" w:hAnsi="Courier New" w:cs="Courier New"/>
          </w:rPr>
          <w:t>resp</w:t>
        </w:r>
      </w:ins>
      <w:proofErr w:type="spellEnd"/>
    </w:p>
    <w:p w:rsidR="00930B23" w:rsidRDefault="00930B23" w:rsidP="00C67E27">
      <w:pPr>
        <w:spacing w:after="0"/>
        <w:ind w:firstLine="720"/>
        <w:rPr>
          <w:rFonts w:ascii="Courier New" w:hAnsi="Courier New" w:cs="Courier New"/>
        </w:rPr>
      </w:pPr>
      <w:r w:rsidRPr="00AC48A4">
        <w:rPr>
          <w:rFonts w:ascii="Courier New" w:hAnsi="Courier New" w:cs="Courier New"/>
        </w:rPr>
        <w:t>)</w:t>
      </w:r>
    </w:p>
    <w:p w:rsidR="00C67E27" w:rsidRPr="00AC48A4" w:rsidRDefault="00C67E27" w:rsidP="00C67E27">
      <w:pPr>
        <w:spacing w:after="0"/>
        <w:ind w:firstLine="720"/>
        <w:rPr>
          <w:rFonts w:ascii="Courier New" w:hAnsi="Courier New" w:cs="Courier New"/>
        </w:rPr>
      </w:pPr>
    </w:p>
    <w:p w:rsidR="00930B23" w:rsidRDefault="00930B23" w:rsidP="00C67E27">
      <w:pPr>
        <w:spacing w:after="0"/>
        <w:rPr>
          <w:rFonts w:ascii="Courier New" w:hAnsi="Courier New" w:cs="Courier New"/>
        </w:rPr>
      </w:pPr>
      <w:r>
        <w:rPr>
          <w:rFonts w:ascii="Courier New" w:hAnsi="Courier New" w:cs="Courier New"/>
        </w:rPr>
        <w:t xml:space="preserve">/* Function Name: </w:t>
      </w:r>
      <w:proofErr w:type="spellStart"/>
      <w:r>
        <w:rPr>
          <w:rFonts w:ascii="Courier New" w:hAnsi="Courier New" w:cs="Courier New"/>
        </w:rPr>
        <w:t>g_ipsec_la_</w:t>
      </w:r>
      <w:del w:id="122" w:author="Venkataraman Subhashini-B22166" w:date="2015-07-19T06:56:00Z">
        <w:r w:rsidDel="00AD1D6E">
          <w:rPr>
            <w:rFonts w:ascii="Courier New" w:hAnsi="Courier New" w:cs="Courier New"/>
          </w:rPr>
          <w:delText>delete_group</w:delText>
        </w:r>
      </w:del>
      <w:ins w:id="123" w:author="Venkataraman Subhashini-B22166" w:date="2015-07-19T06:56:00Z">
        <w:r w:rsidR="00AD1D6E">
          <w:rPr>
            <w:rFonts w:ascii="Courier New" w:hAnsi="Courier New" w:cs="Courier New"/>
          </w:rPr>
          <w:t>group_delete</w:t>
        </w:r>
      </w:ins>
      <w:proofErr w:type="spellEnd"/>
    </w:p>
    <w:p w:rsidR="00930B23" w:rsidRDefault="00930B23" w:rsidP="00C67E27">
      <w:pPr>
        <w:spacing w:after="0"/>
        <w:rPr>
          <w:rFonts w:ascii="Courier New" w:hAnsi="Courier New" w:cs="Courier New"/>
        </w:rPr>
      </w:pPr>
      <w:r>
        <w:rPr>
          <w:rFonts w:ascii="Courier New" w:hAnsi="Courier New" w:cs="Courier New"/>
        </w:rPr>
        <w:t xml:space="preserve"> * Input        : accelerator handle and group handle </w:t>
      </w:r>
    </w:p>
    <w:p w:rsidR="00930B23" w:rsidRDefault="00930B23" w:rsidP="00C67E27">
      <w:pPr>
        <w:spacing w:after="0"/>
        <w:rPr>
          <w:rFonts w:ascii="Courier New" w:hAnsi="Courier New" w:cs="Courier New"/>
        </w:rPr>
      </w:pPr>
      <w:r>
        <w:rPr>
          <w:rFonts w:ascii="Courier New" w:hAnsi="Courier New" w:cs="Courier New"/>
        </w:rPr>
        <w:t xml:space="preserve"> * Output       : None</w:t>
      </w:r>
    </w:p>
    <w:p w:rsidR="00930B23" w:rsidRDefault="00930B23" w:rsidP="00C67E27">
      <w:pPr>
        <w:spacing w:after="0"/>
        <w:rPr>
          <w:rFonts w:ascii="Courier New" w:hAnsi="Courier New" w:cs="Courier New"/>
        </w:rPr>
      </w:pPr>
      <w:r>
        <w:rPr>
          <w:rFonts w:ascii="Courier New" w:hAnsi="Courier New" w:cs="Courier New"/>
        </w:rPr>
        <w:t xml:space="preserve"> * Return </w:t>
      </w:r>
      <w:proofErr w:type="gramStart"/>
      <w:r>
        <w:rPr>
          <w:rFonts w:ascii="Courier New" w:hAnsi="Courier New" w:cs="Courier New"/>
        </w:rPr>
        <w:t>Value :</w:t>
      </w:r>
      <w:proofErr w:type="gramEnd"/>
      <w:r>
        <w:rPr>
          <w:rFonts w:ascii="Courier New" w:hAnsi="Courier New" w:cs="Courier New"/>
        </w:rPr>
        <w:t xml:space="preserve"> Success(0) or Failure (-</w:t>
      </w:r>
      <w:proofErr w:type="spellStart"/>
      <w:r>
        <w:rPr>
          <w:rFonts w:ascii="Courier New" w:hAnsi="Courier New" w:cs="Courier New"/>
        </w:rPr>
        <w:t>ve</w:t>
      </w:r>
      <w:proofErr w:type="spellEnd"/>
      <w:r>
        <w:rPr>
          <w:rFonts w:ascii="Courier New" w:hAnsi="Courier New" w:cs="Courier New"/>
        </w:rPr>
        <w:t xml:space="preserve"> value)</w:t>
      </w:r>
    </w:p>
    <w:p w:rsidR="00930B23" w:rsidRDefault="00930B23" w:rsidP="00C67E27">
      <w:pPr>
        <w:spacing w:after="0"/>
        <w:rPr>
          <w:rFonts w:ascii="Courier New" w:hAnsi="Courier New" w:cs="Courier New"/>
        </w:rPr>
      </w:pPr>
      <w:r>
        <w:rPr>
          <w:rFonts w:ascii="Courier New" w:hAnsi="Courier New" w:cs="Courier New"/>
        </w:rPr>
        <w:t xml:space="preserve"> * </w:t>
      </w:r>
      <w:proofErr w:type="gramStart"/>
      <w:r>
        <w:rPr>
          <w:rFonts w:ascii="Courier New" w:hAnsi="Courier New" w:cs="Courier New"/>
        </w:rPr>
        <w:t>Description  :</w:t>
      </w:r>
      <w:proofErr w:type="gramEnd"/>
      <w:r>
        <w:rPr>
          <w:rFonts w:ascii="Courier New" w:hAnsi="Courier New" w:cs="Courier New"/>
        </w:rPr>
        <w:t xml:space="preserve"> Given a handle, close the group</w:t>
      </w:r>
    </w:p>
    <w:p w:rsidR="00930B23" w:rsidRDefault="00930B23" w:rsidP="00C67E27">
      <w:pPr>
        <w:spacing w:after="0"/>
        <w:rPr>
          <w:rFonts w:ascii="Courier New" w:hAnsi="Courier New" w:cs="Courier New"/>
        </w:rPr>
      </w:pPr>
      <w:r>
        <w:rPr>
          <w:rFonts w:ascii="Courier New" w:hAnsi="Courier New" w:cs="Courier New"/>
        </w:rPr>
        <w:t xml:space="preserve"> */</w:t>
      </w:r>
    </w:p>
    <w:p w:rsidR="00930B23" w:rsidRDefault="00930B23" w:rsidP="00930B23">
      <w:pPr>
        <w:rPr>
          <w:rFonts w:ascii="Times New Roman" w:hAnsi="Times New Roman"/>
          <w:sz w:val="24"/>
          <w:szCs w:val="24"/>
        </w:rPr>
      </w:pPr>
      <w:r w:rsidRPr="00D84D38">
        <w:rPr>
          <w:rFonts w:ascii="Times New Roman" w:hAnsi="Times New Roman"/>
          <w:sz w:val="24"/>
          <w:szCs w:val="24"/>
        </w:rPr>
        <w:t xml:space="preserve">Application should use this API to delete a </w:t>
      </w:r>
      <w:r>
        <w:rPr>
          <w:rFonts w:ascii="Times New Roman" w:hAnsi="Times New Roman"/>
          <w:sz w:val="24"/>
          <w:szCs w:val="24"/>
        </w:rPr>
        <w:t>group</w:t>
      </w:r>
      <w:r w:rsidRPr="00D84D38">
        <w:rPr>
          <w:rFonts w:ascii="Times New Roman" w:hAnsi="Times New Roman"/>
          <w:sz w:val="24"/>
          <w:szCs w:val="24"/>
        </w:rPr>
        <w:t xml:space="preserve">. Any data structures that were created using this </w:t>
      </w:r>
      <w:r>
        <w:rPr>
          <w:rFonts w:ascii="Times New Roman" w:hAnsi="Times New Roman"/>
          <w:sz w:val="24"/>
          <w:szCs w:val="24"/>
        </w:rPr>
        <w:t xml:space="preserve">group </w:t>
      </w:r>
      <w:r w:rsidRPr="00D84D38">
        <w:rPr>
          <w:rFonts w:ascii="Times New Roman" w:hAnsi="Times New Roman"/>
          <w:sz w:val="24"/>
          <w:szCs w:val="24"/>
        </w:rPr>
        <w:t xml:space="preserve">would be </w:t>
      </w:r>
      <w:r>
        <w:rPr>
          <w:rFonts w:ascii="Times New Roman" w:hAnsi="Times New Roman"/>
          <w:sz w:val="24"/>
          <w:szCs w:val="24"/>
        </w:rPr>
        <w:t>deleted</w:t>
      </w:r>
      <w:r w:rsidRPr="00D84D38">
        <w:rPr>
          <w:rFonts w:ascii="Times New Roman" w:hAnsi="Times New Roman"/>
          <w:sz w:val="24"/>
          <w:szCs w:val="24"/>
        </w:rPr>
        <w:t xml:space="preserve"> at that point.</w:t>
      </w:r>
      <w:r>
        <w:rPr>
          <w:rFonts w:ascii="Times New Roman" w:hAnsi="Times New Roman"/>
          <w:sz w:val="24"/>
          <w:szCs w:val="24"/>
        </w:rPr>
        <w:t xml:space="preserve"> Application must exercise the </w:t>
      </w:r>
      <w:proofErr w:type="spellStart"/>
      <w:r>
        <w:rPr>
          <w:rFonts w:ascii="Times New Roman" w:hAnsi="Times New Roman"/>
          <w:sz w:val="24"/>
          <w:szCs w:val="24"/>
        </w:rPr>
        <w:t>g_ipsec_la_sa_flush</w:t>
      </w:r>
      <w:proofErr w:type="spellEnd"/>
      <w:r>
        <w:rPr>
          <w:rFonts w:ascii="Times New Roman" w:hAnsi="Times New Roman"/>
          <w:sz w:val="24"/>
          <w:szCs w:val="24"/>
        </w:rPr>
        <w:t xml:space="preserve"> API to flush any SAs created with this group, before exercising this call.</w:t>
      </w:r>
      <w:r w:rsidRPr="00D84D38">
        <w:rPr>
          <w:rFonts w:ascii="Times New Roman" w:hAnsi="Times New Roman"/>
          <w:sz w:val="24"/>
          <w:szCs w:val="24"/>
        </w:rPr>
        <w:t xml:space="preserve"> Application may no longer use the </w:t>
      </w:r>
      <w:r>
        <w:rPr>
          <w:rFonts w:ascii="Times New Roman" w:hAnsi="Times New Roman"/>
          <w:sz w:val="24"/>
          <w:szCs w:val="24"/>
        </w:rPr>
        <w:t>group</w:t>
      </w:r>
      <w:r w:rsidRPr="00D84D38">
        <w:rPr>
          <w:rFonts w:ascii="Times New Roman" w:hAnsi="Times New Roman"/>
          <w:sz w:val="24"/>
          <w:szCs w:val="24"/>
        </w:rPr>
        <w:t xml:space="preserve"> handle for subsequent calls.</w:t>
      </w:r>
    </w:p>
    <w:p w:rsidR="00930B23" w:rsidRDefault="00930B23" w:rsidP="00930B23">
      <w:pPr>
        <w:pStyle w:val="Heading2"/>
      </w:pPr>
      <w:bookmarkStart w:id="124" w:name="_g_ipsec_la_close"/>
      <w:bookmarkStart w:id="125" w:name="_Toc422237161"/>
      <w:bookmarkEnd w:id="124"/>
      <w:r>
        <w:t xml:space="preserve"> </w:t>
      </w:r>
      <w:bookmarkStart w:id="126" w:name="_Toc424044072"/>
      <w:proofErr w:type="spellStart"/>
      <w:r>
        <w:t>g_ipsec_la_close</w:t>
      </w:r>
      <w:bookmarkEnd w:id="125"/>
      <w:bookmarkEnd w:id="126"/>
      <w:proofErr w:type="spellEnd"/>
    </w:p>
    <w:p w:rsidR="00930B23" w:rsidRPr="006678A0" w:rsidRDefault="00930B23" w:rsidP="00C67E27">
      <w:pPr>
        <w:spacing w:after="0"/>
        <w:rPr>
          <w:rFonts w:ascii="Courier New" w:hAnsi="Courier New" w:cs="Courier New"/>
        </w:rPr>
      </w:pPr>
      <w:r w:rsidRPr="006678A0">
        <w:rPr>
          <w:rFonts w:ascii="Courier New" w:hAnsi="Courier New" w:cs="Courier New"/>
        </w:rPr>
        <w:t xml:space="preserve">int32_t </w:t>
      </w:r>
      <w:proofErr w:type="spellStart"/>
      <w:r w:rsidRPr="006678A0">
        <w:rPr>
          <w:rFonts w:ascii="Courier New" w:hAnsi="Courier New" w:cs="Courier New"/>
        </w:rPr>
        <w:t>g_ipsec_la_</w:t>
      </w:r>
      <w:proofErr w:type="gramStart"/>
      <w:r>
        <w:rPr>
          <w:rFonts w:ascii="Courier New" w:hAnsi="Courier New" w:cs="Courier New"/>
        </w:rPr>
        <w:t>close</w:t>
      </w:r>
      <w:proofErr w:type="spellEnd"/>
      <w:r w:rsidRPr="006678A0">
        <w:rPr>
          <w:rFonts w:ascii="Courier New" w:hAnsi="Courier New" w:cs="Courier New"/>
        </w:rPr>
        <w:t>(</w:t>
      </w:r>
      <w:proofErr w:type="spellStart"/>
      <w:proofErr w:type="gramEnd"/>
      <w:r w:rsidRPr="006678A0">
        <w:rPr>
          <w:rFonts w:ascii="Courier New" w:hAnsi="Courier New" w:cs="Courier New"/>
        </w:rPr>
        <w:t>struct</w:t>
      </w:r>
      <w:proofErr w:type="spellEnd"/>
      <w:r w:rsidRPr="006678A0">
        <w:rPr>
          <w:rFonts w:ascii="Courier New" w:hAnsi="Courier New" w:cs="Courier New"/>
        </w:rPr>
        <w:t xml:space="preserve"> </w:t>
      </w:r>
      <w:proofErr w:type="spellStart"/>
      <w:r w:rsidRPr="006678A0">
        <w:rPr>
          <w:rFonts w:ascii="Courier New" w:hAnsi="Courier New" w:cs="Courier New"/>
        </w:rPr>
        <w:t>g_ipsec_la_handle</w:t>
      </w:r>
      <w:proofErr w:type="spellEnd"/>
      <w:r w:rsidRPr="006678A0">
        <w:rPr>
          <w:rFonts w:ascii="Courier New" w:hAnsi="Courier New" w:cs="Courier New"/>
        </w:rPr>
        <w:t xml:space="preserve"> *handle)</w:t>
      </w:r>
    </w:p>
    <w:p w:rsidR="00930B23" w:rsidRPr="006678A0" w:rsidRDefault="00930B23" w:rsidP="00C67E27">
      <w:pPr>
        <w:spacing w:after="0"/>
      </w:pPr>
    </w:p>
    <w:p w:rsidR="00930B23" w:rsidRDefault="00930B23" w:rsidP="00C67E27">
      <w:pPr>
        <w:spacing w:after="0"/>
        <w:rPr>
          <w:rFonts w:ascii="Courier New" w:hAnsi="Courier New" w:cs="Courier New"/>
        </w:rPr>
      </w:pPr>
      <w:r>
        <w:rPr>
          <w:rFonts w:ascii="Courier New" w:hAnsi="Courier New" w:cs="Courier New"/>
        </w:rPr>
        <w:t xml:space="preserve">/* Function Name: </w:t>
      </w:r>
      <w:proofErr w:type="spellStart"/>
      <w:r>
        <w:rPr>
          <w:rFonts w:ascii="Courier New" w:hAnsi="Courier New" w:cs="Courier New"/>
        </w:rPr>
        <w:t>g_ipsec_la_close</w:t>
      </w:r>
      <w:proofErr w:type="spellEnd"/>
    </w:p>
    <w:p w:rsidR="00930B23" w:rsidRDefault="00930B23" w:rsidP="00C67E27">
      <w:pPr>
        <w:spacing w:after="0"/>
        <w:rPr>
          <w:rFonts w:ascii="Courier New" w:hAnsi="Courier New" w:cs="Courier New"/>
        </w:rPr>
      </w:pPr>
      <w:r>
        <w:rPr>
          <w:rFonts w:ascii="Courier New" w:hAnsi="Courier New" w:cs="Courier New"/>
        </w:rPr>
        <w:t xml:space="preserve"> * Input        : </w:t>
      </w:r>
      <w:proofErr w:type="spellStart"/>
      <w:r>
        <w:rPr>
          <w:rFonts w:ascii="Courier New" w:hAnsi="Courier New" w:cs="Courier New"/>
        </w:rPr>
        <w:t>g_ipsec_la_handle</w:t>
      </w:r>
      <w:proofErr w:type="spellEnd"/>
      <w:r>
        <w:rPr>
          <w:rFonts w:ascii="Courier New" w:hAnsi="Courier New" w:cs="Courier New"/>
        </w:rPr>
        <w:t>; handle</w:t>
      </w:r>
    </w:p>
    <w:p w:rsidR="00930B23" w:rsidRDefault="00930B23" w:rsidP="00C67E27">
      <w:pPr>
        <w:spacing w:after="0"/>
        <w:rPr>
          <w:rFonts w:ascii="Courier New" w:hAnsi="Courier New" w:cs="Courier New"/>
        </w:rPr>
      </w:pPr>
      <w:r>
        <w:rPr>
          <w:rFonts w:ascii="Courier New" w:hAnsi="Courier New" w:cs="Courier New"/>
        </w:rPr>
        <w:t xml:space="preserve"> * Output       : None</w:t>
      </w:r>
    </w:p>
    <w:p w:rsidR="00930B23" w:rsidRDefault="00930B23" w:rsidP="00C67E27">
      <w:pPr>
        <w:spacing w:after="0"/>
        <w:rPr>
          <w:rFonts w:ascii="Courier New" w:hAnsi="Courier New" w:cs="Courier New"/>
        </w:rPr>
      </w:pPr>
      <w:r>
        <w:rPr>
          <w:rFonts w:ascii="Courier New" w:hAnsi="Courier New" w:cs="Courier New"/>
        </w:rPr>
        <w:t xml:space="preserve"> * Return </w:t>
      </w:r>
      <w:proofErr w:type="gramStart"/>
      <w:r>
        <w:rPr>
          <w:rFonts w:ascii="Courier New" w:hAnsi="Courier New" w:cs="Courier New"/>
        </w:rPr>
        <w:t>Value :</w:t>
      </w:r>
      <w:proofErr w:type="gramEnd"/>
      <w:r>
        <w:rPr>
          <w:rFonts w:ascii="Courier New" w:hAnsi="Courier New" w:cs="Courier New"/>
        </w:rPr>
        <w:t xml:space="preserve"> Success(0) or Failure (-</w:t>
      </w:r>
      <w:proofErr w:type="spellStart"/>
      <w:r>
        <w:rPr>
          <w:rFonts w:ascii="Courier New" w:hAnsi="Courier New" w:cs="Courier New"/>
        </w:rPr>
        <w:t>ve</w:t>
      </w:r>
      <w:proofErr w:type="spellEnd"/>
      <w:r>
        <w:rPr>
          <w:rFonts w:ascii="Courier New" w:hAnsi="Courier New" w:cs="Courier New"/>
        </w:rPr>
        <w:t xml:space="preserve"> value)</w:t>
      </w:r>
    </w:p>
    <w:p w:rsidR="00930B23" w:rsidRDefault="00930B23" w:rsidP="00C67E27">
      <w:pPr>
        <w:spacing w:after="0"/>
        <w:rPr>
          <w:rFonts w:ascii="Courier New" w:hAnsi="Courier New" w:cs="Courier New"/>
        </w:rPr>
      </w:pPr>
      <w:r>
        <w:rPr>
          <w:rFonts w:ascii="Courier New" w:hAnsi="Courier New" w:cs="Courier New"/>
        </w:rPr>
        <w:lastRenderedPageBreak/>
        <w:t xml:space="preserve"> * </w:t>
      </w:r>
      <w:proofErr w:type="gramStart"/>
      <w:r>
        <w:rPr>
          <w:rFonts w:ascii="Courier New" w:hAnsi="Courier New" w:cs="Courier New"/>
        </w:rPr>
        <w:t>Description  :</w:t>
      </w:r>
      <w:proofErr w:type="gramEnd"/>
      <w:r>
        <w:rPr>
          <w:rFonts w:ascii="Courier New" w:hAnsi="Courier New" w:cs="Courier New"/>
        </w:rPr>
        <w:t xml:space="preserve"> Given a handle, close the virtual accelerator instance */</w:t>
      </w:r>
    </w:p>
    <w:p w:rsidR="00930B23" w:rsidRDefault="00930B23" w:rsidP="00930B23">
      <w:pPr>
        <w:rPr>
          <w:rFonts w:ascii="Times New Roman" w:hAnsi="Times New Roman"/>
        </w:rPr>
      </w:pPr>
    </w:p>
    <w:p w:rsidR="00930B23" w:rsidRPr="00F66EAE" w:rsidRDefault="00930B23" w:rsidP="00930B23">
      <w:pPr>
        <w:rPr>
          <w:rFonts w:ascii="Times New Roman" w:hAnsi="Times New Roman"/>
          <w:sz w:val="24"/>
          <w:szCs w:val="24"/>
        </w:rPr>
      </w:pPr>
      <w:r w:rsidRPr="00D84D38">
        <w:rPr>
          <w:rFonts w:ascii="Times New Roman" w:hAnsi="Times New Roman"/>
          <w:sz w:val="24"/>
          <w:szCs w:val="24"/>
        </w:rPr>
        <w:t>Application should use this</w:t>
      </w:r>
      <w:r>
        <w:rPr>
          <w:rFonts w:ascii="Times New Roman" w:hAnsi="Times New Roman"/>
          <w:sz w:val="24"/>
          <w:szCs w:val="24"/>
        </w:rPr>
        <w:t xml:space="preserve"> API to close the handle of the previously opened accelerator instance. If any groups were created under this handle, then the Application should delete them, before making this call. Application must flush all SAs created using the accelerator handle/groups before making this call. Application may no longer access the underlying accelerator.</w:t>
      </w:r>
    </w:p>
    <w:p w:rsidR="003F1763" w:rsidRDefault="003F1763" w:rsidP="00930B23">
      <w:pPr>
        <w:pStyle w:val="Heading2"/>
        <w:rPr>
          <w:ins w:id="127" w:author="Venkataraman Subhashini-B22166" w:date="2015-07-24T11:06:00Z"/>
        </w:rPr>
      </w:pPr>
      <w:bookmarkStart w:id="128" w:name="_Toc422237162"/>
      <w:bookmarkStart w:id="129" w:name="_g_ipsec_la_get_available_list"/>
      <w:bookmarkStart w:id="130" w:name="_Toc424044073"/>
      <w:bookmarkEnd w:id="129"/>
      <w:proofErr w:type="spellStart"/>
      <w:ins w:id="131" w:author="Venkataraman Subhashini-B22166" w:date="2015-07-24T11:06:00Z">
        <w:r>
          <w:t>g_ipsec_la_avail_devices_get_num</w:t>
        </w:r>
        <w:proofErr w:type="spellEnd"/>
      </w:ins>
    </w:p>
    <w:p w:rsidR="003F1763" w:rsidRDefault="003F1763" w:rsidP="003F1763">
      <w:pPr>
        <w:rPr>
          <w:ins w:id="132" w:author="Venkataraman Subhashini-B22166" w:date="2015-07-24T11:06:00Z"/>
        </w:rPr>
        <w:pPrChange w:id="133" w:author="Venkataraman Subhashini-B22166" w:date="2015-07-24T11:06:00Z">
          <w:pPr>
            <w:pStyle w:val="Heading2"/>
          </w:pPr>
        </w:pPrChange>
      </w:pPr>
      <w:ins w:id="134" w:author="Venkataraman Subhashini-B22166" w:date="2015-07-24T11:06:00Z">
        <w:r>
          <w:t>Prototype:</w:t>
        </w:r>
      </w:ins>
    </w:p>
    <w:p w:rsidR="003F1763" w:rsidRDefault="003F1763" w:rsidP="003F1763">
      <w:pPr>
        <w:rPr>
          <w:ins w:id="135" w:author="Venkataraman Subhashini-B22166" w:date="2015-07-24T11:07:00Z"/>
          <w:rFonts w:ascii="Courier New" w:hAnsi="Courier New" w:cs="Courier New"/>
        </w:rPr>
        <w:pPrChange w:id="136" w:author="Venkataraman Subhashini-B22166" w:date="2015-07-24T11:06:00Z">
          <w:pPr>
            <w:pStyle w:val="Heading2"/>
          </w:pPr>
        </w:pPrChange>
      </w:pPr>
      <w:ins w:id="137" w:author="Venkataraman Subhashini-B22166" w:date="2015-07-24T11:06:00Z">
        <w:r w:rsidRPr="003F1763">
          <w:rPr>
            <w:rFonts w:ascii="Courier New" w:hAnsi="Courier New" w:cs="Courier New"/>
            <w:rPrChange w:id="138" w:author="Venkataraman Subhashini-B22166" w:date="2015-07-24T11:07:00Z">
              <w:rPr/>
            </w:rPrChange>
          </w:rPr>
          <w:t>int32 g_ipsec_la_avail_devices_get_num(u32 *</w:t>
        </w:r>
      </w:ins>
      <w:proofErr w:type="spellStart"/>
      <w:ins w:id="139" w:author="Venkataraman Subhashini-B22166" w:date="2015-07-24T11:07:00Z">
        <w:r>
          <w:rPr>
            <w:rFonts w:ascii="Courier New" w:hAnsi="Courier New" w:cs="Courier New"/>
          </w:rPr>
          <w:t>nr_devices</w:t>
        </w:r>
      </w:ins>
      <w:proofErr w:type="spellEnd"/>
      <w:ins w:id="140" w:author="Venkataraman Subhashini-B22166" w:date="2015-07-24T11:06:00Z">
        <w:r w:rsidRPr="003F1763">
          <w:rPr>
            <w:rFonts w:ascii="Courier New" w:hAnsi="Courier New" w:cs="Courier New"/>
            <w:rPrChange w:id="141" w:author="Venkataraman Subhashini-B22166" w:date="2015-07-24T11:07:00Z">
              <w:rPr/>
            </w:rPrChange>
          </w:rPr>
          <w:t>)</w:t>
        </w:r>
      </w:ins>
    </w:p>
    <w:p w:rsidR="003F1763" w:rsidRPr="00715D8F" w:rsidRDefault="003F1763" w:rsidP="003F1763">
      <w:pPr>
        <w:spacing w:after="0"/>
        <w:rPr>
          <w:ins w:id="142" w:author="Venkataraman Subhashini-B22166" w:date="2015-07-24T11:08:00Z"/>
          <w:rFonts w:ascii="Courier New" w:hAnsi="Courier New" w:cs="Courier New"/>
        </w:rPr>
      </w:pPr>
      <w:ins w:id="143" w:author="Venkataraman Subhashini-B22166" w:date="2015-07-24T11:08:00Z">
        <w:r w:rsidRPr="00715D8F">
          <w:rPr>
            <w:rFonts w:ascii="Courier New" w:hAnsi="Courier New" w:cs="Courier New"/>
          </w:rPr>
          <w:t>/*</w:t>
        </w:r>
      </w:ins>
    </w:p>
    <w:p w:rsidR="003F1763" w:rsidRPr="00715D8F" w:rsidRDefault="003F1763" w:rsidP="003F1763">
      <w:pPr>
        <w:spacing w:after="0"/>
        <w:rPr>
          <w:ins w:id="144" w:author="Venkataraman Subhashini-B22166" w:date="2015-07-24T11:08:00Z"/>
          <w:rFonts w:ascii="Courier New" w:hAnsi="Courier New" w:cs="Courier New"/>
        </w:rPr>
      </w:pPr>
      <w:ins w:id="145" w:author="Venkataraman Subhashini-B22166" w:date="2015-07-24T11:08:00Z">
        <w:r>
          <w:rPr>
            <w:rFonts w:ascii="Courier New" w:hAnsi="Courier New" w:cs="Courier New"/>
          </w:rPr>
          <w:t xml:space="preserve"> * </w:t>
        </w:r>
        <w:r w:rsidRPr="00715D8F">
          <w:rPr>
            <w:rFonts w:ascii="Courier New" w:hAnsi="Courier New" w:cs="Courier New"/>
          </w:rPr>
          <w:t xml:space="preserve">Function Name: </w:t>
        </w:r>
        <w:proofErr w:type="spellStart"/>
        <w:r w:rsidRPr="00715D8F">
          <w:rPr>
            <w:rFonts w:ascii="Courier New" w:hAnsi="Courier New" w:cs="Courier New"/>
          </w:rPr>
          <w:t>g_</w:t>
        </w:r>
        <w:r>
          <w:rPr>
            <w:rFonts w:ascii="Courier New" w:hAnsi="Courier New" w:cs="Courier New"/>
          </w:rPr>
          <w:t>ipsec_la_avai_devices_get_num</w:t>
        </w:r>
        <w:proofErr w:type="spellEnd"/>
        <w:r w:rsidRPr="00715D8F">
          <w:rPr>
            <w:rFonts w:ascii="Courier New" w:hAnsi="Courier New" w:cs="Courier New"/>
          </w:rPr>
          <w:t xml:space="preserve"> </w:t>
        </w:r>
      </w:ins>
    </w:p>
    <w:p w:rsidR="003F1763" w:rsidRDefault="003F1763" w:rsidP="003F1763">
      <w:pPr>
        <w:spacing w:after="0"/>
        <w:rPr>
          <w:ins w:id="146" w:author="Venkataraman Subhashini-B22166" w:date="2015-07-24T11:08:00Z"/>
          <w:rFonts w:ascii="Courier New" w:hAnsi="Courier New" w:cs="Courier New"/>
        </w:rPr>
        <w:pPrChange w:id="147" w:author="Venkataraman Subhashini-B22166" w:date="2015-07-24T11:08:00Z">
          <w:pPr>
            <w:spacing w:after="0"/>
          </w:pPr>
        </w:pPrChange>
      </w:pPr>
      <w:ins w:id="148" w:author="Venkataraman Subhashini-B22166" w:date="2015-07-24T11:08:00Z">
        <w:r>
          <w:rPr>
            <w:rFonts w:ascii="Courier New" w:hAnsi="Courier New" w:cs="Courier New"/>
          </w:rPr>
          <w:t xml:space="preserve"> * Input</w:t>
        </w:r>
      </w:ins>
      <w:ins w:id="149" w:author="Venkataraman Subhashini-B22166" w:date="2015-07-24T11:09:00Z">
        <w:r>
          <w:rPr>
            <w:rFonts w:ascii="Courier New" w:hAnsi="Courier New" w:cs="Courier New"/>
          </w:rPr>
          <w:t>/Output</w:t>
        </w:r>
      </w:ins>
      <w:ins w:id="150" w:author="Venkataraman Subhashini-B22166" w:date="2015-07-24T11:08:00Z">
        <w:r w:rsidRPr="00715D8F">
          <w:rPr>
            <w:rFonts w:ascii="Courier New" w:hAnsi="Courier New" w:cs="Courier New"/>
          </w:rPr>
          <w:t xml:space="preserve">: </w:t>
        </w:r>
        <w:r>
          <w:rPr>
            <w:rFonts w:ascii="Courier New" w:hAnsi="Courier New" w:cs="Courier New"/>
          </w:rPr>
          <w:t>u32 pointer to hold the value</w:t>
        </w:r>
      </w:ins>
    </w:p>
    <w:p w:rsidR="003F1763" w:rsidRDefault="003F1763" w:rsidP="003F1763">
      <w:pPr>
        <w:spacing w:after="0"/>
        <w:rPr>
          <w:ins w:id="151" w:author="Venkataraman Subhashini-B22166" w:date="2015-07-24T11:08:00Z"/>
          <w:rFonts w:ascii="Courier New" w:hAnsi="Courier New" w:cs="Courier New"/>
        </w:rPr>
      </w:pPr>
      <w:ins w:id="152" w:author="Venkataraman Subhashini-B22166" w:date="2015-07-24T11:08:00Z">
        <w:r>
          <w:rPr>
            <w:rFonts w:ascii="Courier New" w:hAnsi="Courier New" w:cs="Courier New"/>
          </w:rPr>
          <w:t xml:space="preserve">   </w:t>
        </w:r>
      </w:ins>
      <w:ins w:id="153" w:author="Venkataraman Subhashini-B22166" w:date="2015-07-24T11:09:00Z">
        <w:r>
          <w:rPr>
            <w:rFonts w:ascii="Courier New" w:hAnsi="Courier New" w:cs="Courier New"/>
          </w:rPr>
          <w:t>Return Value</w:t>
        </w:r>
      </w:ins>
      <w:ins w:id="154" w:author="Venkataraman Subhashini-B22166" w:date="2015-07-24T11:08:00Z">
        <w:r>
          <w:rPr>
            <w:rFonts w:ascii="Courier New" w:hAnsi="Courier New" w:cs="Courier New"/>
          </w:rPr>
          <w:t>: Success or Failure</w:t>
        </w:r>
      </w:ins>
    </w:p>
    <w:p w:rsidR="003F1763" w:rsidRDefault="003F1763" w:rsidP="003F1763">
      <w:pPr>
        <w:rPr>
          <w:ins w:id="155" w:author="Venkataraman Subhashini-B22166" w:date="2015-07-24T11:09:00Z"/>
          <w:rFonts w:ascii="Courier New" w:hAnsi="Courier New" w:cs="Courier New"/>
        </w:rPr>
        <w:pPrChange w:id="156" w:author="Venkataraman Subhashini-B22166" w:date="2015-07-24T11:08:00Z">
          <w:pPr>
            <w:pStyle w:val="Heading2"/>
          </w:pPr>
        </w:pPrChange>
      </w:pPr>
      <w:ins w:id="157" w:author="Venkataraman Subhashini-B22166" w:date="2015-07-24T11:08:00Z">
        <w:r>
          <w:rPr>
            <w:rFonts w:ascii="Courier New" w:hAnsi="Courier New" w:cs="Courier New"/>
          </w:rPr>
          <w:t xml:space="preserve">   Description: </w:t>
        </w:r>
      </w:ins>
      <w:ins w:id="158" w:author="Venkataraman Subhashini-B22166" w:date="2015-07-24T11:07:00Z">
        <w:r>
          <w:rPr>
            <w:rFonts w:ascii="Courier New" w:hAnsi="Courier New" w:cs="Courier New"/>
          </w:rPr>
          <w:t xml:space="preserve">Return the number of avail virtual accelerator </w:t>
        </w:r>
        <w:proofErr w:type="gramStart"/>
        <w:r>
          <w:rPr>
            <w:rFonts w:ascii="Courier New" w:hAnsi="Courier New" w:cs="Courier New"/>
          </w:rPr>
          <w:t xml:space="preserve">IPsec </w:t>
        </w:r>
      </w:ins>
      <w:ins w:id="159" w:author="Venkataraman Subhashini-B22166" w:date="2015-07-24T11:08:00Z">
        <w:r>
          <w:rPr>
            <w:rFonts w:ascii="Courier New" w:hAnsi="Courier New" w:cs="Courier New"/>
          </w:rPr>
          <w:t xml:space="preserve"> </w:t>
        </w:r>
      </w:ins>
      <w:ins w:id="160" w:author="Venkataraman Subhashini-B22166" w:date="2015-07-24T11:07:00Z">
        <w:r>
          <w:rPr>
            <w:rFonts w:ascii="Courier New" w:hAnsi="Courier New" w:cs="Courier New"/>
          </w:rPr>
          <w:t>devices</w:t>
        </w:r>
        <w:proofErr w:type="gramEnd"/>
        <w:r>
          <w:rPr>
            <w:rFonts w:ascii="Courier New" w:hAnsi="Courier New" w:cs="Courier New"/>
          </w:rPr>
          <w:t>.</w:t>
        </w:r>
      </w:ins>
    </w:p>
    <w:p w:rsidR="003F1763" w:rsidRPr="003F1763" w:rsidRDefault="003F1763" w:rsidP="003F1763">
      <w:pPr>
        <w:rPr>
          <w:ins w:id="161" w:author="Venkataraman Subhashini-B22166" w:date="2015-07-24T11:05:00Z"/>
          <w:rFonts w:ascii="Courier New" w:hAnsi="Courier New" w:cs="Courier New"/>
          <w:rPrChange w:id="162" w:author="Venkataraman Subhashini-B22166" w:date="2015-07-24T11:07:00Z">
            <w:rPr>
              <w:ins w:id="163" w:author="Venkataraman Subhashini-B22166" w:date="2015-07-24T11:05:00Z"/>
            </w:rPr>
          </w:rPrChange>
        </w:rPr>
        <w:pPrChange w:id="164" w:author="Venkataraman Subhashini-B22166" w:date="2015-07-24T11:08:00Z">
          <w:pPr>
            <w:pStyle w:val="Heading2"/>
          </w:pPr>
        </w:pPrChange>
      </w:pPr>
      <w:ins w:id="165" w:author="Venkataraman Subhashini-B22166" w:date="2015-07-24T11:09:00Z">
        <w:r>
          <w:rPr>
            <w:rFonts w:ascii="Courier New" w:hAnsi="Courier New" w:cs="Courier New"/>
          </w:rPr>
          <w:t xml:space="preserve"> */</w:t>
        </w:r>
      </w:ins>
    </w:p>
    <w:p w:rsidR="00930B23" w:rsidRDefault="00C67E27" w:rsidP="00930B23">
      <w:pPr>
        <w:pStyle w:val="Heading2"/>
        <w:rPr>
          <w:ins w:id="166" w:author="Venkataraman Subhashini-B22166" w:date="2015-07-24T11:11:00Z"/>
        </w:rPr>
      </w:pPr>
      <w:proofErr w:type="spellStart"/>
      <w:r>
        <w:t>g_ipsec_la_</w:t>
      </w:r>
      <w:r w:rsidR="00930B23">
        <w:t>avail</w:t>
      </w:r>
      <w:del w:id="167" w:author="Venkataraman Subhashini-B22166" w:date="2015-07-24T14:04:00Z">
        <w:r w:rsidR="00930B23" w:rsidDel="00E87734">
          <w:delText>able</w:delText>
        </w:r>
      </w:del>
      <w:r w:rsidR="00930B23">
        <w:t>_</w:t>
      </w:r>
      <w:ins w:id="168" w:author="Venkataraman Subhashini-B22166" w:date="2015-07-24T14:04:00Z">
        <w:r w:rsidR="00E87734">
          <w:t>devices</w:t>
        </w:r>
      </w:ins>
      <w:del w:id="169" w:author="Venkataraman Subhashini-B22166" w:date="2015-07-24T14:04:00Z">
        <w:r w:rsidR="00930B23" w:rsidDel="00E87734">
          <w:delText>list</w:delText>
        </w:r>
      </w:del>
      <w:r>
        <w:t>_get</w:t>
      </w:r>
      <w:bookmarkEnd w:id="130"/>
      <w:ins w:id="170" w:author="Venkataraman Subhashini-B22166" w:date="2015-07-24T14:04:00Z">
        <w:r w:rsidR="00E87734">
          <w:t>_info</w:t>
        </w:r>
      </w:ins>
      <w:proofErr w:type="spellEnd"/>
    </w:p>
    <w:p w:rsidR="003F1763" w:rsidRDefault="003F1763" w:rsidP="003F1763">
      <w:pPr>
        <w:rPr>
          <w:ins w:id="171" w:author="Venkataraman Subhashini-B22166" w:date="2015-07-24T11:12:00Z"/>
        </w:rPr>
        <w:pPrChange w:id="172" w:author="Venkataraman Subhashini-B22166" w:date="2015-07-24T11:11:00Z">
          <w:pPr>
            <w:pStyle w:val="Heading2"/>
          </w:pPr>
        </w:pPrChange>
      </w:pPr>
      <w:ins w:id="173" w:author="Venkataraman Subhashini-B22166" w:date="2015-07-24T11:11:00Z">
        <w:r>
          <w:t xml:space="preserve">Prototype: </w:t>
        </w:r>
      </w:ins>
    </w:p>
    <w:p w:rsidR="003F1763" w:rsidRPr="003F1763" w:rsidRDefault="003F1763" w:rsidP="003F1763">
      <w:pPr>
        <w:spacing w:after="0"/>
        <w:rPr>
          <w:ins w:id="174" w:author="Venkataraman Subhashini-B22166" w:date="2015-07-24T11:12:00Z"/>
          <w:rFonts w:ascii="Courier New" w:hAnsi="Courier New" w:cs="Courier New"/>
          <w:rPrChange w:id="175" w:author="Venkataraman Subhashini-B22166" w:date="2015-07-24T11:12:00Z">
            <w:rPr>
              <w:ins w:id="176" w:author="Venkataraman Subhashini-B22166" w:date="2015-07-24T11:12:00Z"/>
            </w:rPr>
          </w:rPrChange>
        </w:rPr>
        <w:pPrChange w:id="177" w:author="Venkataraman Subhashini-B22166" w:date="2015-07-24T11:12:00Z">
          <w:pPr/>
        </w:pPrChange>
      </w:pPr>
      <w:proofErr w:type="spellStart"/>
      <w:ins w:id="178" w:author="Venkataraman Subhashini-B22166" w:date="2015-07-24T11:12:00Z">
        <w:r>
          <w:rPr>
            <w:rFonts w:ascii="Courier New" w:hAnsi="Courier New" w:cs="Courier New"/>
            <w:rPrChange w:id="179" w:author="Venkataraman Subhashini-B22166" w:date="2015-07-24T11:12:00Z">
              <w:rPr>
                <w:rFonts w:ascii="Courier New" w:hAnsi="Courier New" w:cs="Courier New"/>
              </w:rPr>
            </w:rPrChange>
          </w:rPr>
          <w:t>int32 g_ipsec_la_avai</w:t>
        </w:r>
        <w:proofErr w:type="spellEnd"/>
        <w:proofErr w:type="gramStart"/>
        <w:r w:rsidRPr="003F1763">
          <w:rPr>
            <w:rFonts w:ascii="Courier New" w:hAnsi="Courier New" w:cs="Courier New"/>
            <w:rPrChange w:id="180" w:author="Venkataraman Subhashini-B22166" w:date="2015-07-24T11:12:00Z">
              <w:rPr/>
            </w:rPrChange>
          </w:rPr>
          <w:t>l_devices_get_info(</w:t>
        </w:r>
        <w:proofErr w:type="gramEnd"/>
      </w:ins>
    </w:p>
    <w:p w:rsidR="003F1763" w:rsidRPr="003F1763" w:rsidRDefault="003F1763" w:rsidP="003F1763">
      <w:pPr>
        <w:spacing w:after="0"/>
        <w:rPr>
          <w:ins w:id="181" w:author="Venkataraman Subhashini-B22166" w:date="2015-07-24T11:12:00Z"/>
          <w:rFonts w:ascii="Courier New" w:hAnsi="Courier New" w:cs="Courier New"/>
          <w:rPrChange w:id="182" w:author="Venkataraman Subhashini-B22166" w:date="2015-07-24T11:12:00Z">
            <w:rPr>
              <w:ins w:id="183" w:author="Venkataraman Subhashini-B22166" w:date="2015-07-24T11:12:00Z"/>
            </w:rPr>
          </w:rPrChange>
        </w:rPr>
        <w:pPrChange w:id="184" w:author="Venkataraman Subhashini-B22166" w:date="2015-07-24T11:12:00Z">
          <w:pPr/>
        </w:pPrChange>
      </w:pPr>
      <w:ins w:id="185" w:author="Venkataraman Subhashini-B22166" w:date="2015-07-24T11:12:00Z">
        <w:r w:rsidRPr="003F1763">
          <w:rPr>
            <w:rFonts w:ascii="Courier New" w:hAnsi="Courier New" w:cs="Courier New"/>
            <w:rPrChange w:id="186" w:author="Venkataraman Subhashini-B22166" w:date="2015-07-24T11:12:00Z">
              <w:rPr/>
            </w:rPrChange>
          </w:rPr>
          <w:tab/>
        </w:r>
        <w:r w:rsidRPr="003F1763">
          <w:rPr>
            <w:rFonts w:ascii="Courier New" w:hAnsi="Courier New" w:cs="Courier New"/>
            <w:rPrChange w:id="187" w:author="Venkataraman Subhashini-B22166" w:date="2015-07-24T11:12:00Z">
              <w:rPr/>
            </w:rPrChange>
          </w:rPr>
          <w:t>struct g_ipsec_la_avail_devices_get_inargs *in,</w:t>
        </w:r>
      </w:ins>
    </w:p>
    <w:p w:rsidR="003F1763" w:rsidRDefault="003F1763" w:rsidP="003F1763">
      <w:pPr>
        <w:spacing w:after="0"/>
        <w:rPr>
          <w:ins w:id="188" w:author="Venkataraman Subhashini-B22166" w:date="2015-07-24T11:12:00Z"/>
          <w:rFonts w:ascii="Courier New" w:hAnsi="Courier New" w:cs="Courier New"/>
        </w:rPr>
        <w:pPrChange w:id="189" w:author="Venkataraman Subhashini-B22166" w:date="2015-07-24T11:12:00Z">
          <w:pPr>
            <w:pStyle w:val="Heading2"/>
          </w:pPr>
        </w:pPrChange>
      </w:pPr>
      <w:ins w:id="190" w:author="Venkataraman Subhashini-B22166" w:date="2015-07-24T11:12:00Z">
        <w:r w:rsidRPr="003F1763">
          <w:rPr>
            <w:rFonts w:ascii="Courier New" w:hAnsi="Courier New" w:cs="Courier New"/>
            <w:rPrChange w:id="191" w:author="Venkataraman Subhashini-B22166" w:date="2015-07-24T11:12:00Z">
              <w:rPr/>
            </w:rPrChange>
          </w:rPr>
          <w:tab/>
        </w:r>
        <w:r w:rsidRPr="003F1763">
          <w:rPr>
            <w:rFonts w:ascii="Courier New" w:hAnsi="Courier New" w:cs="Courier New"/>
            <w:rPrChange w:id="192" w:author="Venkataraman Subhashini-B22166" w:date="2015-07-24T11:12:00Z">
              <w:rPr/>
            </w:rPrChange>
          </w:rPr>
          <w:t>struct g_ipsec_la_avail_devices_get_outargs *out)</w:t>
        </w:r>
      </w:ins>
    </w:p>
    <w:p w:rsidR="003F1763" w:rsidRDefault="003F1763" w:rsidP="003F1763">
      <w:pPr>
        <w:spacing w:after="0"/>
        <w:rPr>
          <w:ins w:id="193" w:author="Venkataraman Subhashini-B22166" w:date="2015-07-24T11:12:00Z"/>
          <w:rFonts w:ascii="Courier New" w:hAnsi="Courier New" w:cs="Courier New"/>
        </w:rPr>
        <w:pPrChange w:id="194" w:author="Venkataraman Subhashini-B22166" w:date="2015-07-24T11:12:00Z">
          <w:pPr>
            <w:pStyle w:val="Heading2"/>
          </w:pPr>
        </w:pPrChange>
      </w:pPr>
    </w:p>
    <w:p w:rsidR="003F1763" w:rsidRDefault="003F1763" w:rsidP="003F1763">
      <w:pPr>
        <w:spacing w:after="0"/>
        <w:rPr>
          <w:ins w:id="195" w:author="Venkataraman Subhashini-B22166" w:date="2015-07-24T11:12:00Z"/>
          <w:rFonts w:ascii="Courier New" w:hAnsi="Courier New" w:cs="Courier New"/>
        </w:rPr>
        <w:pPrChange w:id="196" w:author="Venkataraman Subhashini-B22166" w:date="2015-07-24T11:12:00Z">
          <w:pPr>
            <w:pStyle w:val="Heading2"/>
          </w:pPr>
        </w:pPrChange>
      </w:pPr>
      <w:ins w:id="197" w:author="Venkataraman Subhashini-B22166" w:date="2015-07-24T11:12:00Z">
        <w:r>
          <w:rPr>
            <w:rFonts w:ascii="Courier New" w:hAnsi="Courier New" w:cs="Courier New"/>
          </w:rPr>
          <w:t>/*</w:t>
        </w:r>
      </w:ins>
    </w:p>
    <w:p w:rsidR="003F1763" w:rsidRDefault="003F1763" w:rsidP="003F1763">
      <w:pPr>
        <w:spacing w:after="0"/>
        <w:rPr>
          <w:ins w:id="198" w:author="Venkataraman Subhashini-B22166" w:date="2015-07-24T11:12:00Z"/>
          <w:rFonts w:ascii="Courier New" w:hAnsi="Courier New" w:cs="Courier New"/>
        </w:rPr>
        <w:pPrChange w:id="199" w:author="Venkataraman Subhashini-B22166" w:date="2015-07-24T11:12:00Z">
          <w:pPr>
            <w:pStyle w:val="Heading2"/>
          </w:pPr>
        </w:pPrChange>
      </w:pPr>
      <w:ins w:id="200" w:author="Venkataraman Subhashini-B22166" w:date="2015-07-24T11:12:00Z">
        <w:r>
          <w:rPr>
            <w:rFonts w:ascii="Courier New" w:hAnsi="Courier New" w:cs="Courier New"/>
          </w:rPr>
          <w:t xml:space="preserve"> * Function Name: </w:t>
        </w:r>
        <w:proofErr w:type="spellStart"/>
        <w:r>
          <w:rPr>
            <w:rFonts w:ascii="Courier New" w:hAnsi="Courier New" w:cs="Courier New"/>
          </w:rPr>
          <w:t>g_ipsec_la_avail_devices_get_info</w:t>
        </w:r>
        <w:proofErr w:type="spellEnd"/>
      </w:ins>
    </w:p>
    <w:p w:rsidR="003F1763" w:rsidRDefault="003F1763" w:rsidP="003F1763">
      <w:pPr>
        <w:spacing w:after="0"/>
        <w:rPr>
          <w:ins w:id="201" w:author="Venkataraman Subhashini-B22166" w:date="2015-07-24T11:13:00Z"/>
          <w:rFonts w:ascii="Courier New" w:hAnsi="Courier New" w:cs="Courier New"/>
        </w:rPr>
        <w:pPrChange w:id="202" w:author="Venkataraman Subhashini-B22166" w:date="2015-07-24T11:12:00Z">
          <w:pPr>
            <w:pStyle w:val="Heading2"/>
          </w:pPr>
        </w:pPrChange>
      </w:pPr>
      <w:ins w:id="203" w:author="Venkataraman Subhashini-B22166" w:date="2015-07-24T11:13:00Z">
        <w:r>
          <w:rPr>
            <w:rFonts w:ascii="Courier New" w:hAnsi="Courier New" w:cs="Courier New"/>
          </w:rPr>
          <w:t xml:space="preserve"> * Input: </w:t>
        </w:r>
        <w:proofErr w:type="spellStart"/>
        <w:r>
          <w:rPr>
            <w:rFonts w:ascii="Courier New" w:hAnsi="Courier New" w:cs="Courier New"/>
          </w:rPr>
          <w:t>g_ipsec_la_avail_devices_get_in_args</w:t>
        </w:r>
        <w:proofErr w:type="spellEnd"/>
        <w:r>
          <w:rPr>
            <w:rFonts w:ascii="Courier New" w:hAnsi="Courier New" w:cs="Courier New"/>
          </w:rPr>
          <w:t>, number of devices for which information has to be retrieved.</w:t>
        </w:r>
      </w:ins>
    </w:p>
    <w:p w:rsidR="00E87734" w:rsidRDefault="003F1763" w:rsidP="003F1763">
      <w:pPr>
        <w:spacing w:after="0"/>
        <w:rPr>
          <w:ins w:id="204" w:author="Venkataraman Subhashini-B22166" w:date="2015-07-24T14:04:00Z"/>
          <w:rFonts w:ascii="Courier New" w:hAnsi="Courier New" w:cs="Courier New"/>
        </w:rPr>
        <w:pPrChange w:id="205" w:author="Venkataraman Subhashini-B22166" w:date="2015-07-24T11:12:00Z">
          <w:pPr>
            <w:pStyle w:val="Heading2"/>
          </w:pPr>
        </w:pPrChange>
      </w:pPr>
      <w:ins w:id="206" w:author="Venkataraman Subhashini-B22166" w:date="2015-07-24T11:13:00Z">
        <w:r>
          <w:rPr>
            <w:rFonts w:ascii="Courier New" w:hAnsi="Courier New" w:cs="Courier New"/>
          </w:rPr>
          <w:t xml:space="preserve"> * </w:t>
        </w:r>
      </w:ins>
      <w:proofErr w:type="spellStart"/>
      <w:ins w:id="207" w:author="Venkataraman Subhashini-B22166" w:date="2015-07-24T14:02:00Z">
        <w:r w:rsidR="00E87734">
          <w:rPr>
            <w:rFonts w:ascii="Courier New" w:hAnsi="Courier New" w:cs="Courier New"/>
          </w:rPr>
          <w:t>Ouput</w:t>
        </w:r>
        <w:proofErr w:type="spellEnd"/>
        <w:r w:rsidR="00E87734">
          <w:rPr>
            <w:rFonts w:ascii="Courier New" w:hAnsi="Courier New" w:cs="Courier New"/>
          </w:rPr>
          <w:t xml:space="preserve">: </w:t>
        </w:r>
      </w:ins>
      <w:ins w:id="208" w:author="Venkataraman Subhashini-B22166" w:date="2015-07-24T14:04:00Z">
        <w:r w:rsidR="00E87734">
          <w:rPr>
            <w:rFonts w:ascii="Courier New" w:hAnsi="Courier New" w:cs="Courier New"/>
          </w:rPr>
          <w:t>For each available device, get the name, its mode (available or already shared and if shared, the number of apps sharing the device</w:t>
        </w:r>
      </w:ins>
    </w:p>
    <w:p w:rsidR="00E87734" w:rsidRDefault="00E87734" w:rsidP="003F1763">
      <w:pPr>
        <w:spacing w:after="0"/>
        <w:rPr>
          <w:ins w:id="209" w:author="Venkataraman Subhashini-B22166" w:date="2015-07-24T14:05:00Z"/>
          <w:rFonts w:ascii="Courier New" w:hAnsi="Courier New" w:cs="Courier New"/>
        </w:rPr>
        <w:pPrChange w:id="210" w:author="Venkataraman Subhashini-B22166" w:date="2015-07-24T11:12:00Z">
          <w:pPr>
            <w:pStyle w:val="Heading2"/>
          </w:pPr>
        </w:pPrChange>
      </w:pPr>
      <w:ins w:id="211" w:author="Venkataraman Subhashini-B22166" w:date="2015-07-24T14:05:00Z">
        <w:r>
          <w:rPr>
            <w:rFonts w:ascii="Courier New" w:hAnsi="Courier New" w:cs="Courier New"/>
          </w:rPr>
          <w:t xml:space="preserve"> Description: Application can call this API to find out the list of available devices that it can use.</w:t>
        </w:r>
      </w:ins>
    </w:p>
    <w:p w:rsidR="003F1763" w:rsidRPr="003F1763" w:rsidRDefault="00E87734" w:rsidP="003F1763">
      <w:pPr>
        <w:spacing w:after="0"/>
        <w:rPr>
          <w:rFonts w:ascii="Courier New" w:hAnsi="Courier New" w:cs="Courier New"/>
          <w:rPrChange w:id="212" w:author="Venkataraman Subhashini-B22166" w:date="2015-07-24T11:12:00Z">
            <w:rPr/>
          </w:rPrChange>
        </w:rPr>
        <w:pPrChange w:id="213" w:author="Venkataraman Subhashini-B22166" w:date="2015-07-24T11:12:00Z">
          <w:pPr>
            <w:pStyle w:val="Heading2"/>
          </w:pPr>
        </w:pPrChange>
      </w:pPr>
      <w:ins w:id="214" w:author="Venkataraman Subhashini-B22166" w:date="2015-07-24T14:05:00Z">
        <w:r>
          <w:rPr>
            <w:rFonts w:ascii="Courier New" w:hAnsi="Courier New" w:cs="Courier New"/>
          </w:rPr>
          <w:t>*/</w:t>
        </w:r>
      </w:ins>
      <w:ins w:id="215" w:author="Venkataraman Subhashini-B22166" w:date="2015-07-24T14:02:00Z">
        <w:r>
          <w:rPr>
            <w:rFonts w:ascii="Courier New" w:hAnsi="Courier New" w:cs="Courier New"/>
          </w:rPr>
          <w:t xml:space="preserve"> </w:t>
        </w:r>
      </w:ins>
    </w:p>
    <w:p w:rsidR="00930B23" w:rsidDel="00E87734" w:rsidRDefault="00930B23">
      <w:pPr>
        <w:pStyle w:val="ListParagraph"/>
        <w:widowControl w:val="0"/>
        <w:numPr>
          <w:ilvl w:val="0"/>
          <w:numId w:val="6"/>
        </w:numPr>
        <w:tabs>
          <w:tab w:val="left" w:pos="720"/>
        </w:tabs>
        <w:suppressAutoHyphens/>
        <w:overflowPunct/>
        <w:autoSpaceDE/>
        <w:autoSpaceDN/>
        <w:spacing w:before="120" w:after="0" w:line="360" w:lineRule="atLeast"/>
        <w:ind w:firstLineChars="0"/>
        <w:contextualSpacing/>
        <w:jc w:val="both"/>
        <w:textAlignment w:val="baseline"/>
        <w:rPr>
          <w:del w:id="216" w:author="Venkataraman Subhashini-B22166" w:date="2015-07-24T14:05:00Z"/>
        </w:rPr>
        <w:pPrChange w:id="217" w:author="Venkataraman Subhashini-B22166" w:date="2015-07-15T07:33:00Z">
          <w:pPr>
            <w:pStyle w:val="ListParagraph"/>
            <w:widowControl w:val="0"/>
            <w:numPr>
              <w:numId w:val="16"/>
            </w:numPr>
            <w:tabs>
              <w:tab w:val="num" w:pos="360"/>
              <w:tab w:val="left" w:pos="720"/>
            </w:tabs>
            <w:suppressAutoHyphens/>
            <w:overflowPunct/>
            <w:autoSpaceDE/>
            <w:autoSpaceDN/>
            <w:spacing w:before="120" w:after="0" w:line="360" w:lineRule="atLeast"/>
            <w:ind w:left="720" w:firstLineChars="0" w:hanging="720"/>
            <w:contextualSpacing/>
            <w:jc w:val="both"/>
            <w:textAlignment w:val="baseline"/>
          </w:pPr>
        </w:pPrChange>
      </w:pPr>
      <w:del w:id="218" w:author="Venkataraman Subhashini-B22166" w:date="2015-07-24T14:05:00Z">
        <w:r w:rsidDel="00E87734">
          <w:delText>for each virtual accelerator</w:delText>
        </w:r>
      </w:del>
    </w:p>
    <w:p w:rsidR="00930B23" w:rsidDel="00E87734" w:rsidRDefault="00930B23">
      <w:pPr>
        <w:pStyle w:val="ListParagraph"/>
        <w:widowControl w:val="0"/>
        <w:numPr>
          <w:ilvl w:val="1"/>
          <w:numId w:val="6"/>
        </w:numPr>
        <w:tabs>
          <w:tab w:val="left" w:pos="720"/>
        </w:tabs>
        <w:suppressAutoHyphens/>
        <w:overflowPunct/>
        <w:autoSpaceDE/>
        <w:autoSpaceDN/>
        <w:spacing w:before="120" w:after="0" w:line="360" w:lineRule="atLeast"/>
        <w:ind w:firstLineChars="0"/>
        <w:contextualSpacing/>
        <w:jc w:val="both"/>
        <w:textAlignment w:val="baseline"/>
        <w:rPr>
          <w:del w:id="219" w:author="Venkataraman Subhashini-B22166" w:date="2015-07-24T14:05:00Z"/>
        </w:rPr>
        <w:pPrChange w:id="220" w:author="Venkataraman Subhashini-B22166" w:date="2015-07-15T07:33:00Z">
          <w:pPr>
            <w:pStyle w:val="ListParagraph"/>
            <w:widowControl w:val="0"/>
            <w:numPr>
              <w:ilvl w:val="1"/>
              <w:numId w:val="16"/>
            </w:numPr>
            <w:tabs>
              <w:tab w:val="num" w:pos="360"/>
              <w:tab w:val="left" w:pos="720"/>
              <w:tab w:val="num" w:pos="1440"/>
            </w:tabs>
            <w:suppressAutoHyphens/>
            <w:overflowPunct/>
            <w:autoSpaceDE/>
            <w:autoSpaceDN/>
            <w:spacing w:before="120" w:after="0" w:line="360" w:lineRule="atLeast"/>
            <w:ind w:left="1440" w:firstLineChars="0" w:hanging="720"/>
            <w:contextualSpacing/>
            <w:jc w:val="both"/>
            <w:textAlignment w:val="baseline"/>
          </w:pPr>
        </w:pPrChange>
      </w:pPr>
      <w:del w:id="221" w:author="Venkataraman Subhashini-B22166" w:date="2015-07-24T14:05:00Z">
        <w:r w:rsidDel="00E87734">
          <w:delText>Name</w:delText>
        </w:r>
      </w:del>
    </w:p>
    <w:p w:rsidR="00930B23" w:rsidRPr="00203ACC" w:rsidDel="00E87734" w:rsidRDefault="00930B23">
      <w:pPr>
        <w:pStyle w:val="ListParagraph"/>
        <w:widowControl w:val="0"/>
        <w:numPr>
          <w:ilvl w:val="1"/>
          <w:numId w:val="6"/>
        </w:numPr>
        <w:tabs>
          <w:tab w:val="left" w:pos="720"/>
        </w:tabs>
        <w:suppressAutoHyphens/>
        <w:overflowPunct/>
        <w:autoSpaceDE/>
        <w:autoSpaceDN/>
        <w:spacing w:before="120" w:after="0" w:line="360" w:lineRule="atLeast"/>
        <w:ind w:firstLineChars="0"/>
        <w:contextualSpacing/>
        <w:jc w:val="both"/>
        <w:textAlignment w:val="baseline"/>
        <w:rPr>
          <w:del w:id="222" w:author="Venkataraman Subhashini-B22166" w:date="2015-07-24T14:05:00Z"/>
        </w:rPr>
        <w:pPrChange w:id="223" w:author="Venkataraman Subhashini-B22166" w:date="2015-07-15T07:33:00Z">
          <w:pPr>
            <w:pStyle w:val="ListParagraph"/>
            <w:widowControl w:val="0"/>
            <w:numPr>
              <w:ilvl w:val="1"/>
              <w:numId w:val="16"/>
            </w:numPr>
            <w:tabs>
              <w:tab w:val="num" w:pos="360"/>
              <w:tab w:val="left" w:pos="720"/>
              <w:tab w:val="num" w:pos="1440"/>
            </w:tabs>
            <w:suppressAutoHyphens/>
            <w:overflowPunct/>
            <w:autoSpaceDE/>
            <w:autoSpaceDN/>
            <w:spacing w:before="120" w:after="0" w:line="360" w:lineRule="atLeast"/>
            <w:ind w:left="1440" w:firstLineChars="0" w:hanging="720"/>
            <w:contextualSpacing/>
            <w:jc w:val="both"/>
            <w:textAlignment w:val="baseline"/>
          </w:pPr>
        </w:pPrChange>
      </w:pPr>
      <w:del w:id="224" w:author="Venkataraman Subhashini-B22166" w:date="2015-07-24T14:05:00Z">
        <w:r w:rsidDel="00E87734">
          <w:delText>The accelerator instance Identifier</w:delText>
        </w:r>
      </w:del>
    </w:p>
    <w:p w:rsidR="00930B23" w:rsidRDefault="00930B23" w:rsidP="00930B23">
      <w:pPr>
        <w:pStyle w:val="Heading2"/>
      </w:pPr>
      <w:bookmarkStart w:id="225" w:name="_g_ipsec_la_get_active_list()"/>
      <w:bookmarkStart w:id="226" w:name="_Toc424044074"/>
      <w:bookmarkEnd w:id="225"/>
      <w:proofErr w:type="spellStart"/>
      <w:r>
        <w:t>g_ipsec_</w:t>
      </w:r>
      <w:r w:rsidR="00C67E27">
        <w:t>la_</w:t>
      </w:r>
      <w:r>
        <w:t>active_list</w:t>
      </w:r>
      <w:r w:rsidR="00C67E27">
        <w:t>_get</w:t>
      </w:r>
      <w:bookmarkEnd w:id="226"/>
      <w:proofErr w:type="spellEnd"/>
    </w:p>
    <w:p w:rsidR="00930B23" w:rsidRDefault="00930B23">
      <w:pPr>
        <w:pStyle w:val="ListParagraph"/>
        <w:widowControl w:val="0"/>
        <w:numPr>
          <w:ilvl w:val="0"/>
          <w:numId w:val="6"/>
        </w:numPr>
        <w:tabs>
          <w:tab w:val="left" w:pos="720"/>
        </w:tabs>
        <w:suppressAutoHyphens/>
        <w:overflowPunct/>
        <w:autoSpaceDE/>
        <w:autoSpaceDN/>
        <w:spacing w:before="120" w:after="0" w:line="360" w:lineRule="atLeast"/>
        <w:ind w:firstLineChars="0"/>
        <w:contextualSpacing/>
        <w:jc w:val="both"/>
        <w:textAlignment w:val="baseline"/>
        <w:pPrChange w:id="227" w:author="Venkataraman Subhashini-B22166" w:date="2015-07-15T07:33:00Z">
          <w:pPr>
            <w:pStyle w:val="ListParagraph"/>
            <w:widowControl w:val="0"/>
            <w:numPr>
              <w:numId w:val="16"/>
            </w:numPr>
            <w:tabs>
              <w:tab w:val="num" w:pos="360"/>
              <w:tab w:val="left" w:pos="720"/>
            </w:tabs>
            <w:suppressAutoHyphens/>
            <w:overflowPunct/>
            <w:autoSpaceDE/>
            <w:autoSpaceDN/>
            <w:spacing w:before="120" w:after="0" w:line="360" w:lineRule="atLeast"/>
            <w:ind w:left="720" w:firstLineChars="0" w:hanging="720"/>
            <w:contextualSpacing/>
            <w:jc w:val="both"/>
            <w:textAlignment w:val="baseline"/>
          </w:pPr>
        </w:pPrChange>
      </w:pPr>
      <w:r>
        <w:t>for each virtual accelerator</w:t>
      </w:r>
    </w:p>
    <w:p w:rsidR="00930B23" w:rsidRDefault="00930B23">
      <w:pPr>
        <w:pStyle w:val="ListParagraph"/>
        <w:widowControl w:val="0"/>
        <w:numPr>
          <w:ilvl w:val="1"/>
          <w:numId w:val="6"/>
        </w:numPr>
        <w:tabs>
          <w:tab w:val="left" w:pos="720"/>
        </w:tabs>
        <w:suppressAutoHyphens/>
        <w:overflowPunct/>
        <w:autoSpaceDE/>
        <w:autoSpaceDN/>
        <w:spacing w:before="120" w:after="0" w:line="360" w:lineRule="atLeast"/>
        <w:ind w:firstLineChars="0"/>
        <w:contextualSpacing/>
        <w:jc w:val="both"/>
        <w:textAlignment w:val="baseline"/>
        <w:pPrChange w:id="228" w:author="Venkataraman Subhashini-B22166" w:date="2015-07-15T07:33:00Z">
          <w:pPr>
            <w:pStyle w:val="ListParagraph"/>
            <w:widowControl w:val="0"/>
            <w:numPr>
              <w:ilvl w:val="1"/>
              <w:numId w:val="16"/>
            </w:numPr>
            <w:tabs>
              <w:tab w:val="num" w:pos="360"/>
              <w:tab w:val="left" w:pos="720"/>
              <w:tab w:val="num" w:pos="1440"/>
            </w:tabs>
            <w:suppressAutoHyphens/>
            <w:overflowPunct/>
            <w:autoSpaceDE/>
            <w:autoSpaceDN/>
            <w:spacing w:before="120" w:after="0" w:line="360" w:lineRule="atLeast"/>
            <w:ind w:left="1440" w:firstLineChars="0" w:hanging="720"/>
            <w:contextualSpacing/>
            <w:jc w:val="both"/>
            <w:textAlignment w:val="baseline"/>
          </w:pPr>
        </w:pPrChange>
      </w:pPr>
      <w:r>
        <w:t>Name</w:t>
      </w:r>
    </w:p>
    <w:p w:rsidR="00930B23" w:rsidRDefault="00930B23">
      <w:pPr>
        <w:pStyle w:val="ListParagraph"/>
        <w:widowControl w:val="0"/>
        <w:numPr>
          <w:ilvl w:val="1"/>
          <w:numId w:val="6"/>
        </w:numPr>
        <w:tabs>
          <w:tab w:val="left" w:pos="720"/>
        </w:tabs>
        <w:suppressAutoHyphens/>
        <w:overflowPunct/>
        <w:autoSpaceDE/>
        <w:autoSpaceDN/>
        <w:spacing w:before="120" w:after="0" w:line="360" w:lineRule="atLeast"/>
        <w:ind w:firstLineChars="0"/>
        <w:contextualSpacing/>
        <w:jc w:val="both"/>
        <w:textAlignment w:val="baseline"/>
        <w:pPrChange w:id="229" w:author="Venkataraman Subhashini-B22166" w:date="2015-07-15T07:33:00Z">
          <w:pPr>
            <w:pStyle w:val="ListParagraph"/>
            <w:widowControl w:val="0"/>
            <w:numPr>
              <w:ilvl w:val="1"/>
              <w:numId w:val="16"/>
            </w:numPr>
            <w:tabs>
              <w:tab w:val="num" w:pos="360"/>
              <w:tab w:val="left" w:pos="720"/>
              <w:tab w:val="num" w:pos="1440"/>
            </w:tabs>
            <w:suppressAutoHyphens/>
            <w:overflowPunct/>
            <w:autoSpaceDE/>
            <w:autoSpaceDN/>
            <w:spacing w:before="120" w:after="0" w:line="360" w:lineRule="atLeast"/>
            <w:ind w:left="1440" w:firstLineChars="0" w:hanging="720"/>
            <w:contextualSpacing/>
            <w:jc w:val="both"/>
            <w:textAlignment w:val="baseline"/>
          </w:pPr>
        </w:pPrChange>
      </w:pPr>
      <w:r>
        <w:t>the accelerator instance Identifier</w:t>
      </w:r>
    </w:p>
    <w:p w:rsidR="00930B23" w:rsidRDefault="00930B23">
      <w:pPr>
        <w:pStyle w:val="ListParagraph"/>
        <w:widowControl w:val="0"/>
        <w:numPr>
          <w:ilvl w:val="1"/>
          <w:numId w:val="6"/>
        </w:numPr>
        <w:tabs>
          <w:tab w:val="left" w:pos="720"/>
        </w:tabs>
        <w:suppressAutoHyphens/>
        <w:overflowPunct/>
        <w:autoSpaceDE/>
        <w:autoSpaceDN/>
        <w:spacing w:before="120" w:after="0" w:line="360" w:lineRule="atLeast"/>
        <w:ind w:firstLineChars="0"/>
        <w:contextualSpacing/>
        <w:jc w:val="both"/>
        <w:textAlignment w:val="baseline"/>
        <w:pPrChange w:id="230" w:author="Venkataraman Subhashini-B22166" w:date="2015-07-15T07:33:00Z">
          <w:pPr>
            <w:pStyle w:val="ListParagraph"/>
            <w:widowControl w:val="0"/>
            <w:numPr>
              <w:ilvl w:val="1"/>
              <w:numId w:val="16"/>
            </w:numPr>
            <w:tabs>
              <w:tab w:val="num" w:pos="360"/>
              <w:tab w:val="left" w:pos="720"/>
              <w:tab w:val="num" w:pos="1440"/>
            </w:tabs>
            <w:suppressAutoHyphens/>
            <w:overflowPunct/>
            <w:autoSpaceDE/>
            <w:autoSpaceDN/>
            <w:spacing w:before="120" w:after="0" w:line="360" w:lineRule="atLeast"/>
            <w:ind w:left="1440" w:firstLineChars="0" w:hanging="720"/>
            <w:contextualSpacing/>
            <w:jc w:val="both"/>
            <w:textAlignment w:val="baseline"/>
          </w:pPr>
        </w:pPrChange>
      </w:pPr>
      <w:r>
        <w:lastRenderedPageBreak/>
        <w:t xml:space="preserve">Application owner details (Application Identity, Group-identity) </w:t>
      </w:r>
    </w:p>
    <w:p w:rsidR="00930B23" w:rsidRDefault="00930B23">
      <w:pPr>
        <w:pStyle w:val="ListParagraph"/>
        <w:widowControl w:val="0"/>
        <w:numPr>
          <w:ilvl w:val="1"/>
          <w:numId w:val="6"/>
        </w:numPr>
        <w:tabs>
          <w:tab w:val="left" w:pos="720"/>
        </w:tabs>
        <w:suppressAutoHyphens/>
        <w:overflowPunct/>
        <w:autoSpaceDE/>
        <w:autoSpaceDN/>
        <w:spacing w:before="120" w:after="0" w:line="360" w:lineRule="atLeast"/>
        <w:ind w:firstLineChars="0"/>
        <w:contextualSpacing/>
        <w:jc w:val="both"/>
        <w:textAlignment w:val="baseline"/>
        <w:pPrChange w:id="231" w:author="Venkataraman Subhashini-B22166" w:date="2015-07-15T07:33:00Z">
          <w:pPr>
            <w:pStyle w:val="ListParagraph"/>
            <w:widowControl w:val="0"/>
            <w:numPr>
              <w:ilvl w:val="1"/>
              <w:numId w:val="16"/>
            </w:numPr>
            <w:tabs>
              <w:tab w:val="num" w:pos="360"/>
              <w:tab w:val="left" w:pos="720"/>
              <w:tab w:val="num" w:pos="1440"/>
            </w:tabs>
            <w:suppressAutoHyphens/>
            <w:overflowPunct/>
            <w:autoSpaceDE/>
            <w:autoSpaceDN/>
            <w:spacing w:before="120" w:after="0" w:line="360" w:lineRule="atLeast"/>
            <w:ind w:left="1440" w:firstLineChars="0" w:hanging="720"/>
            <w:contextualSpacing/>
            <w:jc w:val="both"/>
            <w:textAlignment w:val="baseline"/>
          </w:pPr>
        </w:pPrChange>
      </w:pPr>
      <w:r>
        <w:t>the mode (shared/exclusive)</w:t>
      </w:r>
    </w:p>
    <w:p w:rsidR="00930B23" w:rsidRDefault="00930B23">
      <w:pPr>
        <w:pStyle w:val="ListParagraph"/>
        <w:widowControl w:val="0"/>
        <w:numPr>
          <w:ilvl w:val="1"/>
          <w:numId w:val="6"/>
        </w:numPr>
        <w:tabs>
          <w:tab w:val="left" w:pos="720"/>
        </w:tabs>
        <w:suppressAutoHyphens/>
        <w:overflowPunct/>
        <w:autoSpaceDE/>
        <w:autoSpaceDN/>
        <w:spacing w:before="120" w:after="0" w:line="360" w:lineRule="atLeast"/>
        <w:ind w:firstLineChars="0"/>
        <w:contextualSpacing/>
        <w:jc w:val="both"/>
        <w:textAlignment w:val="baseline"/>
        <w:pPrChange w:id="232" w:author="Venkataraman Subhashini-B22166" w:date="2015-07-15T07:33:00Z">
          <w:pPr>
            <w:pStyle w:val="ListParagraph"/>
            <w:widowControl w:val="0"/>
            <w:numPr>
              <w:ilvl w:val="1"/>
              <w:numId w:val="16"/>
            </w:numPr>
            <w:tabs>
              <w:tab w:val="num" w:pos="360"/>
              <w:tab w:val="left" w:pos="720"/>
              <w:tab w:val="num" w:pos="1440"/>
            </w:tabs>
            <w:suppressAutoHyphens/>
            <w:overflowPunct/>
            <w:autoSpaceDE/>
            <w:autoSpaceDN/>
            <w:spacing w:before="120" w:after="0" w:line="360" w:lineRule="atLeast"/>
            <w:ind w:left="1440" w:firstLineChars="0" w:hanging="720"/>
            <w:contextualSpacing/>
            <w:jc w:val="both"/>
            <w:textAlignment w:val="baseline"/>
          </w:pPr>
        </w:pPrChange>
      </w:pPr>
      <w:r>
        <w:t>Displays the statistics</w:t>
      </w:r>
    </w:p>
    <w:p w:rsidR="00930B23" w:rsidRDefault="00930B23">
      <w:pPr>
        <w:pStyle w:val="ListParagraph"/>
        <w:widowControl w:val="0"/>
        <w:numPr>
          <w:ilvl w:val="2"/>
          <w:numId w:val="6"/>
        </w:numPr>
        <w:tabs>
          <w:tab w:val="left" w:pos="720"/>
        </w:tabs>
        <w:suppressAutoHyphens/>
        <w:overflowPunct/>
        <w:autoSpaceDE/>
        <w:autoSpaceDN/>
        <w:spacing w:before="120" w:after="0" w:line="360" w:lineRule="atLeast"/>
        <w:ind w:firstLineChars="0"/>
        <w:contextualSpacing/>
        <w:jc w:val="both"/>
        <w:textAlignment w:val="baseline"/>
        <w:pPrChange w:id="233" w:author="Venkataraman Subhashini-B22166" w:date="2015-07-15T07:33:00Z">
          <w:pPr>
            <w:pStyle w:val="ListParagraph"/>
            <w:widowControl w:val="0"/>
            <w:numPr>
              <w:ilvl w:val="2"/>
              <w:numId w:val="16"/>
            </w:numPr>
            <w:tabs>
              <w:tab w:val="num" w:pos="360"/>
              <w:tab w:val="left" w:pos="720"/>
              <w:tab w:val="num" w:pos="2160"/>
            </w:tabs>
            <w:suppressAutoHyphens/>
            <w:overflowPunct/>
            <w:autoSpaceDE/>
            <w:autoSpaceDN/>
            <w:spacing w:before="120" w:after="0" w:line="360" w:lineRule="atLeast"/>
            <w:ind w:left="2160" w:firstLineChars="0" w:hanging="720"/>
            <w:contextualSpacing/>
            <w:jc w:val="both"/>
            <w:textAlignment w:val="baseline"/>
          </w:pPr>
        </w:pPrChange>
      </w:pPr>
      <w:r>
        <w:t>Bytes In/Bytes Out</w:t>
      </w:r>
    </w:p>
    <w:p w:rsidR="00930B23" w:rsidRDefault="00930B23">
      <w:pPr>
        <w:pStyle w:val="ListParagraph"/>
        <w:widowControl w:val="0"/>
        <w:numPr>
          <w:ilvl w:val="2"/>
          <w:numId w:val="6"/>
        </w:numPr>
        <w:tabs>
          <w:tab w:val="left" w:pos="720"/>
        </w:tabs>
        <w:suppressAutoHyphens/>
        <w:overflowPunct/>
        <w:autoSpaceDE/>
        <w:autoSpaceDN/>
        <w:spacing w:before="120" w:after="0" w:line="360" w:lineRule="atLeast"/>
        <w:ind w:firstLineChars="0"/>
        <w:contextualSpacing/>
        <w:jc w:val="both"/>
        <w:textAlignment w:val="baseline"/>
        <w:pPrChange w:id="234" w:author="Venkataraman Subhashini-B22166" w:date="2015-07-15T07:33:00Z">
          <w:pPr>
            <w:pStyle w:val="ListParagraph"/>
            <w:widowControl w:val="0"/>
            <w:numPr>
              <w:ilvl w:val="2"/>
              <w:numId w:val="16"/>
            </w:numPr>
            <w:tabs>
              <w:tab w:val="num" w:pos="360"/>
              <w:tab w:val="left" w:pos="720"/>
              <w:tab w:val="num" w:pos="2160"/>
            </w:tabs>
            <w:suppressAutoHyphens/>
            <w:overflowPunct/>
            <w:autoSpaceDE/>
            <w:autoSpaceDN/>
            <w:spacing w:before="120" w:after="0" w:line="360" w:lineRule="atLeast"/>
            <w:ind w:left="2160" w:firstLineChars="0" w:hanging="720"/>
            <w:contextualSpacing/>
            <w:jc w:val="both"/>
            <w:textAlignment w:val="baseline"/>
          </w:pPr>
        </w:pPrChange>
      </w:pPr>
      <w:r>
        <w:t>Packets In/Packets Out</w:t>
      </w:r>
    </w:p>
    <w:p w:rsidR="00930B23" w:rsidRDefault="00930B23">
      <w:pPr>
        <w:pStyle w:val="ListParagraph"/>
        <w:widowControl w:val="0"/>
        <w:numPr>
          <w:ilvl w:val="2"/>
          <w:numId w:val="6"/>
        </w:numPr>
        <w:tabs>
          <w:tab w:val="left" w:pos="720"/>
        </w:tabs>
        <w:suppressAutoHyphens/>
        <w:overflowPunct/>
        <w:autoSpaceDE/>
        <w:autoSpaceDN/>
        <w:spacing w:before="120" w:after="0" w:line="360" w:lineRule="atLeast"/>
        <w:ind w:firstLineChars="0"/>
        <w:contextualSpacing/>
        <w:jc w:val="both"/>
        <w:textAlignment w:val="baseline"/>
        <w:pPrChange w:id="235" w:author="Venkataraman Subhashini-B22166" w:date="2015-07-15T07:33:00Z">
          <w:pPr>
            <w:pStyle w:val="ListParagraph"/>
            <w:widowControl w:val="0"/>
            <w:numPr>
              <w:ilvl w:val="2"/>
              <w:numId w:val="16"/>
            </w:numPr>
            <w:tabs>
              <w:tab w:val="num" w:pos="360"/>
              <w:tab w:val="left" w:pos="720"/>
              <w:tab w:val="num" w:pos="2160"/>
            </w:tabs>
            <w:suppressAutoHyphens/>
            <w:overflowPunct/>
            <w:autoSpaceDE/>
            <w:autoSpaceDN/>
            <w:spacing w:before="120" w:after="0" w:line="360" w:lineRule="atLeast"/>
            <w:ind w:left="2160" w:firstLineChars="0" w:hanging="720"/>
            <w:contextualSpacing/>
            <w:jc w:val="both"/>
            <w:textAlignment w:val="baseline"/>
          </w:pPr>
        </w:pPrChange>
      </w:pPr>
      <w:r>
        <w:t>SAs created, SAs Deleted, SAs Modified</w:t>
      </w:r>
    </w:p>
    <w:p w:rsidR="00930B23" w:rsidRDefault="00930B23">
      <w:pPr>
        <w:pStyle w:val="ListParagraph"/>
        <w:widowControl w:val="0"/>
        <w:numPr>
          <w:ilvl w:val="2"/>
          <w:numId w:val="6"/>
        </w:numPr>
        <w:tabs>
          <w:tab w:val="left" w:pos="720"/>
        </w:tabs>
        <w:suppressAutoHyphens/>
        <w:overflowPunct/>
        <w:autoSpaceDE/>
        <w:autoSpaceDN/>
        <w:spacing w:before="120" w:after="0" w:line="360" w:lineRule="atLeast"/>
        <w:ind w:firstLineChars="0"/>
        <w:contextualSpacing/>
        <w:jc w:val="both"/>
        <w:textAlignment w:val="baseline"/>
        <w:pPrChange w:id="236" w:author="Venkataraman Subhashini-B22166" w:date="2015-07-15T07:33:00Z">
          <w:pPr>
            <w:pStyle w:val="ListParagraph"/>
            <w:widowControl w:val="0"/>
            <w:numPr>
              <w:ilvl w:val="2"/>
              <w:numId w:val="16"/>
            </w:numPr>
            <w:tabs>
              <w:tab w:val="num" w:pos="360"/>
              <w:tab w:val="left" w:pos="720"/>
              <w:tab w:val="num" w:pos="2160"/>
            </w:tabs>
            <w:suppressAutoHyphens/>
            <w:overflowPunct/>
            <w:autoSpaceDE/>
            <w:autoSpaceDN/>
            <w:spacing w:before="120" w:after="0" w:line="360" w:lineRule="atLeast"/>
            <w:ind w:left="2160" w:firstLineChars="0" w:hanging="720"/>
            <w:contextualSpacing/>
            <w:jc w:val="both"/>
            <w:textAlignment w:val="baseline"/>
          </w:pPr>
        </w:pPrChange>
      </w:pPr>
      <w:r>
        <w:t>Current Number of Active SAs</w:t>
      </w:r>
    </w:p>
    <w:p w:rsidR="00930B23" w:rsidRDefault="00930B23" w:rsidP="00930B23">
      <w:bookmarkStart w:id="237" w:name="_Toc421014618"/>
      <w:bookmarkStart w:id="238" w:name="_Toc421015518"/>
      <w:bookmarkStart w:id="239" w:name="_Toc422237092"/>
      <w:bookmarkEnd w:id="237"/>
      <w:bookmarkEnd w:id="238"/>
      <w:bookmarkEnd w:id="239"/>
    </w:p>
    <w:p w:rsidR="00930B23" w:rsidRPr="009B494A" w:rsidRDefault="00930B23" w:rsidP="00930B23">
      <w:pPr>
        <w:pStyle w:val="Heading2"/>
      </w:pPr>
      <w:bookmarkStart w:id="240" w:name="_g_ipsec_la_get_capabilities"/>
      <w:bookmarkStart w:id="241" w:name="_Toc424044075"/>
      <w:bookmarkEnd w:id="240"/>
      <w:proofErr w:type="spellStart"/>
      <w:r>
        <w:t>g_ipsec_la</w:t>
      </w:r>
      <w:del w:id="242" w:author="Venkataraman Subhashini-B22166" w:date="2015-07-26T07:41:00Z">
        <w:r w:rsidDel="000A52EC">
          <w:delText>_get</w:delText>
        </w:r>
      </w:del>
      <w:r>
        <w:t>_capabilities</w:t>
      </w:r>
      <w:bookmarkEnd w:id="128"/>
      <w:bookmarkEnd w:id="241"/>
      <w:ins w:id="243" w:author="Venkataraman Subhashini-B22166" w:date="2015-07-26T07:41:00Z">
        <w:r w:rsidR="000A52EC">
          <w:t>_get</w:t>
        </w:r>
      </w:ins>
      <w:proofErr w:type="spellEnd"/>
    </w:p>
    <w:p w:rsidR="00C67E27" w:rsidRDefault="00C67E27" w:rsidP="00C67E27">
      <w:pPr>
        <w:spacing w:after="0"/>
        <w:rPr>
          <w:rFonts w:ascii="Courier New" w:hAnsi="Courier New" w:cs="Courier New"/>
        </w:rPr>
      </w:pPr>
      <w:r w:rsidRPr="002712B2">
        <w:rPr>
          <w:rFonts w:ascii="Courier New" w:hAnsi="Courier New" w:cs="Courier New"/>
        </w:rPr>
        <w:t xml:space="preserve">int32_t </w:t>
      </w:r>
      <w:proofErr w:type="spellStart"/>
      <w:r w:rsidRPr="001E3EAA">
        <w:rPr>
          <w:rFonts w:ascii="Courier New" w:hAnsi="Courier New" w:cs="Courier New"/>
          <w:b/>
        </w:rPr>
        <w:t>g_ipsec_la_capabilities_</w:t>
      </w:r>
      <w:proofErr w:type="gramStart"/>
      <w:r w:rsidRPr="001E3EAA">
        <w:rPr>
          <w:rFonts w:ascii="Courier New" w:hAnsi="Courier New" w:cs="Courier New"/>
          <w:b/>
        </w:rPr>
        <w:t>get</w:t>
      </w:r>
      <w:proofErr w:type="spellEnd"/>
      <w:r>
        <w:rPr>
          <w:rFonts w:ascii="Courier New" w:hAnsi="Courier New" w:cs="Courier New"/>
        </w:rPr>
        <w:t>(</w:t>
      </w:r>
      <w:proofErr w:type="gramEnd"/>
    </w:p>
    <w:p w:rsidR="00C67E27" w:rsidRDefault="00C67E27" w:rsidP="00C67E27">
      <w:pPr>
        <w:spacing w:after="0"/>
        <w:ind w:firstLine="720"/>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g_ipsec_la_handle</w:t>
      </w:r>
      <w:proofErr w:type="spellEnd"/>
      <w:r>
        <w:rPr>
          <w:rFonts w:ascii="Courier New" w:hAnsi="Courier New" w:cs="Courier New"/>
        </w:rPr>
        <w:t xml:space="preserve"> *handle,</w:t>
      </w:r>
    </w:p>
    <w:p w:rsidR="00C67E27" w:rsidRDefault="00C67E27" w:rsidP="00C67E27">
      <w:pPr>
        <w:spacing w:after="0"/>
        <w:ind w:firstLine="720"/>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sidRPr="002712B2">
        <w:rPr>
          <w:rFonts w:ascii="Courier New" w:hAnsi="Courier New" w:cs="Courier New"/>
        </w:rPr>
        <w:t>g_ipsec_</w:t>
      </w:r>
      <w:r>
        <w:rPr>
          <w:rFonts w:ascii="Courier New" w:hAnsi="Courier New" w:cs="Courier New"/>
        </w:rPr>
        <w:t>la_</w:t>
      </w:r>
      <w:r w:rsidRPr="002712B2">
        <w:rPr>
          <w:rFonts w:ascii="Courier New" w:hAnsi="Courier New" w:cs="Courier New"/>
        </w:rPr>
        <w:t>control_flags</w:t>
      </w:r>
      <w:proofErr w:type="spellEnd"/>
      <w:r w:rsidRPr="002712B2">
        <w:rPr>
          <w:rFonts w:ascii="Courier New" w:hAnsi="Courier New" w:cs="Courier New"/>
        </w:rPr>
        <w:t xml:space="preserve"> flags, </w:t>
      </w:r>
    </w:p>
    <w:p w:rsidR="00C67E27" w:rsidRDefault="00C67E27" w:rsidP="00C67E27">
      <w:pPr>
        <w:spacing w:after="0"/>
        <w:ind w:firstLine="720"/>
        <w:rPr>
          <w:rFonts w:ascii="Courier New" w:hAnsi="Courier New" w:cs="Courier New"/>
        </w:rPr>
      </w:pPr>
      <w:proofErr w:type="spellStart"/>
      <w:proofErr w:type="gramStart"/>
      <w:r w:rsidRPr="002712B2">
        <w:rPr>
          <w:rFonts w:ascii="Courier New" w:hAnsi="Courier New" w:cs="Courier New"/>
        </w:rPr>
        <w:t>struct</w:t>
      </w:r>
      <w:proofErr w:type="spellEnd"/>
      <w:proofErr w:type="gramEnd"/>
      <w:r w:rsidRPr="002712B2">
        <w:rPr>
          <w:rFonts w:ascii="Courier New" w:hAnsi="Courier New" w:cs="Courier New"/>
        </w:rPr>
        <w:t xml:space="preserve"> </w:t>
      </w:r>
      <w:proofErr w:type="spellStart"/>
      <w:r w:rsidRPr="002712B2">
        <w:rPr>
          <w:rFonts w:ascii="Courier New" w:hAnsi="Courier New" w:cs="Courier New"/>
        </w:rPr>
        <w:t>g_ipsec_</w:t>
      </w:r>
      <w:ins w:id="244" w:author="Venkataraman Subhashini-B22166" w:date="2015-07-17T12:32:00Z">
        <w:r w:rsidR="008667E6">
          <w:rPr>
            <w:rFonts w:ascii="Courier New" w:hAnsi="Courier New" w:cs="Courier New"/>
          </w:rPr>
          <w:t>la_</w:t>
        </w:r>
      </w:ins>
      <w:r w:rsidRPr="002712B2">
        <w:rPr>
          <w:rFonts w:ascii="Courier New" w:hAnsi="Courier New" w:cs="Courier New"/>
        </w:rPr>
        <w:t>cap_get_outargs</w:t>
      </w:r>
      <w:proofErr w:type="spellEnd"/>
      <w:r w:rsidRPr="002712B2">
        <w:rPr>
          <w:rFonts w:ascii="Courier New" w:hAnsi="Courier New" w:cs="Courier New"/>
        </w:rPr>
        <w:t xml:space="preserve"> *out, </w:t>
      </w:r>
    </w:p>
    <w:p w:rsidR="00C67E27" w:rsidRDefault="00C67E27" w:rsidP="00C67E27">
      <w:pPr>
        <w:spacing w:after="0"/>
        <w:ind w:firstLine="720"/>
        <w:rPr>
          <w:rFonts w:ascii="Courier New" w:hAnsi="Courier New" w:cs="Courier New"/>
        </w:rPr>
      </w:pPr>
      <w:proofErr w:type="spellStart"/>
      <w:proofErr w:type="gramStart"/>
      <w:r w:rsidRPr="002712B2">
        <w:rPr>
          <w:rFonts w:ascii="Courier New" w:hAnsi="Courier New" w:cs="Courier New"/>
        </w:rPr>
        <w:t>struct</w:t>
      </w:r>
      <w:proofErr w:type="spellEnd"/>
      <w:proofErr w:type="gramEnd"/>
      <w:r w:rsidRPr="002712B2">
        <w:rPr>
          <w:rFonts w:ascii="Courier New" w:hAnsi="Courier New" w:cs="Courier New"/>
        </w:rPr>
        <w:t xml:space="preserve"> </w:t>
      </w:r>
      <w:proofErr w:type="spellStart"/>
      <w:r w:rsidRPr="002712B2">
        <w:rPr>
          <w:rFonts w:ascii="Courier New" w:hAnsi="Courier New" w:cs="Courier New"/>
        </w:rPr>
        <w:t>g_ipsec_</w:t>
      </w:r>
      <w:ins w:id="245" w:author="Venkataraman Subhashini-B22166" w:date="2015-07-17T12:32:00Z">
        <w:r w:rsidR="008667E6">
          <w:rPr>
            <w:rFonts w:ascii="Courier New" w:hAnsi="Courier New" w:cs="Courier New"/>
          </w:rPr>
          <w:t>la_</w:t>
        </w:r>
      </w:ins>
      <w:r w:rsidRPr="002712B2">
        <w:rPr>
          <w:rFonts w:ascii="Courier New" w:hAnsi="Courier New" w:cs="Courier New"/>
        </w:rPr>
        <w:t>resp_args</w:t>
      </w:r>
      <w:proofErr w:type="spellEnd"/>
      <w:r w:rsidRPr="002712B2">
        <w:rPr>
          <w:rFonts w:ascii="Courier New" w:hAnsi="Courier New" w:cs="Courier New"/>
        </w:rPr>
        <w:t xml:space="preserve"> *</w:t>
      </w:r>
      <w:proofErr w:type="spellStart"/>
      <w:r w:rsidRPr="002712B2">
        <w:rPr>
          <w:rFonts w:ascii="Courier New" w:hAnsi="Courier New" w:cs="Courier New"/>
        </w:rPr>
        <w:t>resp</w:t>
      </w:r>
      <w:proofErr w:type="spellEnd"/>
      <w:r w:rsidRPr="002712B2">
        <w:rPr>
          <w:rFonts w:ascii="Courier New" w:hAnsi="Courier New" w:cs="Courier New"/>
        </w:rPr>
        <w:t>)</w:t>
      </w:r>
    </w:p>
    <w:p w:rsidR="00C67E27" w:rsidRPr="00C67E27" w:rsidRDefault="00C67E27" w:rsidP="00C67E27">
      <w:pPr>
        <w:spacing w:after="0"/>
        <w:rPr>
          <w:rFonts w:ascii="Courier New" w:hAnsi="Courier New" w:cs="Courier New"/>
          <w:b/>
        </w:rPr>
      </w:pPr>
    </w:p>
    <w:p w:rsidR="00930B23" w:rsidRPr="00715D8F" w:rsidRDefault="00930B23" w:rsidP="00C67E27">
      <w:pPr>
        <w:spacing w:after="0"/>
        <w:rPr>
          <w:rFonts w:ascii="Courier New" w:hAnsi="Courier New" w:cs="Courier New"/>
        </w:rPr>
      </w:pPr>
      <w:r w:rsidRPr="00715D8F">
        <w:rPr>
          <w:rFonts w:ascii="Courier New" w:hAnsi="Courier New" w:cs="Courier New"/>
        </w:rPr>
        <w:t>/*</w:t>
      </w:r>
    </w:p>
    <w:p w:rsidR="00930B23" w:rsidRPr="00715D8F" w:rsidRDefault="00930B23" w:rsidP="00C67E27">
      <w:pPr>
        <w:spacing w:after="0"/>
        <w:rPr>
          <w:rFonts w:ascii="Courier New" w:hAnsi="Courier New" w:cs="Courier New"/>
        </w:rPr>
      </w:pPr>
      <w:r>
        <w:rPr>
          <w:rFonts w:ascii="Courier New" w:hAnsi="Courier New" w:cs="Courier New"/>
        </w:rPr>
        <w:t xml:space="preserve"> * </w:t>
      </w:r>
      <w:r w:rsidRPr="00715D8F">
        <w:rPr>
          <w:rFonts w:ascii="Courier New" w:hAnsi="Courier New" w:cs="Courier New"/>
        </w:rPr>
        <w:t xml:space="preserve">Function Name: </w:t>
      </w:r>
      <w:proofErr w:type="spellStart"/>
      <w:r w:rsidRPr="00715D8F">
        <w:rPr>
          <w:rFonts w:ascii="Courier New" w:hAnsi="Courier New" w:cs="Courier New"/>
        </w:rPr>
        <w:t>g_ipsec_la_capabilities_get</w:t>
      </w:r>
      <w:proofErr w:type="spellEnd"/>
      <w:r w:rsidRPr="00715D8F">
        <w:rPr>
          <w:rFonts w:ascii="Courier New" w:hAnsi="Courier New" w:cs="Courier New"/>
        </w:rPr>
        <w:t xml:space="preserve"> </w:t>
      </w:r>
    </w:p>
    <w:p w:rsidR="00930B23" w:rsidRDefault="00930B23" w:rsidP="00C67E27">
      <w:pPr>
        <w:spacing w:after="0"/>
        <w:rPr>
          <w:rFonts w:ascii="Courier New" w:hAnsi="Courier New" w:cs="Courier New"/>
        </w:rPr>
      </w:pPr>
      <w:r>
        <w:rPr>
          <w:rFonts w:ascii="Courier New" w:hAnsi="Courier New" w:cs="Courier New"/>
        </w:rPr>
        <w:t xml:space="preserve"> * Input</w:t>
      </w:r>
      <w:r w:rsidRPr="00715D8F">
        <w:rPr>
          <w:rFonts w:ascii="Courier New" w:hAnsi="Courier New" w:cs="Courier New"/>
        </w:rPr>
        <w:t xml:space="preserve">: </w:t>
      </w:r>
      <w:r>
        <w:rPr>
          <w:rFonts w:ascii="Courier New" w:hAnsi="Courier New" w:cs="Courier New"/>
        </w:rPr>
        <w:t>handle – accelerator handle with optional group handle;</w:t>
      </w:r>
    </w:p>
    <w:p w:rsidR="00930B23" w:rsidRDefault="00930B23" w:rsidP="00C67E27">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sub</w:t>
      </w:r>
      <w:r w:rsidRPr="00715D8F">
        <w:rPr>
          <w:rFonts w:ascii="Courier New" w:hAnsi="Courier New" w:cs="Courier New"/>
        </w:rPr>
        <w:t>flags</w:t>
      </w:r>
      <w:proofErr w:type="spellEnd"/>
      <w:proofErr w:type="gramEnd"/>
      <w:r w:rsidRPr="00715D8F">
        <w:rPr>
          <w:rFonts w:ascii="Courier New" w:hAnsi="Courier New" w:cs="Courier New"/>
        </w:rPr>
        <w:t xml:space="preserve"> indicating SYNC or ASYNC, Response required </w:t>
      </w:r>
    </w:p>
    <w:p w:rsidR="00930B23" w:rsidRDefault="00930B23" w:rsidP="00C67E27">
      <w:pPr>
        <w:spacing w:after="0"/>
        <w:rPr>
          <w:rFonts w:ascii="Courier New" w:hAnsi="Courier New" w:cs="Courier New"/>
        </w:rPr>
      </w:pPr>
      <w:r>
        <w:rPr>
          <w:rFonts w:ascii="Courier New" w:hAnsi="Courier New" w:cs="Courier New"/>
        </w:rPr>
        <w:t xml:space="preserve">          </w:t>
      </w:r>
      <w:proofErr w:type="gramStart"/>
      <w:r w:rsidRPr="00715D8F">
        <w:rPr>
          <w:rFonts w:ascii="Courier New" w:hAnsi="Courier New" w:cs="Courier New"/>
        </w:rPr>
        <w:t>or</w:t>
      </w:r>
      <w:proofErr w:type="gramEnd"/>
      <w:r w:rsidRPr="00715D8F">
        <w:rPr>
          <w:rFonts w:ascii="Courier New" w:hAnsi="Courier New" w:cs="Courier New"/>
        </w:rPr>
        <w:t xml:space="preserve"> not; In this case response is required.</w:t>
      </w:r>
      <w:r>
        <w:rPr>
          <w:rFonts w:ascii="Courier New" w:hAnsi="Courier New" w:cs="Courier New"/>
        </w:rPr>
        <w:t xml:space="preserve"> Out – Pointer to </w:t>
      </w:r>
    </w:p>
    <w:p w:rsidR="00930B23" w:rsidRDefault="00930B23" w:rsidP="00C67E27">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output parameter structure (Capabilities); </w:t>
      </w:r>
      <w:proofErr w:type="spellStart"/>
      <w:r>
        <w:rPr>
          <w:rFonts w:ascii="Courier New" w:hAnsi="Courier New" w:cs="Courier New"/>
        </w:rPr>
        <w:t>resp</w:t>
      </w:r>
      <w:proofErr w:type="spellEnd"/>
      <w:r>
        <w:rPr>
          <w:rFonts w:ascii="Courier New" w:hAnsi="Courier New" w:cs="Courier New"/>
        </w:rPr>
        <w:t xml:space="preserve"> – </w:t>
      </w:r>
    </w:p>
    <w:p w:rsidR="00930B23" w:rsidRDefault="00930B23" w:rsidP="00C67E27">
      <w:pPr>
        <w:spacing w:after="0"/>
        <w:rPr>
          <w:rFonts w:ascii="Courier New" w:hAnsi="Courier New" w:cs="Courier New"/>
        </w:rPr>
      </w:pPr>
      <w:r>
        <w:rPr>
          <w:rFonts w:ascii="Courier New" w:hAnsi="Courier New" w:cs="Courier New"/>
        </w:rPr>
        <w:t xml:space="preserve">          Response callback function and details in case ASYNC response </w:t>
      </w:r>
    </w:p>
    <w:p w:rsidR="00930B23" w:rsidRDefault="00930B23" w:rsidP="00C67E27">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is</w:t>
      </w:r>
      <w:proofErr w:type="gramEnd"/>
      <w:r>
        <w:rPr>
          <w:rFonts w:ascii="Courier New" w:hAnsi="Courier New" w:cs="Courier New"/>
        </w:rPr>
        <w:t xml:space="preserve"> requested </w:t>
      </w:r>
    </w:p>
    <w:p w:rsidR="00930B23" w:rsidRDefault="00930B23" w:rsidP="00C67E27">
      <w:pPr>
        <w:spacing w:after="0"/>
        <w:rPr>
          <w:rFonts w:ascii="Courier New" w:hAnsi="Courier New" w:cs="Courier New"/>
        </w:rPr>
      </w:pPr>
      <w:r>
        <w:rPr>
          <w:rFonts w:ascii="Courier New" w:hAnsi="Courier New" w:cs="Courier New"/>
        </w:rPr>
        <w:t xml:space="preserve">   Output: Success or Failure</w:t>
      </w:r>
    </w:p>
    <w:p w:rsidR="00930B23" w:rsidRDefault="00930B23" w:rsidP="00C67E27">
      <w:pPr>
        <w:spacing w:after="0"/>
        <w:rPr>
          <w:rFonts w:ascii="Courier New" w:hAnsi="Courier New" w:cs="Courier New"/>
        </w:rPr>
      </w:pPr>
      <w:r>
        <w:rPr>
          <w:rFonts w:ascii="Courier New" w:hAnsi="Courier New" w:cs="Courier New"/>
        </w:rPr>
        <w:t xml:space="preserve">   Description: Returns the capabilities of the underlying accelerator.</w:t>
      </w:r>
    </w:p>
    <w:p w:rsidR="00930B23" w:rsidRDefault="00930B23" w:rsidP="00C67E27">
      <w:pPr>
        <w:spacing w:after="0"/>
        <w:ind w:left="1920"/>
        <w:rPr>
          <w:rFonts w:ascii="Courier New" w:hAnsi="Courier New" w:cs="Courier New"/>
        </w:rPr>
      </w:pPr>
      <w:r>
        <w:rPr>
          <w:rFonts w:ascii="Courier New" w:hAnsi="Courier New" w:cs="Courier New"/>
        </w:rPr>
        <w:t xml:space="preserve">In the case of synchronous response, the out parameter has the capabilities, otherwise, the </w:t>
      </w:r>
      <w:proofErr w:type="spellStart"/>
      <w:r>
        <w:rPr>
          <w:rFonts w:ascii="Courier New" w:hAnsi="Courier New" w:cs="Courier New"/>
        </w:rPr>
        <w:t>resp</w:t>
      </w:r>
      <w:proofErr w:type="spellEnd"/>
      <w:r>
        <w:rPr>
          <w:rFonts w:ascii="Courier New" w:hAnsi="Courier New" w:cs="Courier New"/>
        </w:rPr>
        <w:t xml:space="preserve"> callback function is invoked with the capabilities</w:t>
      </w:r>
    </w:p>
    <w:p w:rsidR="00930B23" w:rsidRPr="00715D8F" w:rsidRDefault="00930B23" w:rsidP="00C67E27">
      <w:pPr>
        <w:spacing w:after="0"/>
        <w:rPr>
          <w:rFonts w:ascii="Courier New" w:hAnsi="Courier New" w:cs="Courier New"/>
        </w:rPr>
      </w:pPr>
    </w:p>
    <w:p w:rsidR="00930B23" w:rsidRDefault="00930B23" w:rsidP="00C67E27">
      <w:pPr>
        <w:spacing w:after="0"/>
        <w:rPr>
          <w:rFonts w:ascii="Courier New" w:hAnsi="Courier New" w:cs="Courier New"/>
        </w:rPr>
      </w:pPr>
      <w:r w:rsidRPr="00715D8F">
        <w:rPr>
          <w:rFonts w:ascii="Courier New" w:hAnsi="Courier New" w:cs="Courier New"/>
        </w:rPr>
        <w:t>*</w:t>
      </w:r>
      <w:r>
        <w:rPr>
          <w:rFonts w:ascii="Courier New" w:hAnsi="Courier New" w:cs="Courier New"/>
        </w:rPr>
        <w:t>/</w:t>
      </w:r>
    </w:p>
    <w:p w:rsidR="00930B23" w:rsidRDefault="00930B23" w:rsidP="00930B23">
      <w:pPr>
        <w:rPr>
          <w:rFonts w:ascii="Courier New" w:hAnsi="Courier New" w:cs="Courier New"/>
        </w:rPr>
      </w:pPr>
      <w:r>
        <w:rPr>
          <w:rFonts w:ascii="Courier New" w:hAnsi="Courier New" w:cs="Courier New"/>
        </w:rPr>
        <w:t xml:space="preserve">Description: Application can call this API to find out the capabilities offered by the underlying virtual IPSec accelerator. The response may be returned synchronously or asynchronously based on the Application’s preference as set by the flags argument. When returned synchronously, the capabilities are returned by the out parameter. When returned asynchronously, the capabilities are passed as type </w:t>
      </w: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g_ipsec_</w:t>
      </w:r>
      <w:ins w:id="246" w:author="Venkataraman Subhashini-B22166" w:date="2015-07-17T12:33:00Z">
        <w:r w:rsidR="008667E6">
          <w:rPr>
            <w:rFonts w:ascii="Courier New" w:hAnsi="Courier New" w:cs="Courier New"/>
          </w:rPr>
          <w:t>la_</w:t>
        </w:r>
      </w:ins>
      <w:r>
        <w:rPr>
          <w:rFonts w:ascii="Courier New" w:hAnsi="Courier New" w:cs="Courier New"/>
        </w:rPr>
        <w:t>cap_get_outargs</w:t>
      </w:r>
      <w:proofErr w:type="spellEnd"/>
      <w:r>
        <w:rPr>
          <w:rFonts w:ascii="Courier New" w:hAnsi="Courier New" w:cs="Courier New"/>
        </w:rPr>
        <w:t xml:space="preserve"> through the response callback function.</w:t>
      </w:r>
    </w:p>
    <w:p w:rsidR="00930B23" w:rsidRDefault="00930B23" w:rsidP="00930B23">
      <w:pPr>
        <w:pStyle w:val="Heading2"/>
      </w:pPr>
      <w:bookmarkStart w:id="247" w:name="_g_ipsec_la_notification_hooks_regis"/>
      <w:bookmarkStart w:id="248" w:name="_Toc422237163"/>
      <w:bookmarkEnd w:id="247"/>
      <w:r>
        <w:t xml:space="preserve"> </w:t>
      </w:r>
      <w:bookmarkStart w:id="249" w:name="_Toc424044076"/>
      <w:proofErr w:type="spellStart"/>
      <w:r>
        <w:t>g_ipsec_la_notification_hooks_register</w:t>
      </w:r>
      <w:bookmarkEnd w:id="248"/>
      <w:bookmarkEnd w:id="249"/>
      <w:proofErr w:type="spellEnd"/>
      <w:r>
        <w:t xml:space="preserve"> </w:t>
      </w:r>
    </w:p>
    <w:p w:rsidR="00930B23" w:rsidRDefault="00C67E27" w:rsidP="00C67E27">
      <w:pPr>
        <w:spacing w:after="0"/>
        <w:rPr>
          <w:rFonts w:ascii="Courier New" w:hAnsi="Courier New" w:cs="Courier New"/>
        </w:rPr>
      </w:pPr>
      <w:r>
        <w:rPr>
          <w:rFonts w:ascii="Courier New" w:hAnsi="Courier New" w:cs="Courier New"/>
          <w:b/>
        </w:rPr>
        <w:t xml:space="preserve">int32_t </w:t>
      </w:r>
      <w:proofErr w:type="spellStart"/>
      <w:r w:rsidR="00930B23" w:rsidRPr="004A2B51">
        <w:rPr>
          <w:rFonts w:ascii="Courier New" w:hAnsi="Courier New" w:cs="Courier New"/>
          <w:b/>
        </w:rPr>
        <w:t>g_ipsec_la_notification_hooks_</w:t>
      </w:r>
      <w:proofErr w:type="gramStart"/>
      <w:r w:rsidR="00930B23" w:rsidRPr="004A2B51">
        <w:rPr>
          <w:rFonts w:ascii="Courier New" w:hAnsi="Courier New" w:cs="Courier New"/>
          <w:b/>
        </w:rPr>
        <w:t>register</w:t>
      </w:r>
      <w:proofErr w:type="spellEnd"/>
      <w:r w:rsidR="00930B23">
        <w:rPr>
          <w:rFonts w:ascii="Courier New" w:hAnsi="Courier New" w:cs="Courier New"/>
        </w:rPr>
        <w:t>(</w:t>
      </w:r>
      <w:proofErr w:type="gramEnd"/>
    </w:p>
    <w:p w:rsidR="00930B23" w:rsidRDefault="00930B23" w:rsidP="00C67E27">
      <w:pPr>
        <w:spacing w:after="0"/>
        <w:ind w:firstLine="720"/>
        <w:rPr>
          <w:rFonts w:ascii="Courier New" w:hAnsi="Courier New" w:cs="Courier New"/>
        </w:rPr>
      </w:pPr>
      <w:proofErr w:type="spellStart"/>
      <w:proofErr w:type="gramStart"/>
      <w:r>
        <w:rPr>
          <w:rFonts w:ascii="Courier New" w:hAnsi="Courier New" w:cs="Courier New"/>
        </w:rPr>
        <w:lastRenderedPageBreak/>
        <w:t>struct</w:t>
      </w:r>
      <w:proofErr w:type="spellEnd"/>
      <w:proofErr w:type="gramEnd"/>
      <w:r>
        <w:rPr>
          <w:rFonts w:ascii="Courier New" w:hAnsi="Courier New" w:cs="Courier New"/>
        </w:rPr>
        <w:t xml:space="preserve"> </w:t>
      </w:r>
      <w:proofErr w:type="spellStart"/>
      <w:r>
        <w:rPr>
          <w:rFonts w:ascii="Courier New" w:hAnsi="Courier New" w:cs="Courier New"/>
        </w:rPr>
        <w:t>g_ipsec_la_handle</w:t>
      </w:r>
      <w:proofErr w:type="spellEnd"/>
      <w:r>
        <w:rPr>
          <w:rFonts w:ascii="Courier New" w:hAnsi="Courier New" w:cs="Courier New"/>
        </w:rPr>
        <w:t xml:space="preserve"> handle, /* Accelerator Handle */</w:t>
      </w:r>
    </w:p>
    <w:p w:rsidR="00930B23" w:rsidRDefault="00930B23" w:rsidP="00C67E27">
      <w:pPr>
        <w:spacing w:after="0"/>
        <w:ind w:firstLine="720"/>
        <w:rPr>
          <w:rFonts w:ascii="Courier New" w:hAnsi="Courier New" w:cs="Courier New"/>
        </w:rPr>
      </w:pPr>
      <w:proofErr w:type="spellStart"/>
      <w:proofErr w:type="gramStart"/>
      <w:r>
        <w:rPr>
          <w:rFonts w:ascii="Courier New" w:hAnsi="Courier New" w:cs="Courier New"/>
        </w:rPr>
        <w:t>const</w:t>
      </w:r>
      <w:proofErr w:type="spellEnd"/>
      <w:proofErr w:type="gramEnd"/>
      <w:r>
        <w:rPr>
          <w:rFonts w:ascii="Courier New" w:hAnsi="Courier New" w:cs="Courier New"/>
        </w:rPr>
        <w:t xml:space="preserve"> </w:t>
      </w:r>
      <w:proofErr w:type="spellStart"/>
      <w:r>
        <w:rPr>
          <w:rFonts w:ascii="Courier New" w:hAnsi="Courier New" w:cs="Courier New"/>
        </w:rPr>
        <w:t>struct</w:t>
      </w:r>
      <w:proofErr w:type="spellEnd"/>
      <w:r>
        <w:rPr>
          <w:rFonts w:ascii="Courier New" w:hAnsi="Courier New" w:cs="Courier New"/>
        </w:rPr>
        <w:t xml:space="preserve"> </w:t>
      </w:r>
      <w:proofErr w:type="spellStart"/>
      <w:r>
        <w:rPr>
          <w:rFonts w:ascii="Courier New" w:hAnsi="Courier New" w:cs="Courier New"/>
        </w:rPr>
        <w:t>g_ipsec_la_notification_hooks</w:t>
      </w:r>
      <w:proofErr w:type="spellEnd"/>
      <w:r>
        <w:rPr>
          <w:rFonts w:ascii="Courier New" w:hAnsi="Courier New" w:cs="Courier New"/>
        </w:rPr>
        <w:t xml:space="preserve"> *in</w:t>
      </w:r>
    </w:p>
    <w:p w:rsidR="00930B23" w:rsidRDefault="00930B23" w:rsidP="00C67E27">
      <w:pPr>
        <w:spacing w:after="0"/>
        <w:ind w:firstLine="720"/>
        <w:rPr>
          <w:rFonts w:ascii="Courier New" w:hAnsi="Courier New" w:cs="Courier New"/>
        </w:rPr>
      </w:pPr>
      <w:r>
        <w:rPr>
          <w:rFonts w:ascii="Courier New" w:hAnsi="Courier New" w:cs="Courier New"/>
        </w:rPr>
        <w:t>);</w:t>
      </w:r>
    </w:p>
    <w:p w:rsidR="00930B23" w:rsidRPr="00715D8F" w:rsidRDefault="00930B23" w:rsidP="00C67E27">
      <w:pPr>
        <w:spacing w:after="0"/>
        <w:ind w:firstLine="720"/>
        <w:rPr>
          <w:rFonts w:ascii="Courier New" w:hAnsi="Courier New" w:cs="Courier New"/>
        </w:rPr>
      </w:pPr>
    </w:p>
    <w:p w:rsidR="00930B23" w:rsidRDefault="00930B23" w:rsidP="00C67E27">
      <w:pPr>
        <w:spacing w:after="0"/>
        <w:rPr>
          <w:rFonts w:ascii="Courier New" w:hAnsi="Courier New" w:cs="Courier New"/>
        </w:rPr>
      </w:pPr>
      <w:r>
        <w:rPr>
          <w:rFonts w:ascii="Courier New" w:hAnsi="Courier New" w:cs="Courier New"/>
        </w:rPr>
        <w:t xml:space="preserve">/* Function Name: </w:t>
      </w:r>
      <w:proofErr w:type="spellStart"/>
      <w:r>
        <w:rPr>
          <w:rFonts w:ascii="Courier New" w:hAnsi="Courier New" w:cs="Courier New"/>
        </w:rPr>
        <w:t>g_ipsec_la_notification_hooks_register</w:t>
      </w:r>
      <w:proofErr w:type="spellEnd"/>
    </w:p>
    <w:p w:rsidR="00930B23" w:rsidRDefault="00930B23" w:rsidP="00C67E27">
      <w:pPr>
        <w:spacing w:after="0"/>
        <w:rPr>
          <w:rFonts w:ascii="Courier New" w:hAnsi="Courier New" w:cs="Courier New"/>
        </w:rPr>
      </w:pPr>
      <w:r>
        <w:rPr>
          <w:rFonts w:ascii="Courier New" w:hAnsi="Courier New" w:cs="Courier New"/>
        </w:rPr>
        <w:t xml:space="preserve"> * Input: Virtual Accelerator Instance Handle, Notification hook </w:t>
      </w:r>
    </w:p>
    <w:p w:rsidR="00930B23" w:rsidRDefault="00930B23" w:rsidP="00C67E27">
      <w:pPr>
        <w:spacing w:after="0"/>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functions</w:t>
      </w:r>
      <w:proofErr w:type="gramEnd"/>
    </w:p>
    <w:p w:rsidR="00930B23" w:rsidRDefault="00930B23" w:rsidP="00C67E27">
      <w:pPr>
        <w:spacing w:after="0"/>
        <w:rPr>
          <w:rFonts w:ascii="Courier New" w:hAnsi="Courier New" w:cs="Courier New"/>
        </w:rPr>
      </w:pPr>
      <w:r>
        <w:rPr>
          <w:rFonts w:ascii="Courier New" w:hAnsi="Courier New" w:cs="Courier New"/>
        </w:rPr>
        <w:t xml:space="preserve"> * Output: Success or Failure</w:t>
      </w:r>
    </w:p>
    <w:p w:rsidR="00930B23" w:rsidRDefault="00930B23" w:rsidP="00C67E27">
      <w:pPr>
        <w:spacing w:after="0"/>
        <w:rPr>
          <w:rFonts w:ascii="Courier New" w:hAnsi="Courier New" w:cs="Courier New"/>
        </w:rPr>
      </w:pPr>
      <w:r>
        <w:rPr>
          <w:rFonts w:ascii="Courier New" w:hAnsi="Courier New" w:cs="Courier New"/>
        </w:rPr>
        <w:t xml:space="preserve"> * Description: Registers hook function to be called for notifications </w:t>
      </w:r>
    </w:p>
    <w:p w:rsidR="00930B23" w:rsidRDefault="00930B23" w:rsidP="00C67E27">
      <w:pPr>
        <w:spacing w:after="0"/>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from</w:t>
      </w:r>
      <w:proofErr w:type="gramEnd"/>
      <w:r>
        <w:rPr>
          <w:rFonts w:ascii="Courier New" w:hAnsi="Courier New" w:cs="Courier New"/>
        </w:rPr>
        <w:t xml:space="preserve"> underlying accelerator; Notifications if supported </w:t>
      </w:r>
    </w:p>
    <w:p w:rsidR="00930B23" w:rsidRDefault="00930B23" w:rsidP="00C67E27">
      <w:pPr>
        <w:spacing w:after="0"/>
        <w:ind w:left="1440"/>
        <w:rPr>
          <w:rFonts w:ascii="Courier New" w:hAnsi="Courier New" w:cs="Courier New"/>
        </w:rPr>
      </w:pPr>
      <w:r>
        <w:rPr>
          <w:rFonts w:ascii="Courier New" w:hAnsi="Courier New" w:cs="Courier New"/>
        </w:rPr>
        <w:t xml:space="preserve">    </w:t>
      </w:r>
      <w:proofErr w:type="gramStart"/>
      <w:r>
        <w:rPr>
          <w:rFonts w:ascii="Courier New" w:hAnsi="Courier New" w:cs="Courier New"/>
        </w:rPr>
        <w:t>by</w:t>
      </w:r>
      <w:proofErr w:type="gramEnd"/>
      <w:r>
        <w:rPr>
          <w:rFonts w:ascii="Courier New" w:hAnsi="Courier New" w:cs="Courier New"/>
        </w:rPr>
        <w:t xml:space="preserve"> underlying Virtual IPsec accelerator include </w:t>
      </w:r>
    </w:p>
    <w:p w:rsidR="00930B23" w:rsidRDefault="00930B23" w:rsidP="00C67E27">
      <w:pPr>
        <w:spacing w:after="0"/>
        <w:ind w:left="1440"/>
        <w:rPr>
          <w:rFonts w:ascii="Courier New" w:hAnsi="Courier New" w:cs="Courier New"/>
        </w:rPr>
      </w:pPr>
      <w:r>
        <w:rPr>
          <w:rFonts w:ascii="Courier New" w:hAnsi="Courier New" w:cs="Courier New"/>
        </w:rPr>
        <w:t xml:space="preserve">    Periodic Sequence Number Announce, Sequence Number    </w:t>
      </w:r>
    </w:p>
    <w:p w:rsidR="00930B23" w:rsidRDefault="00930B23" w:rsidP="00C67E27">
      <w:pPr>
        <w:spacing w:after="0"/>
        <w:ind w:left="1440"/>
        <w:rPr>
          <w:rFonts w:ascii="Courier New" w:hAnsi="Courier New" w:cs="Courier New"/>
        </w:rPr>
      </w:pPr>
      <w:r>
        <w:rPr>
          <w:rFonts w:ascii="Courier New" w:hAnsi="Courier New" w:cs="Courier New"/>
        </w:rPr>
        <w:t xml:space="preserve">    Overflow and Soft Lifetime in bytes expiry</w:t>
      </w:r>
    </w:p>
    <w:p w:rsidR="00930B23" w:rsidRDefault="00930B23" w:rsidP="00C67E27">
      <w:pPr>
        <w:spacing w:after="0"/>
        <w:rPr>
          <w:rFonts w:ascii="Courier New" w:hAnsi="Courier New" w:cs="Courier New"/>
        </w:rPr>
      </w:pPr>
      <w:r>
        <w:rPr>
          <w:rFonts w:ascii="Courier New" w:hAnsi="Courier New" w:cs="Courier New"/>
        </w:rPr>
        <w:t xml:space="preserve"> */</w:t>
      </w:r>
    </w:p>
    <w:p w:rsidR="00930B23" w:rsidRPr="00715D8F" w:rsidRDefault="00930B23" w:rsidP="00930B23">
      <w:pPr>
        <w:rPr>
          <w:rFonts w:ascii="Courier New" w:hAnsi="Courier New" w:cs="Courier New"/>
        </w:rPr>
      </w:pPr>
      <w:r>
        <w:rPr>
          <w:rFonts w:ascii="Courier New" w:hAnsi="Courier New" w:cs="Courier New"/>
        </w:rPr>
        <w:t xml:space="preserve">    </w:t>
      </w:r>
    </w:p>
    <w:p w:rsidR="00930B23" w:rsidRDefault="00930B23" w:rsidP="00930B23">
      <w:pPr>
        <w:pStyle w:val="Heading2"/>
      </w:pPr>
      <w:bookmarkStart w:id="250" w:name="_g_ipsec_la_notifications_hook_dereg"/>
      <w:bookmarkStart w:id="251" w:name="_Toc422237164"/>
      <w:bookmarkEnd w:id="250"/>
      <w:r>
        <w:t xml:space="preserve"> </w:t>
      </w:r>
      <w:bookmarkStart w:id="252" w:name="_Toc424044077"/>
      <w:proofErr w:type="spellStart"/>
      <w:r>
        <w:t>g_ipsec_la_notifications_hook_deregister</w:t>
      </w:r>
      <w:bookmarkEnd w:id="251"/>
      <w:bookmarkEnd w:id="252"/>
      <w:proofErr w:type="spellEnd"/>
    </w:p>
    <w:p w:rsidR="00930B23" w:rsidRPr="00E013E6" w:rsidRDefault="00930B23" w:rsidP="00C67E27">
      <w:pPr>
        <w:spacing w:after="0"/>
        <w:rPr>
          <w:rFonts w:ascii="Courier New" w:hAnsi="Courier New" w:cs="Courier New"/>
        </w:rPr>
      </w:pPr>
      <w:proofErr w:type="spellStart"/>
      <w:r w:rsidRPr="00E013E6">
        <w:rPr>
          <w:rFonts w:ascii="Courier New" w:hAnsi="Courier New" w:cs="Courier New"/>
        </w:rPr>
        <w:t>g_ipsec_la_notifications_hook_</w:t>
      </w:r>
      <w:proofErr w:type="gramStart"/>
      <w:r w:rsidRPr="00E013E6">
        <w:rPr>
          <w:rFonts w:ascii="Courier New" w:hAnsi="Courier New" w:cs="Courier New"/>
        </w:rPr>
        <w:t>deregister</w:t>
      </w:r>
      <w:proofErr w:type="spellEnd"/>
      <w:r w:rsidRPr="00E013E6">
        <w:rPr>
          <w:rFonts w:ascii="Courier New" w:hAnsi="Courier New" w:cs="Courier New"/>
        </w:rPr>
        <w:t>(</w:t>
      </w:r>
      <w:proofErr w:type="gramEnd"/>
      <w:r w:rsidRPr="00E013E6">
        <w:rPr>
          <w:rFonts w:ascii="Courier New" w:hAnsi="Courier New" w:cs="Courier New"/>
        </w:rPr>
        <w:t xml:space="preserve"> </w:t>
      </w:r>
    </w:p>
    <w:p w:rsidR="00930B23" w:rsidRDefault="00930B23" w:rsidP="00C67E27">
      <w:pPr>
        <w:spacing w:after="0"/>
        <w:ind w:firstLine="720"/>
        <w:rPr>
          <w:rFonts w:ascii="Courier New" w:hAnsi="Courier New" w:cs="Courier New"/>
        </w:rPr>
      </w:pPr>
      <w:proofErr w:type="spellStart"/>
      <w:proofErr w:type="gramStart"/>
      <w:r w:rsidRPr="00E013E6">
        <w:rPr>
          <w:rFonts w:ascii="Courier New" w:hAnsi="Courier New" w:cs="Courier New"/>
        </w:rPr>
        <w:t>struct</w:t>
      </w:r>
      <w:proofErr w:type="spellEnd"/>
      <w:proofErr w:type="gramEnd"/>
      <w:r w:rsidRPr="00E013E6">
        <w:rPr>
          <w:rFonts w:ascii="Courier New" w:hAnsi="Courier New" w:cs="Courier New"/>
        </w:rPr>
        <w:t xml:space="preserve"> </w:t>
      </w:r>
      <w:proofErr w:type="spellStart"/>
      <w:r w:rsidRPr="00E013E6">
        <w:rPr>
          <w:rFonts w:ascii="Courier New" w:hAnsi="Courier New" w:cs="Courier New"/>
        </w:rPr>
        <w:t>g_ipsec_la_handle</w:t>
      </w:r>
      <w:proofErr w:type="spellEnd"/>
      <w:r>
        <w:rPr>
          <w:rFonts w:ascii="Courier New" w:hAnsi="Courier New" w:cs="Courier New"/>
        </w:rPr>
        <w:t xml:space="preserve"> </w:t>
      </w:r>
      <w:r w:rsidRPr="00E013E6">
        <w:rPr>
          <w:rFonts w:ascii="Courier New" w:hAnsi="Courier New" w:cs="Courier New"/>
        </w:rPr>
        <w:t>,  /* Accelerator Handle */ )</w:t>
      </w:r>
    </w:p>
    <w:p w:rsidR="00930B23" w:rsidRDefault="00930B23" w:rsidP="00C67E27">
      <w:pPr>
        <w:spacing w:after="0"/>
        <w:ind w:firstLine="720"/>
        <w:rPr>
          <w:rFonts w:ascii="Courier New" w:hAnsi="Courier New" w:cs="Courier New"/>
        </w:rPr>
      </w:pPr>
    </w:p>
    <w:p w:rsidR="00930B23" w:rsidRDefault="00930B23" w:rsidP="00C67E27">
      <w:pPr>
        <w:spacing w:after="0"/>
        <w:rPr>
          <w:rFonts w:ascii="Courier New" w:hAnsi="Courier New" w:cs="Courier New"/>
        </w:rPr>
      </w:pPr>
      <w:r>
        <w:rPr>
          <w:rFonts w:ascii="Courier New" w:hAnsi="Courier New" w:cs="Courier New"/>
        </w:rPr>
        <w:t xml:space="preserve">/* Function Name: </w:t>
      </w:r>
      <w:proofErr w:type="spellStart"/>
      <w:r>
        <w:rPr>
          <w:rFonts w:ascii="Courier New" w:hAnsi="Courier New" w:cs="Courier New"/>
        </w:rPr>
        <w:t>g_ipsec_la_notifications_hook_deregister</w:t>
      </w:r>
      <w:proofErr w:type="spellEnd"/>
    </w:p>
    <w:p w:rsidR="00930B23" w:rsidRDefault="00930B23" w:rsidP="00C67E27">
      <w:pPr>
        <w:spacing w:after="0"/>
        <w:rPr>
          <w:rFonts w:ascii="Courier New" w:hAnsi="Courier New" w:cs="Courier New"/>
        </w:rPr>
      </w:pPr>
      <w:r>
        <w:rPr>
          <w:rFonts w:ascii="Courier New" w:hAnsi="Courier New" w:cs="Courier New"/>
        </w:rPr>
        <w:t xml:space="preserve"> * Input: Accelerator handle, group handle if applicable</w:t>
      </w:r>
    </w:p>
    <w:p w:rsidR="00930B23" w:rsidRDefault="00930B23" w:rsidP="00C67E27">
      <w:pPr>
        <w:spacing w:after="0"/>
        <w:rPr>
          <w:rFonts w:ascii="Courier New" w:hAnsi="Courier New" w:cs="Courier New"/>
        </w:rPr>
      </w:pPr>
      <w:r>
        <w:rPr>
          <w:rFonts w:ascii="Courier New" w:hAnsi="Courier New" w:cs="Courier New"/>
        </w:rPr>
        <w:t xml:space="preserve"> * </w:t>
      </w:r>
      <w:proofErr w:type="spellStart"/>
      <w:r>
        <w:rPr>
          <w:rFonts w:ascii="Courier New" w:hAnsi="Courier New" w:cs="Courier New"/>
        </w:rPr>
        <w:t>Ouput</w:t>
      </w:r>
      <w:proofErr w:type="spellEnd"/>
      <w:r>
        <w:rPr>
          <w:rFonts w:ascii="Courier New" w:hAnsi="Courier New" w:cs="Courier New"/>
        </w:rPr>
        <w:t>: None</w:t>
      </w:r>
    </w:p>
    <w:p w:rsidR="00930B23" w:rsidRDefault="00930B23" w:rsidP="00C67E27">
      <w:pPr>
        <w:spacing w:after="0"/>
        <w:rPr>
          <w:rFonts w:ascii="Courier New" w:hAnsi="Courier New" w:cs="Courier New"/>
        </w:rPr>
      </w:pPr>
      <w:r>
        <w:rPr>
          <w:rFonts w:ascii="Courier New" w:hAnsi="Courier New" w:cs="Courier New"/>
        </w:rPr>
        <w:t xml:space="preserve"> * </w:t>
      </w:r>
      <w:proofErr w:type="gramStart"/>
      <w:r>
        <w:rPr>
          <w:rFonts w:ascii="Courier New" w:hAnsi="Courier New" w:cs="Courier New"/>
        </w:rPr>
        <w:t>Description :</w:t>
      </w:r>
      <w:proofErr w:type="gramEnd"/>
      <w:r>
        <w:rPr>
          <w:rFonts w:ascii="Courier New" w:hAnsi="Courier New" w:cs="Courier New"/>
        </w:rPr>
        <w:t xml:space="preserve"> The notification callback function hooks get de-registered </w:t>
      </w:r>
    </w:p>
    <w:p w:rsidR="00930B23" w:rsidRDefault="00930B23" w:rsidP="00C67E27">
      <w:pPr>
        <w:spacing w:after="0"/>
        <w:rPr>
          <w:rFonts w:ascii="Courier New" w:hAnsi="Courier New" w:cs="Courier New"/>
        </w:rPr>
      </w:pPr>
      <w:r>
        <w:rPr>
          <w:rFonts w:ascii="Courier New" w:hAnsi="Courier New" w:cs="Courier New"/>
        </w:rPr>
        <w:t xml:space="preserve"> */</w:t>
      </w:r>
    </w:p>
    <w:p w:rsidR="00930B23" w:rsidRDefault="00930B23" w:rsidP="00930B23">
      <w:pPr>
        <w:rPr>
          <w:rFonts w:ascii="Courier New" w:hAnsi="Courier New" w:cs="Courier New"/>
        </w:rPr>
      </w:pPr>
    </w:p>
    <w:p w:rsidR="00930B23" w:rsidRPr="00E013E6" w:rsidRDefault="00930B23" w:rsidP="00930B23">
      <w:pPr>
        <w:rPr>
          <w:rFonts w:ascii="Times New Roman" w:hAnsi="Times New Roman"/>
          <w:sz w:val="24"/>
          <w:szCs w:val="24"/>
        </w:rPr>
      </w:pPr>
      <w:r w:rsidRPr="00E013E6">
        <w:rPr>
          <w:rFonts w:ascii="Times New Roman" w:hAnsi="Times New Roman"/>
          <w:sz w:val="24"/>
          <w:szCs w:val="24"/>
        </w:rPr>
        <w:t>Application can call this API to de-register previously registered callback functions.</w:t>
      </w:r>
    </w:p>
    <w:p w:rsidR="00930B23" w:rsidRDefault="00930B23" w:rsidP="00930B23">
      <w:pPr>
        <w:pStyle w:val="Heading2"/>
      </w:pPr>
      <w:bookmarkStart w:id="253" w:name="_g_ipsec_la_sa_add"/>
      <w:bookmarkStart w:id="254" w:name="_Toc422237165"/>
      <w:bookmarkEnd w:id="253"/>
      <w:r>
        <w:t xml:space="preserve"> </w:t>
      </w:r>
      <w:bookmarkStart w:id="255" w:name="_Toc424044078"/>
      <w:proofErr w:type="spellStart"/>
      <w:r>
        <w:t>g_ipsec_la_sa_add</w:t>
      </w:r>
      <w:bookmarkEnd w:id="254"/>
      <w:bookmarkEnd w:id="255"/>
      <w:proofErr w:type="spellEnd"/>
    </w:p>
    <w:p w:rsidR="00930B23" w:rsidRPr="00113B31" w:rsidRDefault="00930B23" w:rsidP="00C67E27">
      <w:pPr>
        <w:adjustRightInd w:val="0"/>
        <w:spacing w:after="0"/>
        <w:rPr>
          <w:rFonts w:ascii="Courier New" w:hAnsi="Courier New" w:cs="Courier New"/>
        </w:rPr>
      </w:pPr>
      <w:r w:rsidRPr="00113B31">
        <w:rPr>
          <w:rFonts w:ascii="Courier New" w:hAnsi="Courier New" w:cs="Courier New"/>
        </w:rPr>
        <w:t xml:space="preserve">int32_t </w:t>
      </w:r>
      <w:proofErr w:type="spellStart"/>
      <w:r w:rsidRPr="00113B31">
        <w:rPr>
          <w:rFonts w:ascii="Courier New" w:hAnsi="Courier New" w:cs="Courier New"/>
        </w:rPr>
        <w:t>g_ipsec_la_sa_</w:t>
      </w:r>
      <w:proofErr w:type="gramStart"/>
      <w:r w:rsidRPr="00113B31">
        <w:rPr>
          <w:rFonts w:ascii="Courier New" w:hAnsi="Courier New" w:cs="Courier New"/>
        </w:rPr>
        <w:t>add</w:t>
      </w:r>
      <w:proofErr w:type="spellEnd"/>
      <w:r w:rsidRPr="00113B31">
        <w:rPr>
          <w:rFonts w:ascii="Courier New" w:hAnsi="Courier New" w:cs="Courier New"/>
        </w:rPr>
        <w:t>(</w:t>
      </w:r>
      <w:proofErr w:type="gramEnd"/>
    </w:p>
    <w:p w:rsidR="00930B23" w:rsidRPr="00113B31" w:rsidRDefault="00930B23" w:rsidP="00C67E27">
      <w:pPr>
        <w:adjustRightInd w:val="0"/>
        <w:spacing w:after="0"/>
        <w:rPr>
          <w:rFonts w:ascii="Courier New" w:hAnsi="Courier New" w:cs="Courier New"/>
        </w:rPr>
      </w:pPr>
      <w:r w:rsidRPr="00113B31">
        <w:rPr>
          <w:rFonts w:ascii="Courier New" w:hAnsi="Courier New" w:cs="Courier New"/>
        </w:rPr>
        <w:tab/>
        <w:t xml:space="preserve"> </w:t>
      </w: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g_ipsec_la_handle</w:t>
      </w:r>
      <w:proofErr w:type="spellEnd"/>
      <w:r w:rsidRPr="00113B31">
        <w:rPr>
          <w:rFonts w:ascii="Courier New" w:hAnsi="Courier New" w:cs="Courier New"/>
        </w:rPr>
        <w:t xml:space="preserve"> *handle,</w:t>
      </w:r>
    </w:p>
    <w:p w:rsidR="00930B23" w:rsidRPr="00113B31" w:rsidRDefault="00930B23" w:rsidP="00C67E27">
      <w:pPr>
        <w:adjustRightInd w:val="0"/>
        <w:spacing w:after="0"/>
        <w:rPr>
          <w:rFonts w:ascii="Courier New" w:hAnsi="Courier New" w:cs="Courier New"/>
        </w:rPr>
      </w:pPr>
      <w:r w:rsidRPr="00113B31">
        <w:rPr>
          <w:rFonts w:ascii="Courier New" w:hAnsi="Courier New" w:cs="Courier New"/>
        </w:rPr>
        <w:t xml:space="preserve">        </w:t>
      </w:r>
      <w:proofErr w:type="spellStart"/>
      <w:proofErr w:type="gramStart"/>
      <w:r w:rsidRPr="00113B31">
        <w:rPr>
          <w:rFonts w:ascii="Courier New" w:hAnsi="Courier New" w:cs="Courier New"/>
        </w:rPr>
        <w:t>const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struct</w:t>
      </w:r>
      <w:proofErr w:type="spellEnd"/>
      <w:r w:rsidRPr="00113B31">
        <w:rPr>
          <w:rFonts w:ascii="Courier New" w:hAnsi="Courier New" w:cs="Courier New"/>
        </w:rPr>
        <w:t xml:space="preserve"> </w:t>
      </w:r>
      <w:proofErr w:type="spellStart"/>
      <w:r w:rsidRPr="00113B31">
        <w:rPr>
          <w:rFonts w:ascii="Courier New" w:hAnsi="Courier New" w:cs="Courier New"/>
        </w:rPr>
        <w:t>g_ipsec_la_sa_add_inargs</w:t>
      </w:r>
      <w:proofErr w:type="spellEnd"/>
      <w:r w:rsidRPr="00113B31">
        <w:rPr>
          <w:rFonts w:ascii="Courier New" w:hAnsi="Courier New" w:cs="Courier New"/>
        </w:rPr>
        <w:t xml:space="preserve"> *in,</w:t>
      </w:r>
    </w:p>
    <w:p w:rsidR="00930B23" w:rsidRPr="00113B31" w:rsidRDefault="00930B23" w:rsidP="00C67E27">
      <w:pPr>
        <w:adjustRightInd w:val="0"/>
        <w:spacing w:after="0"/>
        <w:rPr>
          <w:rFonts w:ascii="Courier New" w:hAnsi="Courier New" w:cs="Courier New"/>
        </w:rPr>
      </w:pPr>
      <w:r w:rsidRPr="00113B31">
        <w:rPr>
          <w:rFonts w:ascii="Courier New" w:hAnsi="Courier New" w:cs="Courier New"/>
        </w:rPr>
        <w:t xml:space="preserve">        </w:t>
      </w:r>
      <w:proofErr w:type="spellStart"/>
      <w:proofErr w:type="gramStart"/>
      <w:r w:rsidRPr="00113B31">
        <w:rPr>
          <w:rFonts w:ascii="Courier New" w:hAnsi="Courier New" w:cs="Courier New"/>
        </w:rPr>
        <w:t>enum</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g_ipsec_la_control_flags</w:t>
      </w:r>
      <w:proofErr w:type="spellEnd"/>
      <w:r w:rsidRPr="00113B31">
        <w:rPr>
          <w:rFonts w:ascii="Courier New" w:hAnsi="Courier New" w:cs="Courier New"/>
        </w:rPr>
        <w:t xml:space="preserve"> flags,</w:t>
      </w:r>
    </w:p>
    <w:p w:rsidR="00930B23" w:rsidRPr="00113B31" w:rsidRDefault="00930B23" w:rsidP="00C67E27">
      <w:pPr>
        <w:adjustRightInd w:val="0"/>
        <w:spacing w:after="0"/>
        <w:rPr>
          <w:rFonts w:ascii="Courier New" w:hAnsi="Courier New" w:cs="Courier New"/>
        </w:rPr>
      </w:pPr>
      <w:r w:rsidRPr="00113B31">
        <w:rPr>
          <w:rFonts w:ascii="Courier New" w:hAnsi="Courier New" w:cs="Courier New"/>
        </w:rPr>
        <w:t xml:space="preserve">        </w:t>
      </w: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g_ipsec_la_sa_add_outargs</w:t>
      </w:r>
      <w:proofErr w:type="spellEnd"/>
      <w:r w:rsidRPr="00113B31">
        <w:rPr>
          <w:rFonts w:ascii="Courier New" w:hAnsi="Courier New" w:cs="Courier New"/>
        </w:rPr>
        <w:t xml:space="preserve"> *out,</w:t>
      </w:r>
    </w:p>
    <w:p w:rsidR="00930B23" w:rsidRDefault="00930B23" w:rsidP="00C67E27">
      <w:pPr>
        <w:adjustRightInd w:val="0"/>
        <w:spacing w:after="0"/>
        <w:rPr>
          <w:rFonts w:ascii="Courier New" w:hAnsi="Courier New" w:cs="Courier New"/>
        </w:rPr>
      </w:pPr>
      <w:r w:rsidRPr="00113B31">
        <w:rPr>
          <w:rFonts w:ascii="Courier New" w:hAnsi="Courier New" w:cs="Courier New"/>
        </w:rPr>
        <w:t xml:space="preserve">        </w:t>
      </w: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g_ipsec_la_resp_args</w:t>
      </w:r>
      <w:proofErr w:type="spellEnd"/>
      <w:r w:rsidRPr="00113B31">
        <w:rPr>
          <w:rFonts w:ascii="Courier New" w:hAnsi="Courier New" w:cs="Courier New"/>
        </w:rPr>
        <w:t xml:space="preserve"> </w:t>
      </w:r>
      <w:proofErr w:type="spellStart"/>
      <w:r w:rsidRPr="00113B31">
        <w:rPr>
          <w:rFonts w:ascii="Courier New" w:hAnsi="Courier New" w:cs="Courier New"/>
        </w:rPr>
        <w:t>resp</w:t>
      </w:r>
      <w:proofErr w:type="spellEnd"/>
      <w:r w:rsidRPr="00113B31">
        <w:rPr>
          <w:rFonts w:ascii="Courier New" w:hAnsi="Courier New" w:cs="Courier New"/>
        </w:rPr>
        <w:t>);</w:t>
      </w:r>
    </w:p>
    <w:p w:rsidR="00930B23" w:rsidRDefault="00930B23" w:rsidP="00C67E27">
      <w:pPr>
        <w:adjustRightInd w:val="0"/>
        <w:spacing w:after="0"/>
        <w:rPr>
          <w:rFonts w:ascii="Courier New" w:hAnsi="Courier New" w:cs="Courier New"/>
        </w:rPr>
      </w:pPr>
      <w:r>
        <w:rPr>
          <w:rFonts w:ascii="Courier New" w:hAnsi="Courier New" w:cs="Courier New"/>
        </w:rPr>
        <w:t xml:space="preserve">/* </w:t>
      </w:r>
    </w:p>
    <w:p w:rsidR="00930B23" w:rsidRDefault="00930B23" w:rsidP="00C67E27">
      <w:pPr>
        <w:adjustRightInd w:val="0"/>
        <w:spacing w:after="0"/>
        <w:rPr>
          <w:rFonts w:ascii="Courier New" w:hAnsi="Courier New" w:cs="Courier New"/>
        </w:rPr>
      </w:pPr>
      <w:r>
        <w:rPr>
          <w:rFonts w:ascii="Courier New" w:hAnsi="Courier New" w:cs="Courier New"/>
        </w:rPr>
        <w:t xml:space="preserve"> * Function Name: </w:t>
      </w:r>
      <w:proofErr w:type="spellStart"/>
      <w:r>
        <w:rPr>
          <w:rFonts w:ascii="Courier New" w:hAnsi="Courier New" w:cs="Courier New"/>
        </w:rPr>
        <w:t>g_ipsec_la_sa_add</w:t>
      </w:r>
      <w:proofErr w:type="spellEnd"/>
    </w:p>
    <w:p w:rsidR="00930B23" w:rsidRDefault="00930B23" w:rsidP="00C67E27">
      <w:pPr>
        <w:adjustRightInd w:val="0"/>
        <w:spacing w:after="0"/>
        <w:rPr>
          <w:rFonts w:ascii="Courier New" w:hAnsi="Courier New" w:cs="Courier New"/>
        </w:rPr>
      </w:pPr>
      <w:r>
        <w:rPr>
          <w:rFonts w:ascii="Courier New" w:hAnsi="Courier New" w:cs="Courier New"/>
        </w:rPr>
        <w:t xml:space="preserve"> * Parameters:  handle – Accelerator handle, </w:t>
      </w:r>
    </w:p>
    <w:p w:rsidR="00930B23" w:rsidRDefault="00930B23" w:rsidP="00C67E27">
      <w:pPr>
        <w:adjustRightInd w:val="0"/>
        <w:spacing w:after="0"/>
        <w:rPr>
          <w:rFonts w:ascii="Courier New" w:hAnsi="Courier New" w:cs="Courier New"/>
        </w:rPr>
      </w:pPr>
      <w:r>
        <w:rPr>
          <w:rFonts w:ascii="Courier New" w:hAnsi="Courier New" w:cs="Courier New"/>
        </w:rPr>
        <w:t xml:space="preserve"> *        </w:t>
      </w:r>
      <w:proofErr w:type="gramStart"/>
      <w:r>
        <w:rPr>
          <w:rFonts w:ascii="Courier New" w:hAnsi="Courier New" w:cs="Courier New"/>
        </w:rPr>
        <w:t>group</w:t>
      </w:r>
      <w:proofErr w:type="gramEnd"/>
      <w:r>
        <w:rPr>
          <w:rFonts w:ascii="Courier New" w:hAnsi="Courier New" w:cs="Courier New"/>
        </w:rPr>
        <w:t xml:space="preserve">; Input Arguments = {flags, </w:t>
      </w:r>
      <w:proofErr w:type="spellStart"/>
      <w:r>
        <w:rPr>
          <w:rFonts w:ascii="Courier New" w:hAnsi="Courier New" w:cs="Courier New"/>
        </w:rPr>
        <w:t>sa</w:t>
      </w:r>
      <w:proofErr w:type="spellEnd"/>
      <w:r>
        <w:rPr>
          <w:rFonts w:ascii="Courier New" w:hAnsi="Courier New" w:cs="Courier New"/>
        </w:rPr>
        <w:t xml:space="preserve"> parameters}; flags:    </w:t>
      </w:r>
    </w:p>
    <w:p w:rsidR="00930B23" w:rsidRDefault="00930B23" w:rsidP="00C67E27">
      <w:pPr>
        <w:adjustRightInd w:val="0"/>
        <w:spacing w:after="0"/>
        <w:rPr>
          <w:rFonts w:ascii="Courier New" w:hAnsi="Courier New" w:cs="Courier New"/>
        </w:rPr>
      </w:pPr>
      <w:r>
        <w:rPr>
          <w:rFonts w:ascii="Courier New" w:hAnsi="Courier New" w:cs="Courier New"/>
        </w:rPr>
        <w:t xml:space="preserve"> *        Synchronous or asynchronous, Response required or not; Out </w:t>
      </w:r>
    </w:p>
    <w:p w:rsidR="00930B23" w:rsidRDefault="00930B23" w:rsidP="00C67E27">
      <w:pPr>
        <w:adjustRightInd w:val="0"/>
        <w:spacing w:after="0"/>
        <w:rPr>
          <w:rFonts w:ascii="Courier New" w:hAnsi="Courier New" w:cs="Courier New"/>
        </w:rPr>
      </w:pPr>
      <w:r>
        <w:rPr>
          <w:rFonts w:ascii="Courier New" w:hAnsi="Courier New" w:cs="Courier New"/>
        </w:rPr>
        <w:t xml:space="preserve"> *        Argument: Result and SA Handle; </w:t>
      </w:r>
      <w:proofErr w:type="spellStart"/>
      <w:r>
        <w:rPr>
          <w:rFonts w:ascii="Courier New" w:hAnsi="Courier New" w:cs="Courier New"/>
        </w:rPr>
        <w:t>resp</w:t>
      </w:r>
      <w:proofErr w:type="spellEnd"/>
      <w:r>
        <w:rPr>
          <w:rFonts w:ascii="Courier New" w:hAnsi="Courier New" w:cs="Courier New"/>
        </w:rPr>
        <w:t xml:space="preserve">: Response callback </w:t>
      </w:r>
    </w:p>
    <w:p w:rsidR="00930B23" w:rsidRDefault="00930B23" w:rsidP="00C67E27">
      <w:pPr>
        <w:adjustRightInd w:val="0"/>
        <w:spacing w:after="0"/>
        <w:rPr>
          <w:rFonts w:ascii="Courier New" w:hAnsi="Courier New" w:cs="Courier New"/>
        </w:rPr>
      </w:pPr>
      <w:r>
        <w:rPr>
          <w:rFonts w:ascii="Courier New" w:hAnsi="Courier New" w:cs="Courier New"/>
        </w:rPr>
        <w:t xml:space="preserve"> *        </w:t>
      </w:r>
      <w:proofErr w:type="gramStart"/>
      <w:r>
        <w:rPr>
          <w:rFonts w:ascii="Courier New" w:hAnsi="Courier New" w:cs="Courier New"/>
        </w:rPr>
        <w:t>function</w:t>
      </w:r>
      <w:proofErr w:type="gramEnd"/>
      <w:r>
        <w:rPr>
          <w:rFonts w:ascii="Courier New" w:hAnsi="Courier New" w:cs="Courier New"/>
        </w:rPr>
        <w:t xml:space="preserve"> and callback argument in case ASYNC response is      </w:t>
      </w:r>
    </w:p>
    <w:p w:rsidR="00930B23" w:rsidRDefault="00930B23" w:rsidP="00C67E27">
      <w:pPr>
        <w:adjustRightInd w:val="0"/>
        <w:spacing w:after="0"/>
        <w:rPr>
          <w:rFonts w:ascii="Courier New" w:hAnsi="Courier New" w:cs="Courier New"/>
        </w:rPr>
      </w:pPr>
      <w:r>
        <w:rPr>
          <w:rFonts w:ascii="Courier New" w:hAnsi="Courier New" w:cs="Courier New"/>
        </w:rPr>
        <w:t xml:space="preserve"> *        requested</w:t>
      </w:r>
    </w:p>
    <w:p w:rsidR="00930B23" w:rsidRDefault="00930B23" w:rsidP="00C67E27">
      <w:pPr>
        <w:adjustRightInd w:val="0"/>
        <w:spacing w:after="0"/>
        <w:rPr>
          <w:rFonts w:ascii="Courier New" w:hAnsi="Courier New" w:cs="Courier New"/>
        </w:rPr>
      </w:pPr>
      <w:r>
        <w:rPr>
          <w:rFonts w:ascii="Courier New" w:hAnsi="Courier New" w:cs="Courier New"/>
        </w:rPr>
        <w:t xml:space="preserve"> * Return Value: Success or Failure (&lt; 0)</w:t>
      </w:r>
    </w:p>
    <w:p w:rsidR="00930B23" w:rsidRDefault="00930B23" w:rsidP="00C67E27">
      <w:pPr>
        <w:adjustRightInd w:val="0"/>
        <w:spacing w:after="0"/>
        <w:rPr>
          <w:rFonts w:ascii="Courier New" w:hAnsi="Courier New" w:cs="Courier New"/>
        </w:rPr>
      </w:pPr>
      <w:r>
        <w:rPr>
          <w:rFonts w:ascii="Courier New" w:hAnsi="Courier New" w:cs="Courier New"/>
        </w:rPr>
        <w:t xml:space="preserve"> * Description: Application uses this API to create an Inbound or     </w:t>
      </w:r>
    </w:p>
    <w:p w:rsidR="00930B23" w:rsidRDefault="00930B23" w:rsidP="00C67E27">
      <w:pPr>
        <w:adjustRightInd w:val="0"/>
        <w:spacing w:after="0"/>
        <w:rPr>
          <w:rFonts w:ascii="Courier New" w:hAnsi="Courier New" w:cs="Courier New"/>
        </w:rPr>
      </w:pPr>
      <w:r>
        <w:rPr>
          <w:rFonts w:ascii="Courier New" w:hAnsi="Courier New" w:cs="Courier New"/>
        </w:rPr>
        <w:lastRenderedPageBreak/>
        <w:t xml:space="preserve"> *              Outbound SA</w:t>
      </w:r>
    </w:p>
    <w:p w:rsidR="00930B23" w:rsidRDefault="00930B23" w:rsidP="00C67E27">
      <w:pPr>
        <w:adjustRightInd w:val="0"/>
        <w:spacing w:after="0"/>
        <w:rPr>
          <w:rFonts w:ascii="Courier New" w:hAnsi="Courier New" w:cs="Courier New"/>
        </w:rPr>
      </w:pPr>
      <w:r>
        <w:rPr>
          <w:rFonts w:ascii="Courier New" w:hAnsi="Courier New" w:cs="Courier New"/>
        </w:rPr>
        <w:t>*/</w:t>
      </w:r>
    </w:p>
    <w:p w:rsidR="00930B23" w:rsidRDefault="00930B23" w:rsidP="00930B23">
      <w:pPr>
        <w:adjustRightInd w:val="0"/>
        <w:rPr>
          <w:rFonts w:ascii="Times New Roman" w:hAnsi="Times New Roman"/>
        </w:rPr>
      </w:pPr>
      <w:r>
        <w:rPr>
          <w:rFonts w:ascii="Times New Roman" w:hAnsi="Times New Roman"/>
        </w:rPr>
        <w:t xml:space="preserve">Application can call this API to create an Inbound or Outbound SA. This API returns SUCCESS when the SA has been successfully created by the Virtual Accelerator. A SA Handle is returned by this API. Application is expected to use the SA Handle in subsequent calls such as </w:t>
      </w:r>
      <w:proofErr w:type="spellStart"/>
      <w:r>
        <w:rPr>
          <w:rFonts w:ascii="Times New Roman" w:hAnsi="Times New Roman"/>
        </w:rPr>
        <w:t>g_ipsec_la_sa_modify</w:t>
      </w:r>
      <w:proofErr w:type="spellEnd"/>
      <w:r>
        <w:rPr>
          <w:rFonts w:ascii="Times New Roman" w:hAnsi="Times New Roman"/>
        </w:rPr>
        <w:t xml:space="preserve">, </w:t>
      </w:r>
      <w:proofErr w:type="spellStart"/>
      <w:r>
        <w:rPr>
          <w:rFonts w:ascii="Times New Roman" w:hAnsi="Times New Roman"/>
        </w:rPr>
        <w:t>g_ipsec_la_sa_delete</w:t>
      </w:r>
      <w:proofErr w:type="spellEnd"/>
      <w:r>
        <w:rPr>
          <w:rFonts w:ascii="Times New Roman" w:hAnsi="Times New Roman"/>
        </w:rPr>
        <w:t xml:space="preserve">, or one of the Read SA commands </w:t>
      </w:r>
    </w:p>
    <w:p w:rsidR="00930B23" w:rsidRDefault="00930B23" w:rsidP="00930B23">
      <w:pPr>
        <w:pStyle w:val="Heading2"/>
      </w:pPr>
      <w:bookmarkStart w:id="256" w:name="_g_ipsec_la_sa_mod"/>
      <w:bookmarkStart w:id="257" w:name="_Toc422237166"/>
      <w:bookmarkEnd w:id="256"/>
      <w:r>
        <w:t xml:space="preserve"> </w:t>
      </w:r>
      <w:bookmarkStart w:id="258" w:name="_Toc424044079"/>
      <w:proofErr w:type="spellStart"/>
      <w:r>
        <w:t>g_ipsec_la_sa_mod</w:t>
      </w:r>
      <w:bookmarkEnd w:id="257"/>
      <w:bookmarkEnd w:id="258"/>
      <w:proofErr w:type="spellEnd"/>
    </w:p>
    <w:p w:rsidR="00930B23" w:rsidRPr="003330BE" w:rsidRDefault="00930B23" w:rsidP="00C67E27">
      <w:pPr>
        <w:spacing w:after="0"/>
        <w:rPr>
          <w:rFonts w:ascii="Courier New" w:hAnsi="Courier New" w:cs="Courier New"/>
        </w:rPr>
      </w:pPr>
    </w:p>
    <w:p w:rsidR="00930B23" w:rsidRPr="003330BE" w:rsidRDefault="00930B23" w:rsidP="00C67E27">
      <w:pPr>
        <w:adjustRightInd w:val="0"/>
        <w:spacing w:after="0"/>
        <w:rPr>
          <w:rFonts w:ascii="Courier New" w:hAnsi="Courier New" w:cs="Courier New"/>
        </w:rPr>
      </w:pPr>
      <w:r w:rsidRPr="003330BE">
        <w:rPr>
          <w:rFonts w:ascii="Courier New" w:hAnsi="Courier New" w:cs="Courier New"/>
        </w:rPr>
        <w:t xml:space="preserve">int32_t </w:t>
      </w:r>
      <w:proofErr w:type="spellStart"/>
      <w:r w:rsidRPr="003330BE">
        <w:rPr>
          <w:rFonts w:ascii="Courier New" w:hAnsi="Courier New" w:cs="Courier New"/>
        </w:rPr>
        <w:t>g_ipsec_la_sa_</w:t>
      </w:r>
      <w:proofErr w:type="gramStart"/>
      <w:r w:rsidRPr="003330BE">
        <w:rPr>
          <w:rFonts w:ascii="Courier New" w:hAnsi="Courier New" w:cs="Courier New"/>
        </w:rPr>
        <w:t>mod</w:t>
      </w:r>
      <w:proofErr w:type="spellEnd"/>
      <w:r w:rsidRPr="003330BE">
        <w:rPr>
          <w:rFonts w:ascii="Courier New" w:hAnsi="Courier New" w:cs="Courier New"/>
        </w:rPr>
        <w:t>(</w:t>
      </w:r>
      <w:proofErr w:type="gramEnd"/>
    </w:p>
    <w:p w:rsidR="00930B23" w:rsidRPr="003330BE" w:rsidRDefault="00930B23" w:rsidP="00C67E27">
      <w:pPr>
        <w:adjustRightInd w:val="0"/>
        <w:spacing w:after="0"/>
        <w:rPr>
          <w:rFonts w:ascii="Courier New" w:hAnsi="Courier New" w:cs="Courier New"/>
        </w:rPr>
      </w:pPr>
      <w:r w:rsidRPr="003330BE">
        <w:rPr>
          <w:rFonts w:ascii="Courier New" w:hAnsi="Courier New" w:cs="Courier New"/>
        </w:rPr>
        <w:tab/>
        <w:t xml:space="preserve"> </w:t>
      </w:r>
      <w:proofErr w:type="spellStart"/>
      <w:proofErr w:type="gramStart"/>
      <w:r w:rsidRPr="003330BE">
        <w:rPr>
          <w:rFonts w:ascii="Courier New" w:hAnsi="Courier New" w:cs="Courier New"/>
        </w:rPr>
        <w:t>struct</w:t>
      </w:r>
      <w:proofErr w:type="spellEnd"/>
      <w:proofErr w:type="gramEnd"/>
      <w:r w:rsidRPr="003330BE">
        <w:rPr>
          <w:rFonts w:ascii="Courier New" w:hAnsi="Courier New" w:cs="Courier New"/>
        </w:rPr>
        <w:t xml:space="preserve"> </w:t>
      </w:r>
      <w:proofErr w:type="spellStart"/>
      <w:r w:rsidRPr="003330BE">
        <w:rPr>
          <w:rFonts w:ascii="Courier New" w:hAnsi="Courier New" w:cs="Courier New"/>
        </w:rPr>
        <w:t>g_ipsec_la_hanlde</w:t>
      </w:r>
      <w:proofErr w:type="spellEnd"/>
      <w:r w:rsidRPr="003330BE">
        <w:rPr>
          <w:rFonts w:ascii="Courier New" w:hAnsi="Courier New" w:cs="Courier New"/>
        </w:rPr>
        <w:t xml:space="preserve"> *handle, /* Accelerator Handle */</w:t>
      </w:r>
    </w:p>
    <w:p w:rsidR="00930B23" w:rsidRPr="003330BE" w:rsidRDefault="00930B23" w:rsidP="00C67E27">
      <w:pPr>
        <w:adjustRightInd w:val="0"/>
        <w:spacing w:after="0"/>
        <w:rPr>
          <w:rFonts w:ascii="Courier New" w:hAnsi="Courier New" w:cs="Courier New"/>
        </w:rPr>
      </w:pPr>
      <w:r w:rsidRPr="003330BE">
        <w:rPr>
          <w:rFonts w:ascii="Courier New" w:hAnsi="Courier New" w:cs="Courier New"/>
        </w:rPr>
        <w:tab/>
        <w:t xml:space="preserve"> </w:t>
      </w:r>
      <w:proofErr w:type="spellStart"/>
      <w:proofErr w:type="gramStart"/>
      <w:r w:rsidRPr="003330BE">
        <w:rPr>
          <w:rFonts w:ascii="Courier New" w:hAnsi="Courier New" w:cs="Courier New"/>
        </w:rPr>
        <w:t>const</w:t>
      </w:r>
      <w:proofErr w:type="spellEnd"/>
      <w:proofErr w:type="gramEnd"/>
      <w:r w:rsidRPr="003330BE">
        <w:rPr>
          <w:rFonts w:ascii="Courier New" w:hAnsi="Courier New" w:cs="Courier New"/>
        </w:rPr>
        <w:t xml:space="preserve"> </w:t>
      </w:r>
      <w:proofErr w:type="spellStart"/>
      <w:r w:rsidRPr="003330BE">
        <w:rPr>
          <w:rFonts w:ascii="Courier New" w:hAnsi="Courier New" w:cs="Courier New"/>
        </w:rPr>
        <w:t>struct</w:t>
      </w:r>
      <w:proofErr w:type="spellEnd"/>
      <w:r w:rsidRPr="003330BE">
        <w:rPr>
          <w:rFonts w:ascii="Courier New" w:hAnsi="Courier New" w:cs="Courier New"/>
        </w:rPr>
        <w:t xml:space="preserve"> </w:t>
      </w:r>
      <w:proofErr w:type="spellStart"/>
      <w:r w:rsidRPr="003330BE">
        <w:rPr>
          <w:rFonts w:ascii="Courier New" w:hAnsi="Courier New" w:cs="Courier New"/>
        </w:rPr>
        <w:t>g_ipsec_la_sa_mod_inargs</w:t>
      </w:r>
      <w:proofErr w:type="spellEnd"/>
      <w:r w:rsidRPr="003330BE">
        <w:rPr>
          <w:rFonts w:ascii="Courier New" w:hAnsi="Courier New" w:cs="Courier New"/>
        </w:rPr>
        <w:t xml:space="preserve"> *in, /* Input Arguments */</w:t>
      </w:r>
    </w:p>
    <w:p w:rsidR="00930B23" w:rsidRPr="003330BE" w:rsidRDefault="00930B23" w:rsidP="00C67E27">
      <w:pPr>
        <w:adjustRightInd w:val="0"/>
        <w:spacing w:after="0"/>
        <w:rPr>
          <w:rFonts w:ascii="Courier New" w:hAnsi="Courier New" w:cs="Courier New"/>
        </w:rPr>
      </w:pPr>
      <w:r w:rsidRPr="003330BE">
        <w:rPr>
          <w:rFonts w:ascii="Courier New" w:hAnsi="Courier New" w:cs="Courier New"/>
        </w:rPr>
        <w:t xml:space="preserve">        </w:t>
      </w:r>
      <w:proofErr w:type="spellStart"/>
      <w:proofErr w:type="gramStart"/>
      <w:r w:rsidRPr="003330BE">
        <w:rPr>
          <w:rFonts w:ascii="Courier New" w:hAnsi="Courier New" w:cs="Courier New"/>
        </w:rPr>
        <w:t>g_ipsec_la_control_flags</w:t>
      </w:r>
      <w:proofErr w:type="spellEnd"/>
      <w:proofErr w:type="gramEnd"/>
      <w:r w:rsidRPr="003330BE">
        <w:rPr>
          <w:rFonts w:ascii="Courier New" w:hAnsi="Courier New" w:cs="Courier New"/>
        </w:rPr>
        <w:t xml:space="preserve"> flags, /* Control flags: sync/</w:t>
      </w:r>
      <w:proofErr w:type="spellStart"/>
      <w:r w:rsidRPr="003330BE">
        <w:rPr>
          <w:rFonts w:ascii="Courier New" w:hAnsi="Courier New" w:cs="Courier New"/>
        </w:rPr>
        <w:t>async</w:t>
      </w:r>
      <w:proofErr w:type="spellEnd"/>
      <w:r w:rsidRPr="003330BE">
        <w:rPr>
          <w:rFonts w:ascii="Courier New" w:hAnsi="Courier New" w:cs="Courier New"/>
        </w:rPr>
        <w:t>, response required or not */</w:t>
      </w:r>
    </w:p>
    <w:p w:rsidR="00930B23" w:rsidRPr="003330BE" w:rsidRDefault="00930B23" w:rsidP="00C67E27">
      <w:pPr>
        <w:adjustRightInd w:val="0"/>
        <w:spacing w:after="0"/>
        <w:rPr>
          <w:rFonts w:ascii="Courier New" w:hAnsi="Courier New" w:cs="Courier New"/>
        </w:rPr>
      </w:pPr>
      <w:r w:rsidRPr="003330BE">
        <w:rPr>
          <w:rFonts w:ascii="Courier New" w:hAnsi="Courier New" w:cs="Courier New"/>
        </w:rPr>
        <w:t xml:space="preserve">        </w:t>
      </w:r>
      <w:proofErr w:type="spellStart"/>
      <w:proofErr w:type="gramStart"/>
      <w:r w:rsidRPr="003330BE">
        <w:rPr>
          <w:rFonts w:ascii="Courier New" w:hAnsi="Courier New" w:cs="Courier New"/>
        </w:rPr>
        <w:t>struct</w:t>
      </w:r>
      <w:proofErr w:type="spellEnd"/>
      <w:proofErr w:type="gramEnd"/>
      <w:r w:rsidRPr="003330BE">
        <w:rPr>
          <w:rFonts w:ascii="Courier New" w:hAnsi="Courier New" w:cs="Courier New"/>
        </w:rPr>
        <w:t xml:space="preserve"> </w:t>
      </w:r>
      <w:proofErr w:type="spellStart"/>
      <w:r w:rsidRPr="003330BE">
        <w:rPr>
          <w:rFonts w:ascii="Courier New" w:hAnsi="Courier New" w:cs="Courier New"/>
        </w:rPr>
        <w:t>g_ipsec_la_sa_mod_outargs</w:t>
      </w:r>
      <w:proofErr w:type="spellEnd"/>
      <w:r w:rsidRPr="003330BE">
        <w:rPr>
          <w:rFonts w:ascii="Courier New" w:hAnsi="Courier New" w:cs="Courier New"/>
        </w:rPr>
        <w:t xml:space="preserve"> *out, /* Output Arguments */</w:t>
      </w:r>
    </w:p>
    <w:p w:rsidR="00930B23" w:rsidRPr="003330BE" w:rsidRDefault="00930B23" w:rsidP="00C67E27">
      <w:pPr>
        <w:adjustRightInd w:val="0"/>
        <w:spacing w:after="0"/>
        <w:rPr>
          <w:rFonts w:ascii="Courier New" w:hAnsi="Courier New" w:cs="Courier New"/>
        </w:rPr>
      </w:pPr>
      <w:r w:rsidRPr="003330BE">
        <w:rPr>
          <w:rFonts w:ascii="Courier New" w:hAnsi="Courier New" w:cs="Courier New"/>
        </w:rPr>
        <w:t xml:space="preserve">        </w:t>
      </w:r>
      <w:proofErr w:type="spellStart"/>
      <w:proofErr w:type="gramStart"/>
      <w:r w:rsidRPr="003330BE">
        <w:rPr>
          <w:rFonts w:ascii="Courier New" w:hAnsi="Courier New" w:cs="Courier New"/>
        </w:rPr>
        <w:t>struct</w:t>
      </w:r>
      <w:proofErr w:type="spellEnd"/>
      <w:proofErr w:type="gramEnd"/>
      <w:r w:rsidRPr="003330BE">
        <w:rPr>
          <w:rFonts w:ascii="Courier New" w:hAnsi="Courier New" w:cs="Courier New"/>
        </w:rPr>
        <w:t xml:space="preserve"> </w:t>
      </w:r>
      <w:proofErr w:type="spellStart"/>
      <w:r w:rsidRPr="003330BE">
        <w:rPr>
          <w:rFonts w:ascii="Courier New" w:hAnsi="Courier New" w:cs="Courier New"/>
        </w:rPr>
        <w:t>g_</w:t>
      </w:r>
      <w:ins w:id="259" w:author="Venkataraman Subhashini-B22166" w:date="2015-07-19T15:08:00Z">
        <w:r w:rsidR="009977C9">
          <w:rPr>
            <w:rFonts w:ascii="Courier New" w:hAnsi="Courier New" w:cs="Courier New"/>
          </w:rPr>
          <w:t>ipsec_la</w:t>
        </w:r>
      </w:ins>
      <w:del w:id="260" w:author="Venkataraman Subhashini-B22166" w:date="2015-07-19T15:08:00Z">
        <w:r w:rsidRPr="003330BE" w:rsidDel="009977C9">
          <w:rPr>
            <w:rFonts w:ascii="Courier New" w:hAnsi="Courier New" w:cs="Courier New"/>
          </w:rPr>
          <w:delText>api</w:delText>
        </w:r>
      </w:del>
      <w:r w:rsidRPr="003330BE">
        <w:rPr>
          <w:rFonts w:ascii="Courier New" w:hAnsi="Courier New" w:cs="Courier New"/>
        </w:rPr>
        <w:t>_resp_args</w:t>
      </w:r>
      <w:proofErr w:type="spellEnd"/>
      <w:r w:rsidRPr="003330BE">
        <w:rPr>
          <w:rFonts w:ascii="Courier New" w:hAnsi="Courier New" w:cs="Courier New"/>
        </w:rPr>
        <w:t xml:space="preserve"> </w:t>
      </w:r>
      <w:proofErr w:type="spellStart"/>
      <w:r w:rsidRPr="003330BE">
        <w:rPr>
          <w:rFonts w:ascii="Courier New" w:hAnsi="Courier New" w:cs="Courier New"/>
        </w:rPr>
        <w:t>resp</w:t>
      </w:r>
      <w:proofErr w:type="spellEnd"/>
      <w:r w:rsidRPr="003330BE">
        <w:rPr>
          <w:rFonts w:ascii="Courier New" w:hAnsi="Courier New" w:cs="Courier New"/>
        </w:rPr>
        <w:t xml:space="preserve"> /* Response data structure with callback function information and arguments with ASYNC response is requested);</w:t>
      </w:r>
    </w:p>
    <w:p w:rsidR="00930B23" w:rsidRDefault="00930B23" w:rsidP="00C67E27">
      <w:pPr>
        <w:adjustRightInd w:val="0"/>
        <w:spacing w:after="0"/>
        <w:rPr>
          <w:rFonts w:ascii="Lucida Console" w:hAnsi="Lucida Console" w:cs="Lucida Console"/>
          <w:sz w:val="18"/>
          <w:szCs w:val="18"/>
        </w:rPr>
      </w:pPr>
    </w:p>
    <w:p w:rsidR="00930B23" w:rsidRDefault="00930B23" w:rsidP="00C67E27">
      <w:pPr>
        <w:adjustRightInd w:val="0"/>
        <w:spacing w:after="0"/>
        <w:rPr>
          <w:rFonts w:ascii="Courier New" w:hAnsi="Courier New" w:cs="Courier New"/>
        </w:rPr>
      </w:pPr>
      <w:r w:rsidRPr="00831739">
        <w:rPr>
          <w:rFonts w:ascii="Courier New" w:hAnsi="Courier New" w:cs="Courier New"/>
        </w:rPr>
        <w:t xml:space="preserve">/* Function Name: </w:t>
      </w:r>
      <w:proofErr w:type="spellStart"/>
      <w:r w:rsidRPr="00831739">
        <w:rPr>
          <w:rFonts w:ascii="Courier New" w:hAnsi="Courier New" w:cs="Courier New"/>
        </w:rPr>
        <w:t>g_ipseC_la_sa_mod</w:t>
      </w:r>
      <w:proofErr w:type="spellEnd"/>
    </w:p>
    <w:p w:rsidR="00930B23" w:rsidRDefault="00930B23" w:rsidP="00C67E27">
      <w:pPr>
        <w:adjustRightInd w:val="0"/>
        <w:spacing w:after="0"/>
        <w:rPr>
          <w:rFonts w:ascii="Courier New" w:hAnsi="Courier New" w:cs="Courier New"/>
        </w:rPr>
      </w:pPr>
      <w:r>
        <w:rPr>
          <w:rFonts w:ascii="Courier New" w:hAnsi="Courier New" w:cs="Courier New"/>
        </w:rPr>
        <w:t xml:space="preserve"> * Input/Out: Accelerator Handle, SA Handle, SA Modification parameters, API Control flags, Output arguments, Response callback function and arguments, in case ASYNC mode is chosen</w:t>
      </w:r>
    </w:p>
    <w:p w:rsidR="00930B23" w:rsidRDefault="00930B23" w:rsidP="00C67E27">
      <w:pPr>
        <w:adjustRightInd w:val="0"/>
        <w:spacing w:after="0"/>
        <w:rPr>
          <w:rFonts w:ascii="Courier New" w:hAnsi="Courier New" w:cs="Courier New"/>
        </w:rPr>
      </w:pPr>
      <w:r>
        <w:rPr>
          <w:rFonts w:ascii="Courier New" w:hAnsi="Courier New" w:cs="Courier New"/>
        </w:rPr>
        <w:t xml:space="preserve"> * Return Value: SUCCESS or FAILURE</w:t>
      </w:r>
    </w:p>
    <w:p w:rsidR="00930B23" w:rsidRDefault="00930B23" w:rsidP="00C67E27">
      <w:pPr>
        <w:adjustRightInd w:val="0"/>
        <w:spacing w:after="0"/>
        <w:rPr>
          <w:rFonts w:ascii="Courier New" w:hAnsi="Courier New" w:cs="Courier New"/>
        </w:rPr>
      </w:pPr>
      <w:r>
        <w:rPr>
          <w:rFonts w:ascii="Courier New" w:hAnsi="Courier New" w:cs="Courier New"/>
        </w:rPr>
        <w:t xml:space="preserve"> * Description: Application uses this API to modify SA parameters such as Local Gateway IP Address/Port, Remote Gateway IP Address/Port and Sequence number information */</w:t>
      </w:r>
    </w:p>
    <w:p w:rsidR="00930B23" w:rsidRDefault="00930B23" w:rsidP="00930B23">
      <w:pPr>
        <w:adjustRightInd w:val="0"/>
        <w:rPr>
          <w:rFonts w:ascii="Courier New" w:hAnsi="Courier New" w:cs="Courier New"/>
        </w:rPr>
      </w:pPr>
    </w:p>
    <w:p w:rsidR="00930B23" w:rsidRDefault="00930B23" w:rsidP="00930B23">
      <w:pPr>
        <w:adjustRightInd w:val="0"/>
        <w:rPr>
          <w:rFonts w:ascii="Times New Roman" w:hAnsi="Times New Roman"/>
          <w:sz w:val="24"/>
          <w:szCs w:val="24"/>
        </w:rPr>
      </w:pPr>
      <w:r>
        <w:rPr>
          <w:rFonts w:ascii="Times New Roman" w:hAnsi="Times New Roman"/>
          <w:sz w:val="24"/>
          <w:szCs w:val="24"/>
        </w:rPr>
        <w:t xml:space="preserve">Application can call this API to modify SA parameters. When the Local gateway IP Address has been updated or the remote Gateway IP Address has been changed or when sequence number related </w:t>
      </w:r>
      <w:proofErr w:type="gramStart"/>
      <w:r>
        <w:rPr>
          <w:rFonts w:ascii="Times New Roman" w:hAnsi="Times New Roman"/>
          <w:sz w:val="24"/>
          <w:szCs w:val="24"/>
        </w:rPr>
        <w:t>information  has</w:t>
      </w:r>
      <w:proofErr w:type="gramEnd"/>
      <w:r>
        <w:rPr>
          <w:rFonts w:ascii="Times New Roman" w:hAnsi="Times New Roman"/>
          <w:sz w:val="24"/>
          <w:szCs w:val="24"/>
        </w:rPr>
        <w:t xml:space="preserve"> to be updated, Application can call this API to update the SA maintained by the underlying virtual accelerator.</w:t>
      </w:r>
    </w:p>
    <w:p w:rsidR="00930B23" w:rsidRDefault="00930B23" w:rsidP="00930B23">
      <w:pPr>
        <w:pStyle w:val="Heading2"/>
      </w:pPr>
      <w:bookmarkStart w:id="261" w:name="_g_ipsec_la_sa_del"/>
      <w:bookmarkStart w:id="262" w:name="_Toc422237167"/>
      <w:bookmarkEnd w:id="261"/>
      <w:r>
        <w:t xml:space="preserve"> </w:t>
      </w:r>
      <w:bookmarkStart w:id="263" w:name="_Toc424044080"/>
      <w:proofErr w:type="spellStart"/>
      <w:r>
        <w:t>g_ipsec_la_sa_del</w:t>
      </w:r>
      <w:bookmarkEnd w:id="262"/>
      <w:bookmarkEnd w:id="263"/>
      <w:proofErr w:type="spellEnd"/>
    </w:p>
    <w:p w:rsidR="00930B23" w:rsidRPr="001173F7" w:rsidRDefault="00930B23" w:rsidP="00C67E27">
      <w:pPr>
        <w:adjustRightInd w:val="0"/>
        <w:spacing w:after="0"/>
        <w:rPr>
          <w:rFonts w:ascii="Courier New" w:hAnsi="Courier New" w:cs="Courier New"/>
        </w:rPr>
      </w:pPr>
      <w:r w:rsidRPr="001173F7">
        <w:rPr>
          <w:rFonts w:ascii="Courier New" w:hAnsi="Courier New" w:cs="Courier New"/>
        </w:rPr>
        <w:t xml:space="preserve">int32_t </w:t>
      </w:r>
      <w:proofErr w:type="spellStart"/>
      <w:r w:rsidRPr="001173F7">
        <w:rPr>
          <w:rFonts w:ascii="Courier New" w:hAnsi="Courier New" w:cs="Courier New"/>
        </w:rPr>
        <w:t>g_ipsec_la_sa_</w:t>
      </w:r>
      <w:proofErr w:type="gramStart"/>
      <w:r w:rsidRPr="001173F7">
        <w:rPr>
          <w:rFonts w:ascii="Courier New" w:hAnsi="Courier New" w:cs="Courier New"/>
        </w:rPr>
        <w:t>del</w:t>
      </w:r>
      <w:proofErr w:type="spellEnd"/>
      <w:r w:rsidRPr="001173F7">
        <w:rPr>
          <w:rFonts w:ascii="Courier New" w:hAnsi="Courier New" w:cs="Courier New"/>
        </w:rPr>
        <w:t>(</w:t>
      </w:r>
      <w:proofErr w:type="gramEnd"/>
    </w:p>
    <w:p w:rsidR="00930B23" w:rsidRPr="001173F7" w:rsidRDefault="00930B23" w:rsidP="00C67E27">
      <w:pPr>
        <w:adjustRightInd w:val="0"/>
        <w:spacing w:after="0"/>
        <w:rPr>
          <w:rFonts w:ascii="Courier New" w:hAnsi="Courier New" w:cs="Courier New"/>
        </w:rPr>
      </w:pPr>
      <w:r w:rsidRPr="001173F7">
        <w:rPr>
          <w:rFonts w:ascii="Courier New" w:hAnsi="Courier New" w:cs="Courier New"/>
        </w:rPr>
        <w:tab/>
      </w:r>
      <w:proofErr w:type="spellStart"/>
      <w:proofErr w:type="gramStart"/>
      <w:r w:rsidRPr="001173F7">
        <w:rPr>
          <w:rFonts w:ascii="Courier New" w:hAnsi="Courier New" w:cs="Courier New"/>
        </w:rPr>
        <w:t>struct</w:t>
      </w:r>
      <w:proofErr w:type="spellEnd"/>
      <w:proofErr w:type="gramEnd"/>
      <w:r w:rsidRPr="001173F7">
        <w:rPr>
          <w:rFonts w:ascii="Courier New" w:hAnsi="Courier New" w:cs="Courier New"/>
        </w:rPr>
        <w:t xml:space="preserve"> </w:t>
      </w:r>
      <w:proofErr w:type="spellStart"/>
      <w:r w:rsidRPr="001173F7">
        <w:rPr>
          <w:rFonts w:ascii="Courier New" w:hAnsi="Courier New" w:cs="Courier New"/>
        </w:rPr>
        <w:t>g_ipsec_la_handle</w:t>
      </w:r>
      <w:proofErr w:type="spellEnd"/>
      <w:r w:rsidRPr="001173F7">
        <w:rPr>
          <w:rFonts w:ascii="Courier New" w:hAnsi="Courier New" w:cs="Courier New"/>
        </w:rPr>
        <w:t xml:space="preserve"> *handle,</w:t>
      </w:r>
    </w:p>
    <w:p w:rsidR="00930B23" w:rsidRPr="001173F7" w:rsidRDefault="00930B23" w:rsidP="00C67E27">
      <w:pPr>
        <w:adjustRightInd w:val="0"/>
        <w:spacing w:after="0"/>
        <w:rPr>
          <w:rFonts w:ascii="Courier New" w:hAnsi="Courier New" w:cs="Courier New"/>
        </w:rPr>
      </w:pPr>
      <w:r w:rsidRPr="001173F7">
        <w:rPr>
          <w:rFonts w:ascii="Courier New" w:hAnsi="Courier New" w:cs="Courier New"/>
        </w:rPr>
        <w:t xml:space="preserve">       </w:t>
      </w:r>
      <w:proofErr w:type="spellStart"/>
      <w:proofErr w:type="gramStart"/>
      <w:r w:rsidRPr="001173F7">
        <w:rPr>
          <w:rFonts w:ascii="Courier New" w:hAnsi="Courier New" w:cs="Courier New"/>
        </w:rPr>
        <w:t>const</w:t>
      </w:r>
      <w:proofErr w:type="spellEnd"/>
      <w:proofErr w:type="gramEnd"/>
      <w:r w:rsidRPr="001173F7">
        <w:rPr>
          <w:rFonts w:ascii="Courier New" w:hAnsi="Courier New" w:cs="Courier New"/>
        </w:rPr>
        <w:t xml:space="preserve"> </w:t>
      </w:r>
      <w:proofErr w:type="spellStart"/>
      <w:r w:rsidRPr="001173F7">
        <w:rPr>
          <w:rFonts w:ascii="Courier New" w:hAnsi="Courier New" w:cs="Courier New"/>
        </w:rPr>
        <w:t>struct</w:t>
      </w:r>
      <w:proofErr w:type="spellEnd"/>
      <w:r w:rsidRPr="001173F7">
        <w:rPr>
          <w:rFonts w:ascii="Courier New" w:hAnsi="Courier New" w:cs="Courier New"/>
        </w:rPr>
        <w:t xml:space="preserve"> </w:t>
      </w:r>
      <w:proofErr w:type="spellStart"/>
      <w:r w:rsidRPr="001173F7">
        <w:rPr>
          <w:rFonts w:ascii="Courier New" w:hAnsi="Courier New" w:cs="Courier New"/>
        </w:rPr>
        <w:t>g_ipsec_la_sa_del_inargs</w:t>
      </w:r>
      <w:proofErr w:type="spellEnd"/>
      <w:r w:rsidRPr="001173F7">
        <w:rPr>
          <w:rFonts w:ascii="Courier New" w:hAnsi="Courier New" w:cs="Courier New"/>
        </w:rPr>
        <w:t xml:space="preserve"> *in,</w:t>
      </w:r>
    </w:p>
    <w:p w:rsidR="00930B23" w:rsidRPr="001173F7" w:rsidRDefault="00930B23" w:rsidP="00C67E27">
      <w:pPr>
        <w:adjustRightInd w:val="0"/>
        <w:spacing w:after="0"/>
        <w:rPr>
          <w:rFonts w:ascii="Courier New" w:hAnsi="Courier New" w:cs="Courier New"/>
        </w:rPr>
      </w:pPr>
      <w:r w:rsidRPr="001173F7">
        <w:rPr>
          <w:rFonts w:ascii="Courier New" w:hAnsi="Courier New" w:cs="Courier New"/>
        </w:rPr>
        <w:t xml:space="preserve">       </w:t>
      </w:r>
      <w:proofErr w:type="spellStart"/>
      <w:proofErr w:type="gramStart"/>
      <w:r w:rsidRPr="001173F7">
        <w:rPr>
          <w:rFonts w:ascii="Courier New" w:hAnsi="Courier New" w:cs="Courier New"/>
        </w:rPr>
        <w:t>g_api_control_flags</w:t>
      </w:r>
      <w:proofErr w:type="spellEnd"/>
      <w:proofErr w:type="gramEnd"/>
      <w:r w:rsidRPr="001173F7">
        <w:rPr>
          <w:rFonts w:ascii="Courier New" w:hAnsi="Courier New" w:cs="Courier New"/>
        </w:rPr>
        <w:t xml:space="preserve"> flags,</w:t>
      </w:r>
    </w:p>
    <w:p w:rsidR="00930B23" w:rsidRPr="001173F7" w:rsidRDefault="00930B23" w:rsidP="00C67E27">
      <w:pPr>
        <w:adjustRightInd w:val="0"/>
        <w:spacing w:after="0"/>
        <w:rPr>
          <w:rFonts w:ascii="Courier New" w:hAnsi="Courier New" w:cs="Courier New"/>
        </w:rPr>
      </w:pPr>
      <w:r w:rsidRPr="001173F7">
        <w:rPr>
          <w:rFonts w:ascii="Courier New" w:hAnsi="Courier New" w:cs="Courier New"/>
        </w:rPr>
        <w:t xml:space="preserve">       </w:t>
      </w:r>
      <w:proofErr w:type="spellStart"/>
      <w:proofErr w:type="gramStart"/>
      <w:r w:rsidRPr="001173F7">
        <w:rPr>
          <w:rFonts w:ascii="Courier New" w:hAnsi="Courier New" w:cs="Courier New"/>
        </w:rPr>
        <w:t>struct</w:t>
      </w:r>
      <w:proofErr w:type="spellEnd"/>
      <w:proofErr w:type="gramEnd"/>
      <w:r w:rsidRPr="001173F7">
        <w:rPr>
          <w:rFonts w:ascii="Courier New" w:hAnsi="Courier New" w:cs="Courier New"/>
        </w:rPr>
        <w:t xml:space="preserve"> </w:t>
      </w:r>
      <w:proofErr w:type="spellStart"/>
      <w:r w:rsidRPr="001173F7">
        <w:rPr>
          <w:rFonts w:ascii="Courier New" w:hAnsi="Courier New" w:cs="Courier New"/>
        </w:rPr>
        <w:t>g_ipsec_la_sa_del_outargs</w:t>
      </w:r>
      <w:proofErr w:type="spellEnd"/>
      <w:r w:rsidRPr="001173F7">
        <w:rPr>
          <w:rFonts w:ascii="Courier New" w:hAnsi="Courier New" w:cs="Courier New"/>
        </w:rPr>
        <w:t xml:space="preserve"> *out,</w:t>
      </w:r>
    </w:p>
    <w:p w:rsidR="00930B23" w:rsidRDefault="00930B23" w:rsidP="00C67E27">
      <w:pPr>
        <w:adjustRightInd w:val="0"/>
        <w:spacing w:after="0"/>
        <w:rPr>
          <w:rFonts w:ascii="Courier New" w:hAnsi="Courier New" w:cs="Courier New"/>
        </w:rPr>
      </w:pPr>
      <w:r w:rsidRPr="001173F7">
        <w:rPr>
          <w:rFonts w:ascii="Courier New" w:hAnsi="Courier New" w:cs="Courier New"/>
        </w:rPr>
        <w:t xml:space="preserve">       </w:t>
      </w:r>
      <w:proofErr w:type="spellStart"/>
      <w:proofErr w:type="gramStart"/>
      <w:r w:rsidRPr="001173F7">
        <w:rPr>
          <w:rFonts w:ascii="Courier New" w:hAnsi="Courier New" w:cs="Courier New"/>
        </w:rPr>
        <w:t>struct</w:t>
      </w:r>
      <w:proofErr w:type="spellEnd"/>
      <w:proofErr w:type="gramEnd"/>
      <w:r w:rsidRPr="001173F7">
        <w:rPr>
          <w:rFonts w:ascii="Courier New" w:hAnsi="Courier New" w:cs="Courier New"/>
        </w:rPr>
        <w:t xml:space="preserve"> </w:t>
      </w:r>
      <w:proofErr w:type="spellStart"/>
      <w:r w:rsidRPr="001173F7">
        <w:rPr>
          <w:rFonts w:ascii="Courier New" w:hAnsi="Courier New" w:cs="Courier New"/>
        </w:rPr>
        <w:t>g_ipsec_la_resp_args</w:t>
      </w:r>
      <w:proofErr w:type="spellEnd"/>
      <w:r w:rsidRPr="001173F7">
        <w:rPr>
          <w:rFonts w:ascii="Courier New" w:hAnsi="Courier New" w:cs="Courier New"/>
        </w:rPr>
        <w:t xml:space="preserve"> </w:t>
      </w:r>
      <w:proofErr w:type="spellStart"/>
      <w:r w:rsidRPr="001173F7">
        <w:rPr>
          <w:rFonts w:ascii="Courier New" w:hAnsi="Courier New" w:cs="Courier New"/>
        </w:rPr>
        <w:t>resp</w:t>
      </w:r>
      <w:proofErr w:type="spellEnd"/>
      <w:r w:rsidRPr="001173F7">
        <w:rPr>
          <w:rFonts w:ascii="Courier New" w:hAnsi="Courier New" w:cs="Courier New"/>
        </w:rPr>
        <w:t>);</w:t>
      </w:r>
    </w:p>
    <w:p w:rsidR="00930B23" w:rsidRDefault="00930B23" w:rsidP="00C67E27">
      <w:pPr>
        <w:adjustRightInd w:val="0"/>
        <w:spacing w:after="0"/>
        <w:rPr>
          <w:rFonts w:ascii="Courier New" w:hAnsi="Courier New" w:cs="Courier New"/>
        </w:rPr>
      </w:pPr>
      <w:r>
        <w:rPr>
          <w:rFonts w:ascii="Courier New" w:hAnsi="Courier New" w:cs="Courier New"/>
        </w:rPr>
        <w:t xml:space="preserve">/* Function Name: </w:t>
      </w:r>
      <w:proofErr w:type="spellStart"/>
      <w:r>
        <w:rPr>
          <w:rFonts w:ascii="Courier New" w:hAnsi="Courier New" w:cs="Courier New"/>
        </w:rPr>
        <w:t>g_ipsec_la_sa_del</w:t>
      </w:r>
      <w:proofErr w:type="spellEnd"/>
    </w:p>
    <w:p w:rsidR="00930B23" w:rsidRDefault="00930B23" w:rsidP="00C67E27">
      <w:pPr>
        <w:adjustRightInd w:val="0"/>
        <w:spacing w:after="0"/>
        <w:rPr>
          <w:rFonts w:ascii="Courier New" w:hAnsi="Courier New" w:cs="Courier New"/>
        </w:rPr>
      </w:pPr>
      <w:r>
        <w:rPr>
          <w:rFonts w:ascii="Courier New" w:hAnsi="Courier New" w:cs="Courier New"/>
        </w:rPr>
        <w:t xml:space="preserve"> * Input: Accelerator Handle, SA Direction, SA Handle</w:t>
      </w:r>
    </w:p>
    <w:p w:rsidR="00930B23" w:rsidRDefault="00930B23" w:rsidP="00C67E27">
      <w:pPr>
        <w:adjustRightInd w:val="0"/>
        <w:spacing w:after="0"/>
        <w:rPr>
          <w:rFonts w:ascii="Courier New" w:hAnsi="Courier New" w:cs="Courier New"/>
        </w:rPr>
      </w:pPr>
      <w:r>
        <w:rPr>
          <w:rFonts w:ascii="Courier New" w:hAnsi="Courier New" w:cs="Courier New"/>
        </w:rPr>
        <w:t xml:space="preserve"> * Input/Output: Success or error code</w:t>
      </w:r>
    </w:p>
    <w:p w:rsidR="00930B23" w:rsidRDefault="00930B23" w:rsidP="00C67E27">
      <w:pPr>
        <w:adjustRightInd w:val="0"/>
        <w:spacing w:after="0"/>
        <w:rPr>
          <w:rFonts w:ascii="Courier New" w:hAnsi="Courier New" w:cs="Courier New"/>
        </w:rPr>
      </w:pPr>
      <w:r>
        <w:rPr>
          <w:rFonts w:ascii="Courier New" w:hAnsi="Courier New" w:cs="Courier New"/>
        </w:rPr>
        <w:t xml:space="preserve"> * Description: Given the virtual accelerator handle and the SA handle, delete the SA</w:t>
      </w:r>
    </w:p>
    <w:p w:rsidR="00930B23" w:rsidRDefault="00930B23" w:rsidP="00C67E27">
      <w:pPr>
        <w:adjustRightInd w:val="0"/>
        <w:spacing w:after="0"/>
        <w:rPr>
          <w:rFonts w:ascii="Courier New" w:hAnsi="Courier New" w:cs="Courier New"/>
        </w:rPr>
      </w:pPr>
      <w:r>
        <w:rPr>
          <w:rFonts w:ascii="Courier New" w:hAnsi="Courier New" w:cs="Courier New"/>
        </w:rPr>
        <w:t xml:space="preserve"> */ </w:t>
      </w:r>
    </w:p>
    <w:p w:rsidR="00930B23" w:rsidRDefault="00930B23" w:rsidP="00930B23">
      <w:pPr>
        <w:adjustRightInd w:val="0"/>
        <w:rPr>
          <w:rFonts w:ascii="Courier New" w:hAnsi="Courier New" w:cs="Courier New"/>
        </w:rPr>
      </w:pPr>
    </w:p>
    <w:p w:rsidR="00930B23" w:rsidRDefault="00930B23" w:rsidP="00930B23">
      <w:pPr>
        <w:adjustRightInd w:val="0"/>
        <w:rPr>
          <w:rFonts w:ascii="Times New Roman" w:hAnsi="Times New Roman"/>
          <w:sz w:val="24"/>
          <w:szCs w:val="24"/>
        </w:rPr>
      </w:pPr>
      <w:r w:rsidRPr="00385D61">
        <w:rPr>
          <w:rFonts w:ascii="Times New Roman" w:hAnsi="Times New Roman"/>
          <w:sz w:val="24"/>
          <w:szCs w:val="24"/>
        </w:rPr>
        <w:t>Application calls this API to delete the SA.</w:t>
      </w:r>
    </w:p>
    <w:p w:rsidR="00930B23" w:rsidRDefault="00930B23" w:rsidP="00930B23">
      <w:pPr>
        <w:pStyle w:val="Heading2"/>
      </w:pPr>
      <w:bookmarkStart w:id="264" w:name="_g_ipsec_la_sa_flush"/>
      <w:bookmarkStart w:id="265" w:name="_Toc422237168"/>
      <w:bookmarkEnd w:id="264"/>
      <w:r>
        <w:t xml:space="preserve"> </w:t>
      </w:r>
      <w:bookmarkStart w:id="266" w:name="_Toc424044081"/>
      <w:proofErr w:type="spellStart"/>
      <w:r>
        <w:t>g_ipsec_la_sa_flush</w:t>
      </w:r>
      <w:bookmarkEnd w:id="265"/>
      <w:bookmarkEnd w:id="266"/>
      <w:proofErr w:type="spellEnd"/>
    </w:p>
    <w:p w:rsidR="00930B23" w:rsidRPr="0004565D" w:rsidRDefault="00930B23" w:rsidP="00C67E27">
      <w:pPr>
        <w:spacing w:after="0"/>
        <w:rPr>
          <w:rFonts w:ascii="Courier New" w:hAnsi="Courier New" w:cs="Courier New"/>
        </w:rPr>
      </w:pPr>
      <w:r w:rsidRPr="0004565D">
        <w:rPr>
          <w:rFonts w:ascii="Courier New" w:hAnsi="Courier New" w:cs="Courier New"/>
        </w:rPr>
        <w:t>Prototype:</w:t>
      </w:r>
    </w:p>
    <w:p w:rsidR="00930B23" w:rsidRPr="0004565D" w:rsidRDefault="00930B23" w:rsidP="00C67E27">
      <w:pPr>
        <w:spacing w:after="0"/>
        <w:rPr>
          <w:rFonts w:ascii="Courier New" w:hAnsi="Courier New" w:cs="Courier New"/>
        </w:rPr>
      </w:pPr>
      <w:r w:rsidRPr="0004565D">
        <w:rPr>
          <w:rFonts w:ascii="Courier New" w:hAnsi="Courier New" w:cs="Courier New"/>
        </w:rPr>
        <w:t xml:space="preserve">int32_t </w:t>
      </w:r>
      <w:proofErr w:type="spellStart"/>
      <w:r w:rsidRPr="0004565D">
        <w:rPr>
          <w:rFonts w:ascii="Courier New" w:hAnsi="Courier New" w:cs="Courier New"/>
        </w:rPr>
        <w:t>g_ipsec_la_sa_</w:t>
      </w:r>
      <w:proofErr w:type="gramStart"/>
      <w:r w:rsidRPr="0004565D">
        <w:rPr>
          <w:rFonts w:ascii="Courier New" w:hAnsi="Courier New" w:cs="Courier New"/>
        </w:rPr>
        <w:t>flush</w:t>
      </w:r>
      <w:proofErr w:type="spellEnd"/>
      <w:r w:rsidRPr="0004565D">
        <w:rPr>
          <w:rFonts w:ascii="Courier New" w:hAnsi="Courier New" w:cs="Courier New"/>
        </w:rPr>
        <w:t>(</w:t>
      </w:r>
      <w:proofErr w:type="gramEnd"/>
    </w:p>
    <w:p w:rsidR="00930B23" w:rsidRPr="0004565D" w:rsidRDefault="00930B23" w:rsidP="00C67E27">
      <w:pPr>
        <w:spacing w:after="0"/>
        <w:rPr>
          <w:rFonts w:ascii="Courier New" w:hAnsi="Courier New" w:cs="Courier New"/>
        </w:rPr>
      </w:pPr>
      <w:r w:rsidRPr="0004565D">
        <w:rPr>
          <w:rFonts w:ascii="Courier New" w:hAnsi="Courier New" w:cs="Courier New"/>
        </w:rPr>
        <w:tab/>
      </w:r>
      <w:proofErr w:type="spellStart"/>
      <w:proofErr w:type="gramStart"/>
      <w:r w:rsidRPr="0004565D">
        <w:rPr>
          <w:rFonts w:ascii="Courier New" w:hAnsi="Courier New" w:cs="Courier New"/>
        </w:rPr>
        <w:t>struct</w:t>
      </w:r>
      <w:proofErr w:type="spellEnd"/>
      <w:proofErr w:type="gramEnd"/>
      <w:r w:rsidRPr="0004565D">
        <w:rPr>
          <w:rFonts w:ascii="Courier New" w:hAnsi="Courier New" w:cs="Courier New"/>
        </w:rPr>
        <w:t xml:space="preserve"> </w:t>
      </w:r>
      <w:proofErr w:type="spellStart"/>
      <w:r w:rsidRPr="0004565D">
        <w:rPr>
          <w:rFonts w:ascii="Courier New" w:hAnsi="Courier New" w:cs="Courier New"/>
        </w:rPr>
        <w:t>g_ipsec_la_handle</w:t>
      </w:r>
      <w:proofErr w:type="spellEnd"/>
      <w:r w:rsidRPr="0004565D">
        <w:rPr>
          <w:rFonts w:ascii="Courier New" w:hAnsi="Courier New" w:cs="Courier New"/>
        </w:rPr>
        <w:t xml:space="preserve"> *handle,</w:t>
      </w:r>
    </w:p>
    <w:p w:rsidR="00930B23" w:rsidRDefault="00930B23" w:rsidP="00C67E27">
      <w:pPr>
        <w:spacing w:after="0"/>
        <w:rPr>
          <w:ins w:id="267" w:author="Venkataraman Subhashini-B22166" w:date="2015-07-20T11:48:00Z"/>
          <w:rFonts w:ascii="Courier New" w:hAnsi="Courier New" w:cs="Courier New"/>
        </w:rPr>
      </w:pPr>
      <w:r w:rsidRPr="0004565D">
        <w:rPr>
          <w:rFonts w:ascii="Courier New" w:hAnsi="Courier New" w:cs="Courier New"/>
        </w:rPr>
        <w:tab/>
      </w:r>
      <w:proofErr w:type="spellStart"/>
      <w:proofErr w:type="gramStart"/>
      <w:r w:rsidRPr="0004565D">
        <w:rPr>
          <w:rFonts w:ascii="Courier New" w:hAnsi="Courier New" w:cs="Courier New"/>
        </w:rPr>
        <w:t>g_ipsec_la_control_flags</w:t>
      </w:r>
      <w:proofErr w:type="spellEnd"/>
      <w:proofErr w:type="gramEnd"/>
      <w:r w:rsidRPr="0004565D">
        <w:rPr>
          <w:rFonts w:ascii="Courier New" w:hAnsi="Courier New" w:cs="Courier New"/>
        </w:rPr>
        <w:t xml:space="preserve"> flags,</w:t>
      </w:r>
    </w:p>
    <w:p w:rsidR="00C06E3A" w:rsidRPr="0004565D" w:rsidRDefault="00F501B2" w:rsidP="00C67E27">
      <w:pPr>
        <w:spacing w:after="0"/>
        <w:rPr>
          <w:rFonts w:ascii="Courier New" w:hAnsi="Courier New" w:cs="Courier New"/>
        </w:rPr>
      </w:pPr>
      <w:ins w:id="268" w:author="Venkataraman Subhashini-B22166" w:date="2015-07-20T11:50:00Z">
        <w:r>
          <w:rPr>
            <w:rFonts w:ascii="Courier New" w:hAnsi="Courier New" w:cs="Courier New"/>
          </w:rPr>
          <w:tab/>
        </w:r>
        <w:proofErr w:type="spellStart"/>
        <w:r w:rsidRPr="00F501B2">
          <w:rPr>
            <w:rFonts w:ascii="Courier New" w:hAnsi="Courier New" w:cs="Courier New"/>
          </w:rPr>
          <w:t>struct</w:t>
        </w:r>
        <w:proofErr w:type="spellEnd"/>
        <w:r w:rsidRPr="00F501B2">
          <w:rPr>
            <w:rFonts w:ascii="Courier New" w:hAnsi="Courier New" w:cs="Courier New"/>
          </w:rPr>
          <w:t xml:space="preserve"> </w:t>
        </w:r>
        <w:proofErr w:type="spellStart"/>
        <w:r w:rsidRPr="00F501B2">
          <w:rPr>
            <w:rFonts w:ascii="Courier New" w:hAnsi="Courier New" w:cs="Courier New"/>
          </w:rPr>
          <w:t>g_ipsec_la_sa_flush_outargs</w:t>
        </w:r>
        <w:proofErr w:type="spellEnd"/>
        <w:r w:rsidRPr="00F501B2">
          <w:rPr>
            <w:rFonts w:ascii="Courier New" w:hAnsi="Courier New" w:cs="Courier New"/>
          </w:rPr>
          <w:t xml:space="preserve"> *out,</w:t>
        </w:r>
      </w:ins>
    </w:p>
    <w:p w:rsidR="00930B23" w:rsidRPr="0004565D" w:rsidRDefault="00930B23" w:rsidP="00C67E27">
      <w:pPr>
        <w:spacing w:after="0"/>
        <w:rPr>
          <w:rFonts w:ascii="Courier New" w:hAnsi="Courier New" w:cs="Courier New"/>
        </w:rPr>
      </w:pPr>
      <w:r w:rsidRPr="0004565D">
        <w:rPr>
          <w:rFonts w:ascii="Courier New" w:hAnsi="Courier New" w:cs="Courier New"/>
        </w:rPr>
        <w:tab/>
      </w:r>
      <w:proofErr w:type="spellStart"/>
      <w:proofErr w:type="gramStart"/>
      <w:r w:rsidRPr="0004565D">
        <w:rPr>
          <w:rFonts w:ascii="Courier New" w:hAnsi="Courier New" w:cs="Courier New"/>
        </w:rPr>
        <w:t>struct</w:t>
      </w:r>
      <w:proofErr w:type="spellEnd"/>
      <w:proofErr w:type="gramEnd"/>
      <w:r w:rsidRPr="0004565D">
        <w:rPr>
          <w:rFonts w:ascii="Courier New" w:hAnsi="Courier New" w:cs="Courier New"/>
        </w:rPr>
        <w:t xml:space="preserve"> </w:t>
      </w:r>
      <w:proofErr w:type="spellStart"/>
      <w:r w:rsidRPr="0004565D">
        <w:rPr>
          <w:rFonts w:ascii="Courier New" w:hAnsi="Courier New" w:cs="Courier New"/>
        </w:rPr>
        <w:t>g_ipsec_la_resp_args</w:t>
      </w:r>
      <w:proofErr w:type="spellEnd"/>
      <w:r w:rsidRPr="0004565D">
        <w:rPr>
          <w:rFonts w:ascii="Courier New" w:hAnsi="Courier New" w:cs="Courier New"/>
        </w:rPr>
        <w:t xml:space="preserve"> *</w:t>
      </w:r>
      <w:proofErr w:type="spellStart"/>
      <w:r w:rsidRPr="0004565D">
        <w:rPr>
          <w:rFonts w:ascii="Courier New" w:hAnsi="Courier New" w:cs="Courier New"/>
        </w:rPr>
        <w:t>resp</w:t>
      </w:r>
      <w:proofErr w:type="spellEnd"/>
      <w:r w:rsidRPr="0004565D">
        <w:rPr>
          <w:rFonts w:ascii="Courier New" w:hAnsi="Courier New" w:cs="Courier New"/>
        </w:rPr>
        <w:t>)</w:t>
      </w:r>
    </w:p>
    <w:p w:rsidR="00930B23" w:rsidRPr="0004565D" w:rsidRDefault="00930B23" w:rsidP="00C67E27">
      <w:pPr>
        <w:spacing w:after="0"/>
        <w:rPr>
          <w:rFonts w:ascii="Courier New" w:hAnsi="Courier New" w:cs="Courier New"/>
        </w:rPr>
      </w:pPr>
    </w:p>
    <w:p w:rsidR="00930B23" w:rsidRPr="00A60BB7" w:rsidRDefault="00930B23" w:rsidP="00C67E27">
      <w:pPr>
        <w:spacing w:after="0"/>
        <w:rPr>
          <w:rFonts w:ascii="Courier New" w:hAnsi="Courier New" w:cs="Courier New"/>
        </w:rPr>
      </w:pPr>
      <w:r w:rsidRPr="00A60BB7">
        <w:rPr>
          <w:rFonts w:ascii="Courier New" w:hAnsi="Courier New" w:cs="Courier New"/>
        </w:rPr>
        <w:t xml:space="preserve">/* Function Name: </w:t>
      </w:r>
      <w:proofErr w:type="spellStart"/>
      <w:r w:rsidRPr="00A60BB7">
        <w:rPr>
          <w:rFonts w:ascii="Courier New" w:hAnsi="Courier New" w:cs="Courier New"/>
        </w:rPr>
        <w:t>g_ipsec_la_sa_flush</w:t>
      </w:r>
      <w:proofErr w:type="spellEnd"/>
    </w:p>
    <w:p w:rsidR="00930B23" w:rsidRDefault="00930B23" w:rsidP="00C67E27">
      <w:pPr>
        <w:spacing w:after="0"/>
        <w:rPr>
          <w:rFonts w:ascii="Courier New" w:hAnsi="Courier New" w:cs="Courier New"/>
        </w:rPr>
      </w:pPr>
      <w:r w:rsidRPr="00A60BB7">
        <w:rPr>
          <w:rFonts w:ascii="Courier New" w:hAnsi="Courier New" w:cs="Courier New"/>
        </w:rPr>
        <w:t xml:space="preserve"> * Input: Virtual Accelerator Handle and optional </w:t>
      </w:r>
      <w:r>
        <w:rPr>
          <w:rFonts w:ascii="Courier New" w:hAnsi="Courier New" w:cs="Courier New"/>
        </w:rPr>
        <w:t>group</w:t>
      </w:r>
      <w:r w:rsidRPr="00A60BB7">
        <w:rPr>
          <w:rFonts w:ascii="Courier New" w:hAnsi="Courier New" w:cs="Courier New"/>
        </w:rPr>
        <w:t xml:space="preserve"> </w:t>
      </w:r>
      <w:r>
        <w:rPr>
          <w:rFonts w:ascii="Courier New" w:hAnsi="Courier New" w:cs="Courier New"/>
        </w:rPr>
        <w:t>handle</w:t>
      </w:r>
    </w:p>
    <w:p w:rsidR="00930B23" w:rsidRDefault="00930B23" w:rsidP="00C67E27">
      <w:pPr>
        <w:spacing w:after="0"/>
        <w:rPr>
          <w:rFonts w:ascii="Courier New" w:hAnsi="Courier New" w:cs="Courier New"/>
        </w:rPr>
      </w:pPr>
      <w:r>
        <w:rPr>
          <w:rFonts w:ascii="Courier New" w:hAnsi="Courier New" w:cs="Courier New"/>
        </w:rPr>
        <w:t xml:space="preserve"> *        </w:t>
      </w:r>
      <w:proofErr w:type="gramStart"/>
      <w:r w:rsidRPr="00A60BB7">
        <w:rPr>
          <w:rFonts w:ascii="Courier New" w:hAnsi="Courier New" w:cs="Courier New"/>
        </w:rPr>
        <w:t>information</w:t>
      </w:r>
      <w:proofErr w:type="gramEnd"/>
      <w:r w:rsidRPr="00A60BB7">
        <w:rPr>
          <w:rFonts w:ascii="Courier New" w:hAnsi="Courier New" w:cs="Courier New"/>
        </w:rPr>
        <w:t xml:space="preserve">, flags : </w:t>
      </w:r>
      <w:proofErr w:type="spellStart"/>
      <w:r w:rsidRPr="00A60BB7">
        <w:rPr>
          <w:rFonts w:ascii="Courier New" w:hAnsi="Courier New" w:cs="Courier New"/>
        </w:rPr>
        <w:t>Async</w:t>
      </w:r>
      <w:proofErr w:type="spellEnd"/>
      <w:r w:rsidRPr="00A60BB7">
        <w:rPr>
          <w:rFonts w:ascii="Courier New" w:hAnsi="Courier New" w:cs="Courier New"/>
        </w:rPr>
        <w:t xml:space="preserve">/sync, Response required or not; </w:t>
      </w:r>
    </w:p>
    <w:p w:rsidR="00930B23" w:rsidRDefault="00930B23" w:rsidP="00C67E27">
      <w:pPr>
        <w:spacing w:after="0"/>
        <w:rPr>
          <w:rFonts w:ascii="Courier New" w:hAnsi="Courier New" w:cs="Courier New"/>
        </w:rPr>
      </w:pPr>
      <w:r>
        <w:rPr>
          <w:rFonts w:ascii="Courier New" w:hAnsi="Courier New" w:cs="Courier New"/>
        </w:rPr>
        <w:t xml:space="preserve"> *        </w:t>
      </w:r>
      <w:r w:rsidRPr="00A60BB7">
        <w:rPr>
          <w:rFonts w:ascii="Courier New" w:hAnsi="Courier New" w:cs="Courier New"/>
        </w:rPr>
        <w:t xml:space="preserve">Response Callback function and argument in case </w:t>
      </w:r>
      <w:proofErr w:type="spellStart"/>
      <w:r w:rsidRPr="00A60BB7">
        <w:rPr>
          <w:rFonts w:ascii="Courier New" w:hAnsi="Courier New" w:cs="Courier New"/>
        </w:rPr>
        <w:t>async</w:t>
      </w:r>
      <w:proofErr w:type="spellEnd"/>
      <w:r w:rsidRPr="00A60BB7">
        <w:rPr>
          <w:rFonts w:ascii="Courier New" w:hAnsi="Courier New" w:cs="Courier New"/>
        </w:rPr>
        <w:t xml:space="preserve"> </w:t>
      </w:r>
    </w:p>
    <w:p w:rsidR="00930B23" w:rsidRPr="00A60BB7" w:rsidRDefault="00930B23" w:rsidP="00C67E27">
      <w:pPr>
        <w:spacing w:after="0"/>
        <w:rPr>
          <w:rFonts w:ascii="Courier New" w:hAnsi="Courier New" w:cs="Courier New"/>
        </w:rPr>
      </w:pPr>
      <w:r>
        <w:rPr>
          <w:rFonts w:ascii="Courier New" w:hAnsi="Courier New" w:cs="Courier New"/>
        </w:rPr>
        <w:t xml:space="preserve"> *        </w:t>
      </w:r>
      <w:proofErr w:type="gramStart"/>
      <w:r w:rsidRPr="00A60BB7">
        <w:rPr>
          <w:rFonts w:ascii="Courier New" w:hAnsi="Courier New" w:cs="Courier New"/>
        </w:rPr>
        <w:t>response</w:t>
      </w:r>
      <w:proofErr w:type="gramEnd"/>
      <w:r w:rsidRPr="00A60BB7">
        <w:rPr>
          <w:rFonts w:ascii="Courier New" w:hAnsi="Courier New" w:cs="Courier New"/>
        </w:rPr>
        <w:t xml:space="preserve"> is requested</w:t>
      </w:r>
    </w:p>
    <w:p w:rsidR="00930B23" w:rsidRPr="00A60BB7" w:rsidRDefault="00930B23" w:rsidP="00C67E27">
      <w:pPr>
        <w:spacing w:after="0"/>
        <w:rPr>
          <w:rFonts w:ascii="Courier New" w:hAnsi="Courier New" w:cs="Courier New"/>
        </w:rPr>
      </w:pPr>
      <w:r>
        <w:rPr>
          <w:rFonts w:ascii="Courier New" w:hAnsi="Courier New" w:cs="Courier New"/>
        </w:rPr>
        <w:t xml:space="preserve"> </w:t>
      </w:r>
      <w:r w:rsidRPr="00A60BB7">
        <w:rPr>
          <w:rFonts w:ascii="Courier New" w:hAnsi="Courier New" w:cs="Courier New"/>
        </w:rPr>
        <w:t>* Return Value: Success or Failure</w:t>
      </w:r>
    </w:p>
    <w:p w:rsidR="00930B23" w:rsidRDefault="00930B23" w:rsidP="00C67E27">
      <w:pPr>
        <w:spacing w:after="0"/>
        <w:rPr>
          <w:rFonts w:ascii="Courier New" w:hAnsi="Courier New" w:cs="Courier New"/>
        </w:rPr>
      </w:pPr>
      <w:r>
        <w:rPr>
          <w:rFonts w:ascii="Courier New" w:hAnsi="Courier New" w:cs="Courier New"/>
        </w:rPr>
        <w:t xml:space="preserve"> </w:t>
      </w:r>
      <w:r w:rsidRPr="00A60BB7">
        <w:rPr>
          <w:rFonts w:ascii="Courier New" w:hAnsi="Courier New" w:cs="Courier New"/>
        </w:rPr>
        <w:t xml:space="preserve">* Description: Application can use this API, to flush the SAs that </w:t>
      </w:r>
    </w:p>
    <w:p w:rsidR="00930B23" w:rsidRPr="00A60BB7" w:rsidRDefault="00930B23" w:rsidP="00C67E27">
      <w:pPr>
        <w:spacing w:after="0"/>
        <w:rPr>
          <w:rFonts w:ascii="Courier New" w:hAnsi="Courier New" w:cs="Courier New"/>
        </w:rPr>
      </w:pPr>
      <w:r>
        <w:rPr>
          <w:rFonts w:ascii="Courier New" w:hAnsi="Courier New" w:cs="Courier New"/>
        </w:rPr>
        <w:t xml:space="preserve"> *              </w:t>
      </w:r>
      <w:r w:rsidRPr="00A60BB7">
        <w:rPr>
          <w:rFonts w:ascii="Courier New" w:hAnsi="Courier New" w:cs="Courier New"/>
        </w:rPr>
        <w:t xml:space="preserve">were created given a </w:t>
      </w:r>
      <w:r>
        <w:rPr>
          <w:rFonts w:ascii="Courier New" w:hAnsi="Courier New" w:cs="Courier New"/>
        </w:rPr>
        <w:t>handle/group</w:t>
      </w:r>
    </w:p>
    <w:p w:rsidR="00930B23" w:rsidRDefault="00930B23" w:rsidP="00C67E27">
      <w:pPr>
        <w:spacing w:after="0"/>
        <w:rPr>
          <w:rFonts w:ascii="Courier New" w:hAnsi="Courier New" w:cs="Courier New"/>
        </w:rPr>
      </w:pPr>
      <w:r w:rsidRPr="00A60BB7">
        <w:rPr>
          <w:rFonts w:ascii="Courier New" w:hAnsi="Courier New" w:cs="Courier New"/>
        </w:rPr>
        <w:t xml:space="preserve"> */</w:t>
      </w:r>
    </w:p>
    <w:p w:rsidR="00930B23" w:rsidRPr="00A60BB7" w:rsidRDefault="00930B23" w:rsidP="00C67E27">
      <w:r>
        <w:t>Application/sub-application can call this API to flush SAs.  If an application has several groups, the application has to flush SAs for each group individually.</w:t>
      </w:r>
    </w:p>
    <w:p w:rsidR="00930B23" w:rsidRDefault="00930B23" w:rsidP="00930B23">
      <w:pPr>
        <w:pStyle w:val="Heading2"/>
      </w:pPr>
      <w:bookmarkStart w:id="269" w:name="_g_ipsec_la_sa_get"/>
      <w:bookmarkStart w:id="270" w:name="_Toc422237169"/>
      <w:bookmarkEnd w:id="269"/>
      <w:r>
        <w:t xml:space="preserve"> </w:t>
      </w:r>
      <w:bookmarkStart w:id="271" w:name="_Toc424044082"/>
      <w:proofErr w:type="spellStart"/>
      <w:r>
        <w:t>g_ipsec_la_sa_get</w:t>
      </w:r>
      <w:bookmarkEnd w:id="270"/>
      <w:bookmarkEnd w:id="271"/>
      <w:proofErr w:type="spellEnd"/>
    </w:p>
    <w:p w:rsidR="00930B23" w:rsidRPr="0004565D" w:rsidRDefault="00930B23" w:rsidP="00930B23">
      <w:pPr>
        <w:rPr>
          <w:rFonts w:ascii="Courier New" w:hAnsi="Courier New" w:cs="Courier New"/>
        </w:rPr>
      </w:pPr>
    </w:p>
    <w:p w:rsidR="00930B23" w:rsidRPr="0004565D" w:rsidRDefault="00930B23" w:rsidP="00C67E27">
      <w:pPr>
        <w:spacing w:after="0"/>
        <w:rPr>
          <w:rFonts w:ascii="Courier New" w:hAnsi="Courier New" w:cs="Courier New"/>
        </w:rPr>
      </w:pPr>
      <w:r w:rsidRPr="0004565D">
        <w:rPr>
          <w:rFonts w:ascii="Courier New" w:hAnsi="Courier New" w:cs="Courier New"/>
        </w:rPr>
        <w:t xml:space="preserve">int32_t </w:t>
      </w:r>
      <w:proofErr w:type="spellStart"/>
      <w:r w:rsidRPr="0004565D">
        <w:rPr>
          <w:rFonts w:ascii="Courier New" w:hAnsi="Courier New" w:cs="Courier New"/>
        </w:rPr>
        <w:t>g_ipsec_la_sa_</w:t>
      </w:r>
      <w:proofErr w:type="gramStart"/>
      <w:r w:rsidRPr="0004565D">
        <w:rPr>
          <w:rFonts w:ascii="Courier New" w:hAnsi="Courier New" w:cs="Courier New"/>
        </w:rPr>
        <w:t>get</w:t>
      </w:r>
      <w:proofErr w:type="spellEnd"/>
      <w:r w:rsidRPr="0004565D">
        <w:rPr>
          <w:rFonts w:ascii="Courier New" w:hAnsi="Courier New" w:cs="Courier New"/>
        </w:rPr>
        <w:t>(</w:t>
      </w:r>
      <w:proofErr w:type="gramEnd"/>
    </w:p>
    <w:p w:rsidR="00930B23" w:rsidRPr="0004565D" w:rsidRDefault="00930B23" w:rsidP="00C67E27">
      <w:pPr>
        <w:spacing w:after="0"/>
        <w:rPr>
          <w:rFonts w:ascii="Courier New" w:hAnsi="Courier New" w:cs="Courier New"/>
        </w:rPr>
      </w:pPr>
      <w:r w:rsidRPr="0004565D">
        <w:rPr>
          <w:rFonts w:ascii="Courier New" w:hAnsi="Courier New" w:cs="Courier New"/>
        </w:rPr>
        <w:tab/>
      </w:r>
      <w:proofErr w:type="spellStart"/>
      <w:proofErr w:type="gramStart"/>
      <w:r w:rsidRPr="0004565D">
        <w:rPr>
          <w:rFonts w:ascii="Courier New" w:hAnsi="Courier New" w:cs="Courier New"/>
        </w:rPr>
        <w:t>struct</w:t>
      </w:r>
      <w:proofErr w:type="spellEnd"/>
      <w:proofErr w:type="gramEnd"/>
      <w:r w:rsidRPr="0004565D">
        <w:rPr>
          <w:rFonts w:ascii="Courier New" w:hAnsi="Courier New" w:cs="Courier New"/>
        </w:rPr>
        <w:t xml:space="preserve"> </w:t>
      </w:r>
      <w:proofErr w:type="spellStart"/>
      <w:r w:rsidRPr="0004565D">
        <w:rPr>
          <w:rFonts w:ascii="Courier New" w:hAnsi="Courier New" w:cs="Courier New"/>
        </w:rPr>
        <w:t>g_ipsec_la_handle</w:t>
      </w:r>
      <w:proofErr w:type="spellEnd"/>
      <w:r w:rsidRPr="0004565D">
        <w:rPr>
          <w:rFonts w:ascii="Courier New" w:hAnsi="Courier New" w:cs="Courier New"/>
        </w:rPr>
        <w:t xml:space="preserve"> *handle,</w:t>
      </w:r>
    </w:p>
    <w:p w:rsidR="00930B23" w:rsidRPr="0004565D" w:rsidRDefault="00930B23" w:rsidP="00C67E27">
      <w:pPr>
        <w:spacing w:after="0"/>
        <w:rPr>
          <w:rFonts w:ascii="Courier New" w:hAnsi="Courier New" w:cs="Courier New"/>
        </w:rPr>
      </w:pPr>
      <w:r w:rsidRPr="0004565D">
        <w:rPr>
          <w:rFonts w:ascii="Courier New" w:hAnsi="Courier New" w:cs="Courier New"/>
        </w:rPr>
        <w:tab/>
      </w:r>
      <w:proofErr w:type="spellStart"/>
      <w:proofErr w:type="gramStart"/>
      <w:r w:rsidRPr="0004565D">
        <w:rPr>
          <w:rFonts w:ascii="Courier New" w:hAnsi="Courier New" w:cs="Courier New"/>
        </w:rPr>
        <w:t>const</w:t>
      </w:r>
      <w:proofErr w:type="spellEnd"/>
      <w:proofErr w:type="gramEnd"/>
      <w:r w:rsidRPr="0004565D">
        <w:rPr>
          <w:rFonts w:ascii="Courier New" w:hAnsi="Courier New" w:cs="Courier New"/>
        </w:rPr>
        <w:t xml:space="preserve"> </w:t>
      </w:r>
      <w:proofErr w:type="spellStart"/>
      <w:r w:rsidRPr="0004565D">
        <w:rPr>
          <w:rFonts w:ascii="Courier New" w:hAnsi="Courier New" w:cs="Courier New"/>
        </w:rPr>
        <w:t>struct</w:t>
      </w:r>
      <w:proofErr w:type="spellEnd"/>
      <w:r w:rsidRPr="0004565D">
        <w:rPr>
          <w:rFonts w:ascii="Courier New" w:hAnsi="Courier New" w:cs="Courier New"/>
        </w:rPr>
        <w:t xml:space="preserve"> </w:t>
      </w:r>
      <w:proofErr w:type="spellStart"/>
      <w:r w:rsidRPr="0004565D">
        <w:rPr>
          <w:rFonts w:ascii="Courier New" w:hAnsi="Courier New" w:cs="Courier New"/>
        </w:rPr>
        <w:t>g_ipsec_la_sa_get_inargs</w:t>
      </w:r>
      <w:proofErr w:type="spellEnd"/>
      <w:r w:rsidRPr="0004565D">
        <w:rPr>
          <w:rFonts w:ascii="Courier New" w:hAnsi="Courier New" w:cs="Courier New"/>
        </w:rPr>
        <w:t xml:space="preserve"> *in,</w:t>
      </w:r>
    </w:p>
    <w:p w:rsidR="00930B23" w:rsidRPr="0004565D" w:rsidRDefault="00930B23" w:rsidP="00C67E27">
      <w:pPr>
        <w:spacing w:after="0"/>
        <w:rPr>
          <w:rFonts w:ascii="Courier New" w:hAnsi="Courier New" w:cs="Courier New"/>
        </w:rPr>
      </w:pPr>
      <w:r w:rsidRPr="0004565D">
        <w:rPr>
          <w:rFonts w:ascii="Courier New" w:hAnsi="Courier New" w:cs="Courier New"/>
        </w:rPr>
        <w:tab/>
        <w:t>g_ipsec_la</w:t>
      </w:r>
      <w:ins w:id="272" w:author="Venkataraman Subhashini-B22166" w:date="2015-07-09T07:22:00Z">
        <w:r w:rsidR="00704FD2">
          <w:rPr>
            <w:rFonts w:ascii="Courier New" w:hAnsi="Courier New" w:cs="Courier New"/>
          </w:rPr>
          <w:t>_</w:t>
        </w:r>
      </w:ins>
      <w:del w:id="273" w:author="Venkataraman Subhashini-B22166" w:date="2015-07-09T07:22:00Z">
        <w:r w:rsidRPr="0004565D" w:rsidDel="00704FD2">
          <w:rPr>
            <w:rFonts w:ascii="Courier New" w:hAnsi="Courier New" w:cs="Courier New"/>
          </w:rPr>
          <w:delText>_api</w:delText>
        </w:r>
      </w:del>
      <w:r w:rsidRPr="0004565D">
        <w:rPr>
          <w:rFonts w:ascii="Courier New" w:hAnsi="Courier New" w:cs="Courier New"/>
        </w:rPr>
        <w:t>_</w:t>
      </w:r>
      <w:proofErr w:type="spellStart"/>
      <w:r w:rsidRPr="0004565D">
        <w:rPr>
          <w:rFonts w:ascii="Courier New" w:hAnsi="Courier New" w:cs="Courier New"/>
        </w:rPr>
        <w:t>control_flags</w:t>
      </w:r>
      <w:proofErr w:type="spellEnd"/>
      <w:r w:rsidRPr="0004565D">
        <w:rPr>
          <w:rFonts w:ascii="Courier New" w:hAnsi="Courier New" w:cs="Courier New"/>
        </w:rPr>
        <w:t xml:space="preserve"> flags,</w:t>
      </w:r>
    </w:p>
    <w:p w:rsidR="00930B23" w:rsidRPr="0004565D" w:rsidRDefault="00930B23" w:rsidP="00C67E27">
      <w:pPr>
        <w:spacing w:after="0"/>
        <w:rPr>
          <w:rFonts w:ascii="Courier New" w:hAnsi="Courier New" w:cs="Courier New"/>
        </w:rPr>
      </w:pPr>
      <w:r w:rsidRPr="0004565D">
        <w:rPr>
          <w:rFonts w:ascii="Courier New" w:hAnsi="Courier New" w:cs="Courier New"/>
        </w:rPr>
        <w:tab/>
      </w:r>
      <w:proofErr w:type="spellStart"/>
      <w:proofErr w:type="gramStart"/>
      <w:r w:rsidRPr="0004565D">
        <w:rPr>
          <w:rFonts w:ascii="Courier New" w:hAnsi="Courier New" w:cs="Courier New"/>
        </w:rPr>
        <w:t>struct</w:t>
      </w:r>
      <w:proofErr w:type="spellEnd"/>
      <w:proofErr w:type="gramEnd"/>
      <w:r w:rsidRPr="0004565D">
        <w:rPr>
          <w:rFonts w:ascii="Courier New" w:hAnsi="Courier New" w:cs="Courier New"/>
        </w:rPr>
        <w:t xml:space="preserve"> </w:t>
      </w:r>
      <w:proofErr w:type="spellStart"/>
      <w:r w:rsidRPr="0004565D">
        <w:rPr>
          <w:rFonts w:ascii="Courier New" w:hAnsi="Courier New" w:cs="Courier New"/>
        </w:rPr>
        <w:t>g_ipsec_sa_get_outargs</w:t>
      </w:r>
      <w:proofErr w:type="spellEnd"/>
      <w:r w:rsidRPr="0004565D">
        <w:rPr>
          <w:rFonts w:ascii="Courier New" w:hAnsi="Courier New" w:cs="Courier New"/>
        </w:rPr>
        <w:t xml:space="preserve"> *out,</w:t>
      </w:r>
    </w:p>
    <w:p w:rsidR="00930B23" w:rsidRDefault="00930B23" w:rsidP="00C67E27">
      <w:pPr>
        <w:spacing w:after="0"/>
        <w:rPr>
          <w:rFonts w:ascii="Courier New" w:hAnsi="Courier New" w:cs="Courier New"/>
        </w:rPr>
      </w:pPr>
      <w:r w:rsidRPr="0004565D">
        <w:rPr>
          <w:rFonts w:ascii="Courier New" w:hAnsi="Courier New" w:cs="Courier New"/>
        </w:rPr>
        <w:tab/>
      </w:r>
      <w:proofErr w:type="spellStart"/>
      <w:proofErr w:type="gramStart"/>
      <w:r w:rsidRPr="0004565D">
        <w:rPr>
          <w:rFonts w:ascii="Courier New" w:hAnsi="Courier New" w:cs="Courier New"/>
        </w:rPr>
        <w:t>struct</w:t>
      </w:r>
      <w:proofErr w:type="spellEnd"/>
      <w:proofErr w:type="gramEnd"/>
      <w:r w:rsidRPr="0004565D">
        <w:rPr>
          <w:rFonts w:ascii="Courier New" w:hAnsi="Courier New" w:cs="Courier New"/>
        </w:rPr>
        <w:t xml:space="preserve"> g_ipsec_la_</w:t>
      </w:r>
      <w:del w:id="274" w:author="Venkataraman Subhashini-B22166" w:date="2015-07-09T07:22:00Z">
        <w:r w:rsidRPr="0004565D" w:rsidDel="00704FD2">
          <w:rPr>
            <w:rFonts w:ascii="Courier New" w:hAnsi="Courier New" w:cs="Courier New"/>
          </w:rPr>
          <w:delText>api</w:delText>
        </w:r>
      </w:del>
      <w:r w:rsidRPr="0004565D">
        <w:rPr>
          <w:rFonts w:ascii="Courier New" w:hAnsi="Courier New" w:cs="Courier New"/>
        </w:rPr>
        <w:t>_</w:t>
      </w:r>
      <w:proofErr w:type="spellStart"/>
      <w:r w:rsidRPr="0004565D">
        <w:rPr>
          <w:rFonts w:ascii="Courier New" w:hAnsi="Courier New" w:cs="Courier New"/>
        </w:rPr>
        <w:t>resp_args</w:t>
      </w:r>
      <w:proofErr w:type="spellEnd"/>
      <w:r w:rsidRPr="0004565D">
        <w:rPr>
          <w:rFonts w:ascii="Courier New" w:hAnsi="Courier New" w:cs="Courier New"/>
        </w:rPr>
        <w:t xml:space="preserve"> *</w:t>
      </w:r>
      <w:proofErr w:type="spellStart"/>
      <w:r w:rsidRPr="0004565D">
        <w:rPr>
          <w:rFonts w:ascii="Courier New" w:hAnsi="Courier New" w:cs="Courier New"/>
        </w:rPr>
        <w:t>resp</w:t>
      </w:r>
      <w:proofErr w:type="spellEnd"/>
      <w:r w:rsidRPr="0004565D">
        <w:rPr>
          <w:rFonts w:ascii="Courier New" w:hAnsi="Courier New" w:cs="Courier New"/>
        </w:rPr>
        <w:t>);</w:t>
      </w:r>
    </w:p>
    <w:p w:rsidR="00930B23" w:rsidRDefault="00930B23" w:rsidP="00C67E27">
      <w:pPr>
        <w:spacing w:after="0"/>
        <w:rPr>
          <w:rFonts w:ascii="Courier New" w:hAnsi="Courier New" w:cs="Courier New"/>
        </w:rPr>
      </w:pPr>
      <w:r>
        <w:rPr>
          <w:rFonts w:ascii="Courier New" w:hAnsi="Courier New" w:cs="Courier New"/>
        </w:rPr>
        <w:t xml:space="preserve">/* Function Name: </w:t>
      </w:r>
      <w:proofErr w:type="spellStart"/>
      <w:r>
        <w:rPr>
          <w:rFonts w:ascii="Courier New" w:hAnsi="Courier New" w:cs="Courier New"/>
        </w:rPr>
        <w:t>g_ipsec_la_sa_get</w:t>
      </w:r>
      <w:proofErr w:type="spellEnd"/>
    </w:p>
    <w:p w:rsidR="00930B23" w:rsidRDefault="00930B23" w:rsidP="00C67E27">
      <w:pPr>
        <w:spacing w:after="0"/>
        <w:rPr>
          <w:rFonts w:ascii="Courier New" w:hAnsi="Courier New" w:cs="Courier New"/>
        </w:rPr>
      </w:pPr>
      <w:r>
        <w:rPr>
          <w:rFonts w:ascii="Courier New" w:hAnsi="Courier New" w:cs="Courier New"/>
        </w:rPr>
        <w:t xml:space="preserve"> * Input: Virtual Accelerator Handle (handle/group handle), Input </w:t>
      </w:r>
    </w:p>
    <w:p w:rsidR="00930B23" w:rsidRDefault="00930B23" w:rsidP="00C67E27">
      <w:pPr>
        <w:spacing w:after="0"/>
        <w:rPr>
          <w:rFonts w:ascii="Courier New" w:hAnsi="Courier New" w:cs="Courier New"/>
        </w:rPr>
      </w:pPr>
      <w:r>
        <w:rPr>
          <w:rFonts w:ascii="Courier New" w:hAnsi="Courier New" w:cs="Courier New"/>
        </w:rPr>
        <w:t xml:space="preserve"> *        </w:t>
      </w:r>
      <w:proofErr w:type="gramStart"/>
      <w:r>
        <w:rPr>
          <w:rFonts w:ascii="Courier New" w:hAnsi="Courier New" w:cs="Courier New"/>
        </w:rPr>
        <w:t>arguments</w:t>
      </w:r>
      <w:proofErr w:type="gramEnd"/>
      <w:r>
        <w:rPr>
          <w:rFonts w:ascii="Courier New" w:hAnsi="Courier New" w:cs="Courier New"/>
        </w:rPr>
        <w:t xml:space="preserve"> that include direction (inbound or outbound) </w:t>
      </w:r>
    </w:p>
    <w:p w:rsidR="00930B23" w:rsidRDefault="00930B23" w:rsidP="00C67E27">
      <w:pPr>
        <w:spacing w:after="0"/>
        <w:rPr>
          <w:rFonts w:ascii="Courier New" w:hAnsi="Courier New" w:cs="Courier New"/>
        </w:rPr>
      </w:pPr>
      <w:r>
        <w:rPr>
          <w:rFonts w:ascii="Courier New" w:hAnsi="Courier New" w:cs="Courier New"/>
        </w:rPr>
        <w:t xml:space="preserve"> *        </w:t>
      </w:r>
      <w:proofErr w:type="spellStart"/>
      <w:r>
        <w:rPr>
          <w:rFonts w:ascii="Courier New" w:hAnsi="Courier New" w:cs="Courier New"/>
        </w:rPr>
        <w:t>sa_handle</w:t>
      </w:r>
      <w:proofErr w:type="spellEnd"/>
      <w:r>
        <w:rPr>
          <w:rFonts w:ascii="Courier New" w:hAnsi="Courier New" w:cs="Courier New"/>
        </w:rPr>
        <w:t xml:space="preserve"> (valid for get exact or get next calls), Operation </w:t>
      </w:r>
    </w:p>
    <w:p w:rsidR="00930B23" w:rsidRDefault="00930B23" w:rsidP="00C67E27">
      <w:pPr>
        <w:spacing w:after="0"/>
        <w:rPr>
          <w:rFonts w:ascii="Courier New" w:hAnsi="Courier New" w:cs="Courier New"/>
        </w:rPr>
      </w:pPr>
      <w:r>
        <w:rPr>
          <w:rFonts w:ascii="Courier New" w:hAnsi="Courier New" w:cs="Courier New"/>
        </w:rPr>
        <w:t xml:space="preserve"> *        Get First/Get First N/Get Next/Get Next N/Get Exact/, number  </w:t>
      </w:r>
    </w:p>
    <w:p w:rsidR="00930B23" w:rsidRDefault="00930B23" w:rsidP="00C67E27">
      <w:pPr>
        <w:spacing w:after="0"/>
        <w:rPr>
          <w:rFonts w:ascii="Courier New" w:hAnsi="Courier New" w:cs="Courier New"/>
        </w:rPr>
      </w:pPr>
      <w:r>
        <w:rPr>
          <w:rFonts w:ascii="Courier New" w:hAnsi="Courier New" w:cs="Courier New"/>
        </w:rPr>
        <w:t xml:space="preserve"> *        </w:t>
      </w:r>
      <w:proofErr w:type="gramStart"/>
      <w:r>
        <w:rPr>
          <w:rFonts w:ascii="Courier New" w:hAnsi="Courier New" w:cs="Courier New"/>
        </w:rPr>
        <w:t>of</w:t>
      </w:r>
      <w:proofErr w:type="gramEnd"/>
      <w:r>
        <w:rPr>
          <w:rFonts w:ascii="Courier New" w:hAnsi="Courier New" w:cs="Courier New"/>
        </w:rPr>
        <w:t xml:space="preserve"> SAs to read (for Get First, Get Next and Get Exact, it   </w:t>
      </w:r>
    </w:p>
    <w:p w:rsidR="00930B23" w:rsidRDefault="00930B23" w:rsidP="00C67E27">
      <w:pPr>
        <w:spacing w:after="0"/>
        <w:rPr>
          <w:rFonts w:ascii="Courier New" w:hAnsi="Courier New" w:cs="Courier New"/>
        </w:rPr>
      </w:pPr>
      <w:r>
        <w:rPr>
          <w:rFonts w:ascii="Courier New" w:hAnsi="Courier New" w:cs="Courier New"/>
        </w:rPr>
        <w:t xml:space="preserve"> *        would be 1; flags: API control flags, out: contains required  </w:t>
      </w:r>
    </w:p>
    <w:p w:rsidR="00930B23" w:rsidRDefault="00930B23" w:rsidP="00C67E27">
      <w:pPr>
        <w:spacing w:after="0"/>
        <w:rPr>
          <w:rFonts w:ascii="Courier New" w:hAnsi="Courier New" w:cs="Courier New"/>
        </w:rPr>
      </w:pPr>
      <w:r>
        <w:rPr>
          <w:rFonts w:ascii="Courier New" w:hAnsi="Courier New" w:cs="Courier New"/>
        </w:rPr>
        <w:t xml:space="preserve"> *        </w:t>
      </w:r>
      <w:proofErr w:type="gramStart"/>
      <w:r>
        <w:rPr>
          <w:rFonts w:ascii="Courier New" w:hAnsi="Courier New" w:cs="Courier New"/>
        </w:rPr>
        <w:t>memory</w:t>
      </w:r>
      <w:proofErr w:type="gramEnd"/>
      <w:r>
        <w:rPr>
          <w:rFonts w:ascii="Courier New" w:hAnsi="Courier New" w:cs="Courier New"/>
        </w:rPr>
        <w:t xml:space="preserve"> to hold the output information (statistics or SA),</w:t>
      </w:r>
    </w:p>
    <w:p w:rsidR="00930B23" w:rsidRDefault="00930B23" w:rsidP="00C67E27">
      <w:pPr>
        <w:spacing w:after="0"/>
        <w:rPr>
          <w:rFonts w:ascii="Courier New" w:hAnsi="Courier New" w:cs="Courier New"/>
        </w:rPr>
      </w:pPr>
      <w:r>
        <w:rPr>
          <w:rFonts w:ascii="Courier New" w:hAnsi="Courier New" w:cs="Courier New"/>
        </w:rPr>
        <w:t xml:space="preserve"> *        </w:t>
      </w:r>
      <w:proofErr w:type="gramStart"/>
      <w:r>
        <w:rPr>
          <w:rFonts w:ascii="Courier New" w:hAnsi="Courier New" w:cs="Courier New"/>
        </w:rPr>
        <w:t>result</w:t>
      </w:r>
      <w:proofErr w:type="gramEnd"/>
      <w:r>
        <w:rPr>
          <w:rFonts w:ascii="Courier New" w:hAnsi="Courier New" w:cs="Courier New"/>
        </w:rPr>
        <w:t xml:space="preserve">: SUCCESS or error code; </w:t>
      </w:r>
      <w:proofErr w:type="spellStart"/>
      <w:r>
        <w:rPr>
          <w:rFonts w:ascii="Courier New" w:hAnsi="Courier New" w:cs="Courier New"/>
        </w:rPr>
        <w:t>resp</w:t>
      </w:r>
      <w:proofErr w:type="spellEnd"/>
      <w:r>
        <w:rPr>
          <w:rFonts w:ascii="Courier New" w:hAnsi="Courier New" w:cs="Courier New"/>
        </w:rPr>
        <w:t xml:space="preserve">: Optional response  </w:t>
      </w:r>
    </w:p>
    <w:p w:rsidR="00930B23" w:rsidRDefault="00930B23" w:rsidP="00C67E27">
      <w:pPr>
        <w:spacing w:after="0"/>
        <w:rPr>
          <w:rFonts w:ascii="Courier New" w:hAnsi="Courier New" w:cs="Courier New"/>
        </w:rPr>
      </w:pPr>
      <w:r>
        <w:rPr>
          <w:rFonts w:ascii="Courier New" w:hAnsi="Courier New" w:cs="Courier New"/>
        </w:rPr>
        <w:t xml:space="preserve"> *        </w:t>
      </w:r>
      <w:proofErr w:type="gramStart"/>
      <w:r>
        <w:rPr>
          <w:rFonts w:ascii="Courier New" w:hAnsi="Courier New" w:cs="Courier New"/>
        </w:rPr>
        <w:t>callback</w:t>
      </w:r>
      <w:proofErr w:type="gramEnd"/>
      <w:r>
        <w:rPr>
          <w:rFonts w:ascii="Courier New" w:hAnsi="Courier New" w:cs="Courier New"/>
        </w:rPr>
        <w:t xml:space="preserve"> function and arguments, in case ASYNC flag is set. </w:t>
      </w:r>
    </w:p>
    <w:p w:rsidR="00930B23" w:rsidRDefault="00930B23" w:rsidP="00C67E27">
      <w:pPr>
        <w:spacing w:after="0"/>
        <w:rPr>
          <w:rFonts w:ascii="Courier New" w:hAnsi="Courier New" w:cs="Courier New"/>
        </w:rPr>
      </w:pPr>
      <w:r>
        <w:rPr>
          <w:rFonts w:ascii="Courier New" w:hAnsi="Courier New" w:cs="Courier New"/>
        </w:rPr>
        <w:t xml:space="preserve"> * Return Value: Success or Error</w:t>
      </w:r>
    </w:p>
    <w:p w:rsidR="00930B23" w:rsidRDefault="00930B23" w:rsidP="00C67E27">
      <w:pPr>
        <w:spacing w:after="0"/>
        <w:rPr>
          <w:rFonts w:ascii="Courier New" w:hAnsi="Courier New" w:cs="Courier New"/>
        </w:rPr>
      </w:pPr>
      <w:r>
        <w:rPr>
          <w:rFonts w:ascii="Courier New" w:hAnsi="Courier New" w:cs="Courier New"/>
        </w:rPr>
        <w:t xml:space="preserve"> * Description: Application/Sub-application can call this API to read </w:t>
      </w:r>
    </w:p>
    <w:p w:rsidR="00930B23" w:rsidRDefault="00930B23" w:rsidP="00C67E27">
      <w:pPr>
        <w:spacing w:after="0"/>
        <w:rPr>
          <w:rFonts w:ascii="Courier New" w:hAnsi="Courier New" w:cs="Courier New"/>
        </w:rPr>
      </w:pPr>
      <w:r>
        <w:rPr>
          <w:rFonts w:ascii="Courier New" w:hAnsi="Courier New" w:cs="Courier New"/>
        </w:rPr>
        <w:t xml:space="preserve"> *              SA Information or statistics</w:t>
      </w:r>
    </w:p>
    <w:p w:rsidR="00930B23" w:rsidRDefault="00930B23" w:rsidP="00C67E27">
      <w:pPr>
        <w:spacing w:after="0"/>
        <w:rPr>
          <w:rFonts w:ascii="Courier New" w:hAnsi="Courier New" w:cs="Courier New"/>
        </w:rPr>
      </w:pPr>
      <w:r>
        <w:rPr>
          <w:rFonts w:ascii="Courier New" w:hAnsi="Courier New" w:cs="Courier New"/>
        </w:rPr>
        <w:t xml:space="preserve"> */</w:t>
      </w:r>
    </w:p>
    <w:p w:rsidR="00930B23" w:rsidRDefault="00930B23" w:rsidP="00930B23">
      <w:pPr>
        <w:rPr>
          <w:rFonts w:ascii="Courier New" w:hAnsi="Courier New" w:cs="Courier New"/>
        </w:rPr>
      </w:pPr>
    </w:p>
    <w:p w:rsidR="00930B23" w:rsidRPr="00FD6ED3" w:rsidRDefault="00930B23" w:rsidP="00930B23">
      <w:pPr>
        <w:rPr>
          <w:rFonts w:ascii="Times New Roman" w:hAnsi="Times New Roman"/>
          <w:sz w:val="24"/>
          <w:szCs w:val="24"/>
        </w:rPr>
      </w:pPr>
      <w:r>
        <w:rPr>
          <w:rFonts w:ascii="Times New Roman" w:hAnsi="Times New Roman"/>
          <w:sz w:val="24"/>
          <w:szCs w:val="24"/>
        </w:rPr>
        <w:t xml:space="preserve">Application can use this API to retrieve SAs or SA statistics. For convenience several flags are available, such as ‘get first’, get first n number of SAs’, get next, get next n number of SAs and </w:t>
      </w:r>
      <w:proofErr w:type="spellStart"/>
      <w:r>
        <w:rPr>
          <w:rFonts w:ascii="Times New Roman" w:hAnsi="Times New Roman"/>
          <w:sz w:val="24"/>
          <w:szCs w:val="24"/>
        </w:rPr>
        <w:t>get_exact</w:t>
      </w:r>
      <w:proofErr w:type="spellEnd"/>
      <w:r>
        <w:rPr>
          <w:rFonts w:ascii="Times New Roman" w:hAnsi="Times New Roman"/>
          <w:sz w:val="24"/>
          <w:szCs w:val="24"/>
        </w:rPr>
        <w:t>. Application has the flexibility to get either the SA information or the SA statistics.</w:t>
      </w:r>
    </w:p>
    <w:p w:rsidR="00930B23" w:rsidRDefault="00930B23" w:rsidP="00930B23">
      <w:pPr>
        <w:pStyle w:val="Heading2"/>
      </w:pPr>
      <w:bookmarkStart w:id="275" w:name="_g_ipsec_la_packet_encap"/>
      <w:bookmarkStart w:id="276" w:name="_Toc422237170"/>
      <w:bookmarkEnd w:id="275"/>
      <w:r>
        <w:t xml:space="preserve"> </w:t>
      </w:r>
      <w:bookmarkStart w:id="277" w:name="_Toc424044083"/>
      <w:proofErr w:type="spellStart"/>
      <w:r>
        <w:t>g_ipsec_la_</w:t>
      </w:r>
      <w:bookmarkEnd w:id="276"/>
      <w:r w:rsidR="00336C7D">
        <w:t>packet_encap</w:t>
      </w:r>
      <w:bookmarkEnd w:id="277"/>
      <w:proofErr w:type="spellEnd"/>
    </w:p>
    <w:p w:rsidR="00336C7D" w:rsidRDefault="00336C7D" w:rsidP="00C67E27">
      <w:pPr>
        <w:spacing w:after="0"/>
      </w:pPr>
    </w:p>
    <w:p w:rsidR="00930B23" w:rsidRPr="00F27BC0" w:rsidRDefault="00930B23" w:rsidP="00C67E27">
      <w:pPr>
        <w:spacing w:after="0"/>
        <w:rPr>
          <w:rFonts w:ascii="Courier New" w:hAnsi="Courier New" w:cs="Courier New"/>
        </w:rPr>
      </w:pPr>
      <w:r w:rsidRPr="00F27BC0">
        <w:rPr>
          <w:rFonts w:ascii="Courier New" w:hAnsi="Courier New" w:cs="Courier New"/>
        </w:rPr>
        <w:t>Prototype:</w:t>
      </w:r>
    </w:p>
    <w:p w:rsidR="00930B23" w:rsidRPr="00F27BC0" w:rsidRDefault="00336C7D" w:rsidP="00C67E27">
      <w:pPr>
        <w:spacing w:after="0"/>
        <w:rPr>
          <w:rFonts w:ascii="Courier New" w:hAnsi="Courier New" w:cs="Courier New"/>
        </w:rPr>
      </w:pPr>
      <w:r>
        <w:rPr>
          <w:rFonts w:ascii="Courier New" w:hAnsi="Courier New" w:cs="Courier New"/>
        </w:rPr>
        <w:t xml:space="preserve">int32_t </w:t>
      </w:r>
      <w:proofErr w:type="spellStart"/>
      <w:r>
        <w:rPr>
          <w:rFonts w:ascii="Courier New" w:hAnsi="Courier New" w:cs="Courier New"/>
        </w:rPr>
        <w:t>g_ipsec_la_packet_</w:t>
      </w:r>
      <w:proofErr w:type="gramStart"/>
      <w:r>
        <w:rPr>
          <w:rFonts w:ascii="Courier New" w:hAnsi="Courier New" w:cs="Courier New"/>
        </w:rPr>
        <w:t>encap</w:t>
      </w:r>
      <w:proofErr w:type="spellEnd"/>
      <w:r w:rsidR="00930B23" w:rsidRPr="00F27BC0">
        <w:rPr>
          <w:rFonts w:ascii="Courier New" w:hAnsi="Courier New" w:cs="Courier New"/>
        </w:rPr>
        <w:t>(</w:t>
      </w:r>
      <w:proofErr w:type="gramEnd"/>
    </w:p>
    <w:p w:rsidR="00930B23" w:rsidRPr="00F27BC0" w:rsidRDefault="00930B23" w:rsidP="00C67E27">
      <w:pPr>
        <w:spacing w:after="0"/>
        <w:ind w:left="144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g_ipsec_la_handle</w:t>
      </w:r>
      <w:proofErr w:type="spellEnd"/>
      <w:r w:rsidRPr="00F27BC0">
        <w:rPr>
          <w:rFonts w:ascii="Courier New" w:hAnsi="Courier New" w:cs="Courier New"/>
        </w:rPr>
        <w:t xml:space="preserve"> *handle, </w:t>
      </w:r>
    </w:p>
    <w:p w:rsidR="00930B23" w:rsidRDefault="00930B23" w:rsidP="00C67E27">
      <w:pPr>
        <w:spacing w:after="0"/>
        <w:ind w:left="144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g_ipsec_la_control_flags</w:t>
      </w:r>
      <w:proofErr w:type="spellEnd"/>
      <w:r w:rsidRPr="00F27BC0">
        <w:rPr>
          <w:rFonts w:ascii="Courier New" w:hAnsi="Courier New" w:cs="Courier New"/>
        </w:rPr>
        <w:t xml:space="preserve"> flags,</w:t>
      </w:r>
    </w:p>
    <w:p w:rsidR="00336C7D" w:rsidRDefault="00336C7D" w:rsidP="00C67E27">
      <w:pPr>
        <w:spacing w:after="0"/>
        <w:ind w:left="720" w:firstLine="72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g_ipsec_la_sa_handle</w:t>
      </w:r>
      <w:proofErr w:type="spellEnd"/>
      <w:r w:rsidRPr="00F27BC0">
        <w:rPr>
          <w:rFonts w:ascii="Courier New" w:hAnsi="Courier New" w:cs="Courier New"/>
        </w:rPr>
        <w:t xml:space="preserve"> *handle</w:t>
      </w:r>
      <w:ins w:id="278" w:author="Venkataraman Subhashini-B22166" w:date="2015-07-09T07:26:00Z">
        <w:r w:rsidR="00704FD2">
          <w:rPr>
            <w:rFonts w:ascii="Courier New" w:hAnsi="Courier New" w:cs="Courier New"/>
          </w:rPr>
          <w:t>,</w:t>
        </w:r>
      </w:ins>
      <w:del w:id="279" w:author="Venkataraman Subhashini-B22166" w:date="2015-07-09T07:26:00Z">
        <w:r w:rsidRPr="00F27BC0" w:rsidDel="00704FD2">
          <w:rPr>
            <w:rFonts w:ascii="Courier New" w:hAnsi="Courier New" w:cs="Courier New"/>
          </w:rPr>
          <w:delText>;</w:delText>
        </w:r>
      </w:del>
      <w:r w:rsidRPr="00F27BC0">
        <w:rPr>
          <w:rFonts w:ascii="Courier New" w:hAnsi="Courier New" w:cs="Courier New"/>
        </w:rPr>
        <w:t xml:space="preserve"> /* SA Handle */</w:t>
      </w:r>
    </w:p>
    <w:p w:rsidR="00336C7D" w:rsidRPr="00F27BC0" w:rsidRDefault="00336C7D" w:rsidP="00C67E27">
      <w:pPr>
        <w:spacing w:after="0"/>
        <w:rPr>
          <w:rFonts w:ascii="Courier New" w:hAnsi="Courier New" w:cs="Courier New"/>
        </w:rPr>
      </w:pPr>
      <w:r>
        <w:rPr>
          <w:rFonts w:ascii="Courier New" w:hAnsi="Courier New" w:cs="Courier New"/>
        </w:rPr>
        <w:tab/>
      </w:r>
      <w:r>
        <w:rPr>
          <w:rFonts w:ascii="Courier New" w:hAnsi="Courier New" w:cs="Courier New"/>
        </w:rPr>
        <w:tab/>
        <w:t xml:space="preserve">uint32_t </w:t>
      </w:r>
      <w:proofErr w:type="spellStart"/>
      <w:r>
        <w:rPr>
          <w:rFonts w:ascii="Courier New" w:hAnsi="Courier New" w:cs="Courier New"/>
        </w:rPr>
        <w:t>num_sg_elem</w:t>
      </w:r>
      <w:proofErr w:type="spellEnd"/>
      <w:ins w:id="280" w:author="Venkataraman Subhashini-B22166" w:date="2015-07-09T07:26:00Z">
        <w:r w:rsidR="00704FD2">
          <w:rPr>
            <w:rFonts w:ascii="Courier New" w:hAnsi="Courier New" w:cs="Courier New"/>
          </w:rPr>
          <w:t>,</w:t>
        </w:r>
      </w:ins>
      <w:del w:id="281" w:author="Venkataraman Subhashini-B22166" w:date="2015-07-09T07:26:00Z">
        <w:r w:rsidDel="00704FD2">
          <w:rPr>
            <w:rFonts w:ascii="Courier New" w:hAnsi="Courier New" w:cs="Courier New"/>
          </w:rPr>
          <w:delText>;</w:delText>
        </w:r>
      </w:del>
      <w:r>
        <w:rPr>
          <w:rFonts w:ascii="Courier New" w:hAnsi="Courier New" w:cs="Courier New"/>
        </w:rPr>
        <w:t xml:space="preserve"> /* </w:t>
      </w:r>
      <w:proofErr w:type="spellStart"/>
      <w:r>
        <w:rPr>
          <w:rFonts w:ascii="Courier New" w:hAnsi="Courier New" w:cs="Courier New"/>
        </w:rPr>
        <w:t>num</w:t>
      </w:r>
      <w:proofErr w:type="spellEnd"/>
      <w:r w:rsidRPr="00F27BC0">
        <w:rPr>
          <w:rFonts w:ascii="Courier New" w:hAnsi="Courier New" w:cs="Courier New"/>
        </w:rPr>
        <w:t xml:space="preserve"> of Scatter Gather elements */</w:t>
      </w:r>
    </w:p>
    <w:p w:rsidR="00336C7D" w:rsidRDefault="00336C7D" w:rsidP="00C67E27">
      <w:pPr>
        <w:spacing w:after="0"/>
        <w:rPr>
          <w:rFonts w:ascii="Courier New" w:hAnsi="Courier New" w:cs="Courier New"/>
        </w:rPr>
      </w:pPr>
      <w:r w:rsidRPr="00F27BC0">
        <w:rPr>
          <w:rFonts w:ascii="Courier New" w:hAnsi="Courier New" w:cs="Courier New"/>
        </w:rPr>
        <w:tab/>
      </w:r>
      <w:r>
        <w:rPr>
          <w:rFonts w:ascii="Courier New" w:hAnsi="Courier New" w:cs="Courier New"/>
        </w:rPr>
        <w:tab/>
      </w:r>
      <w:proofErr w:type="spellStart"/>
      <w:proofErr w:type="gramStart"/>
      <w:r w:rsidR="0095229B">
        <w:rPr>
          <w:rFonts w:ascii="Courier New" w:hAnsi="Courier New" w:cs="Courier New"/>
        </w:rPr>
        <w:t>struct</w:t>
      </w:r>
      <w:proofErr w:type="spellEnd"/>
      <w:proofErr w:type="gramEnd"/>
      <w:r w:rsidR="0095229B">
        <w:rPr>
          <w:rFonts w:ascii="Courier New" w:hAnsi="Courier New" w:cs="Courier New"/>
        </w:rPr>
        <w:t xml:space="preserve"> </w:t>
      </w:r>
      <w:proofErr w:type="spellStart"/>
      <w:r w:rsidR="0095229B">
        <w:rPr>
          <w:rFonts w:ascii="Courier New" w:hAnsi="Courier New" w:cs="Courier New"/>
        </w:rPr>
        <w:t>g_ipsec_la_data</w:t>
      </w:r>
      <w:proofErr w:type="spellEnd"/>
      <w:r w:rsidR="0095229B">
        <w:rPr>
          <w:rFonts w:ascii="Courier New" w:hAnsi="Courier New" w:cs="Courier New"/>
        </w:rPr>
        <w:t xml:space="preserve"> </w:t>
      </w:r>
      <w:proofErr w:type="spellStart"/>
      <w:r>
        <w:rPr>
          <w:rFonts w:ascii="Courier New" w:hAnsi="Courier New" w:cs="Courier New"/>
        </w:rPr>
        <w:t>in_</w:t>
      </w:r>
      <w:r w:rsidRPr="00F27BC0">
        <w:rPr>
          <w:rFonts w:ascii="Courier New" w:hAnsi="Courier New" w:cs="Courier New"/>
        </w:rPr>
        <w:t>data</w:t>
      </w:r>
      <w:proofErr w:type="spellEnd"/>
      <w:r>
        <w:rPr>
          <w:rFonts w:ascii="Courier New" w:hAnsi="Courier New" w:cs="Courier New"/>
        </w:rPr>
        <w:t>[]</w:t>
      </w:r>
      <w:ins w:id="282" w:author="Venkataraman Subhashini-B22166" w:date="2015-07-09T07:26:00Z">
        <w:r w:rsidR="00704FD2">
          <w:rPr>
            <w:rFonts w:ascii="Courier New" w:hAnsi="Courier New" w:cs="Courier New"/>
          </w:rPr>
          <w:t>,</w:t>
        </w:r>
      </w:ins>
      <w:del w:id="283" w:author="Venkataraman Subhashini-B22166" w:date="2015-07-09T07:26:00Z">
        <w:r w:rsidDel="00704FD2">
          <w:rPr>
            <w:rFonts w:ascii="Courier New" w:hAnsi="Courier New" w:cs="Courier New"/>
          </w:rPr>
          <w:delText>;</w:delText>
        </w:r>
      </w:del>
    </w:p>
    <w:p w:rsidR="00336C7D" w:rsidRPr="00F27BC0" w:rsidRDefault="00336C7D" w:rsidP="00C67E27">
      <w:pPr>
        <w:spacing w:after="0"/>
        <w:ind w:left="1440" w:firstLine="720"/>
        <w:rPr>
          <w:rFonts w:ascii="Courier New" w:hAnsi="Courier New" w:cs="Courier New"/>
        </w:rPr>
      </w:pPr>
      <w:r w:rsidRPr="00F27BC0">
        <w:rPr>
          <w:rFonts w:ascii="Courier New" w:hAnsi="Courier New" w:cs="Courier New"/>
        </w:rPr>
        <w:t>/* Array of data blocks */</w:t>
      </w:r>
    </w:p>
    <w:p w:rsidR="00336C7D" w:rsidRDefault="0095229B" w:rsidP="00C67E27">
      <w:pPr>
        <w:spacing w:after="0"/>
        <w:ind w:left="1440"/>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g_ipsec_la_data</w:t>
      </w:r>
      <w:proofErr w:type="spellEnd"/>
      <w:r>
        <w:rPr>
          <w:rFonts w:ascii="Courier New" w:hAnsi="Courier New" w:cs="Courier New"/>
        </w:rPr>
        <w:t xml:space="preserve"> </w:t>
      </w:r>
      <w:proofErr w:type="spellStart"/>
      <w:r w:rsidR="00336C7D">
        <w:rPr>
          <w:rFonts w:ascii="Courier New" w:hAnsi="Courier New" w:cs="Courier New"/>
        </w:rPr>
        <w:t>out_data</w:t>
      </w:r>
      <w:proofErr w:type="spellEnd"/>
      <w:r w:rsidR="00336C7D">
        <w:rPr>
          <w:rFonts w:ascii="Courier New" w:hAnsi="Courier New" w:cs="Courier New"/>
        </w:rPr>
        <w:t>[]</w:t>
      </w:r>
      <w:ins w:id="284" w:author="Venkataraman Subhashini-B22166" w:date="2015-07-09T07:27:00Z">
        <w:r w:rsidR="00704FD2">
          <w:rPr>
            <w:rFonts w:ascii="Courier New" w:hAnsi="Courier New" w:cs="Courier New"/>
          </w:rPr>
          <w:t>,</w:t>
        </w:r>
      </w:ins>
      <w:del w:id="285" w:author="Venkataraman Subhashini-B22166" w:date="2015-07-09T07:26:00Z">
        <w:r w:rsidR="00336C7D" w:rsidDel="00704FD2">
          <w:rPr>
            <w:rFonts w:ascii="Courier New" w:hAnsi="Courier New" w:cs="Courier New"/>
          </w:rPr>
          <w:delText>;</w:delText>
        </w:r>
      </w:del>
      <w:r w:rsidR="00336C7D">
        <w:rPr>
          <w:rFonts w:ascii="Courier New" w:hAnsi="Courier New" w:cs="Courier New"/>
        </w:rPr>
        <w:t xml:space="preserve"> </w:t>
      </w:r>
    </w:p>
    <w:p w:rsidR="00336C7D" w:rsidRPr="00F27BC0" w:rsidRDefault="00336C7D" w:rsidP="00C67E27">
      <w:pPr>
        <w:spacing w:after="0"/>
        <w:ind w:left="1440" w:firstLine="720"/>
        <w:rPr>
          <w:rFonts w:ascii="Courier New" w:hAnsi="Courier New" w:cs="Courier New"/>
        </w:rPr>
      </w:pPr>
      <w:r>
        <w:rPr>
          <w:rFonts w:ascii="Courier New" w:hAnsi="Courier New" w:cs="Courier New"/>
        </w:rPr>
        <w:t>/* Array of output data blocks */</w:t>
      </w:r>
    </w:p>
    <w:p w:rsidR="00930B23" w:rsidRDefault="00930B23" w:rsidP="00C67E27">
      <w:pPr>
        <w:spacing w:after="0"/>
        <w:ind w:left="144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w:t>
      </w:r>
      <w:ins w:id="286" w:author="Venkataraman Subhashini-B22166" w:date="2015-07-09T07:21:00Z">
        <w:r w:rsidR="00704FD2">
          <w:rPr>
            <w:rFonts w:ascii="Courier New" w:hAnsi="Courier New" w:cs="Courier New"/>
          </w:rPr>
          <w:t>ipsec</w:t>
        </w:r>
      </w:ins>
      <w:del w:id="287" w:author="Venkataraman Subhashini-B22166" w:date="2015-07-09T07:21:00Z">
        <w:r w:rsidRPr="00F27BC0" w:rsidDel="00704FD2">
          <w:rPr>
            <w:rFonts w:ascii="Courier New" w:hAnsi="Courier New" w:cs="Courier New"/>
          </w:rPr>
          <w:delText>api</w:delText>
        </w:r>
      </w:del>
      <w:r w:rsidRPr="00F27BC0">
        <w:rPr>
          <w:rFonts w:ascii="Courier New" w:hAnsi="Courier New" w:cs="Courier New"/>
        </w:rPr>
        <w:t>_</w:t>
      </w:r>
      <w:ins w:id="288" w:author="Venkataraman Subhashini-B22166" w:date="2015-07-09T07:22:00Z">
        <w:r w:rsidR="00704FD2">
          <w:rPr>
            <w:rFonts w:ascii="Courier New" w:hAnsi="Courier New" w:cs="Courier New"/>
          </w:rPr>
          <w:t>la_</w:t>
        </w:r>
      </w:ins>
      <w:r w:rsidRPr="00F27BC0">
        <w:rPr>
          <w:rFonts w:ascii="Courier New" w:hAnsi="Courier New" w:cs="Courier New"/>
        </w:rPr>
        <w:t>resp_args</w:t>
      </w:r>
      <w:proofErr w:type="spellEnd"/>
      <w:r w:rsidRPr="00F27BC0">
        <w:rPr>
          <w:rFonts w:ascii="Courier New" w:hAnsi="Courier New" w:cs="Courier New"/>
        </w:rPr>
        <w:t xml:space="preserve"> </w:t>
      </w:r>
      <w:proofErr w:type="spellStart"/>
      <w:r w:rsidRPr="00F27BC0">
        <w:rPr>
          <w:rFonts w:ascii="Courier New" w:hAnsi="Courier New" w:cs="Courier New"/>
        </w:rPr>
        <w:t>resp</w:t>
      </w:r>
      <w:proofErr w:type="spellEnd"/>
      <w:r w:rsidRPr="00F27BC0">
        <w:rPr>
          <w:rFonts w:ascii="Courier New" w:hAnsi="Courier New" w:cs="Courier New"/>
        </w:rPr>
        <w:t>)</w:t>
      </w:r>
    </w:p>
    <w:p w:rsidR="00930B23" w:rsidRDefault="00930B23" w:rsidP="00C67E27">
      <w:pPr>
        <w:spacing w:after="0"/>
        <w:rPr>
          <w:rFonts w:ascii="Courier New" w:hAnsi="Courier New" w:cs="Courier New"/>
        </w:rPr>
      </w:pPr>
      <w:r>
        <w:rPr>
          <w:rFonts w:ascii="Courier New" w:hAnsi="Courier New" w:cs="Courier New"/>
        </w:rPr>
        <w:t>/*</w:t>
      </w:r>
    </w:p>
    <w:p w:rsidR="00930B23" w:rsidRDefault="00930B23" w:rsidP="00C67E27">
      <w:pPr>
        <w:spacing w:after="0"/>
        <w:rPr>
          <w:rFonts w:ascii="Courier New" w:hAnsi="Courier New" w:cs="Courier New"/>
        </w:rPr>
      </w:pPr>
      <w:r>
        <w:rPr>
          <w:rFonts w:ascii="Courier New" w:hAnsi="Courier New" w:cs="Courier New"/>
        </w:rPr>
        <w:t xml:space="preserve"> * Function Name: </w:t>
      </w:r>
      <w:proofErr w:type="spellStart"/>
      <w:r>
        <w:rPr>
          <w:rFonts w:ascii="Courier New" w:hAnsi="Courier New" w:cs="Courier New"/>
        </w:rPr>
        <w:t>g_ipsec_la_encap_packet</w:t>
      </w:r>
      <w:proofErr w:type="spellEnd"/>
    </w:p>
    <w:p w:rsidR="00336C7D" w:rsidRDefault="00930B23" w:rsidP="00C67E27">
      <w:pPr>
        <w:spacing w:after="0"/>
        <w:rPr>
          <w:rFonts w:ascii="Courier New" w:hAnsi="Courier New" w:cs="Courier New"/>
        </w:rPr>
      </w:pPr>
      <w:r>
        <w:rPr>
          <w:rFonts w:ascii="Courier New" w:hAnsi="Courier New" w:cs="Courier New"/>
        </w:rPr>
        <w:t xml:space="preserve"> * </w:t>
      </w:r>
      <w:r w:rsidR="0095229B">
        <w:rPr>
          <w:rFonts w:ascii="Courier New" w:hAnsi="Courier New" w:cs="Courier New"/>
        </w:rPr>
        <w:t xml:space="preserve">Arguments: </w:t>
      </w:r>
      <w:r>
        <w:rPr>
          <w:rFonts w:ascii="Courier New" w:hAnsi="Courier New" w:cs="Courier New"/>
        </w:rPr>
        <w:t xml:space="preserve">Accelerator handle, Control Flags, </w:t>
      </w:r>
      <w:r w:rsidR="00336C7D">
        <w:rPr>
          <w:rFonts w:ascii="Courier New" w:hAnsi="Courier New" w:cs="Courier New"/>
        </w:rPr>
        <w:t xml:space="preserve">SA </w:t>
      </w:r>
      <w:r>
        <w:rPr>
          <w:rFonts w:ascii="Courier New" w:hAnsi="Courier New" w:cs="Courier New"/>
        </w:rPr>
        <w:t>Handle, Input data-</w:t>
      </w:r>
    </w:p>
    <w:p w:rsidR="00930B23" w:rsidRDefault="00336C7D" w:rsidP="00C67E27">
      <w:pPr>
        <w:spacing w:after="0"/>
        <w:rPr>
          <w:rFonts w:ascii="Courier New" w:hAnsi="Courier New" w:cs="Courier New"/>
        </w:rPr>
      </w:pPr>
      <w:r>
        <w:rPr>
          <w:rFonts w:ascii="Courier New" w:hAnsi="Courier New" w:cs="Courier New"/>
        </w:rPr>
        <w:t xml:space="preserve">          </w:t>
      </w:r>
      <w:proofErr w:type="gramStart"/>
      <w:r w:rsidR="00930B23">
        <w:rPr>
          <w:rFonts w:ascii="Courier New" w:hAnsi="Courier New" w:cs="Courier New"/>
        </w:rPr>
        <w:t>length</w:t>
      </w:r>
      <w:proofErr w:type="gramEnd"/>
      <w:r w:rsidR="00930B23">
        <w:rPr>
          <w:rFonts w:ascii="Courier New" w:hAnsi="Courier New" w:cs="Courier New"/>
        </w:rPr>
        <w:t xml:space="preserve"> segments</w:t>
      </w:r>
      <w:r>
        <w:rPr>
          <w:rFonts w:ascii="Courier New" w:hAnsi="Courier New" w:cs="Courier New"/>
        </w:rPr>
        <w:t xml:space="preserve">, Output data-length segments, </w:t>
      </w:r>
      <w:r w:rsidR="00930B23">
        <w:rPr>
          <w:rFonts w:ascii="Courier New" w:hAnsi="Courier New" w:cs="Courier New"/>
        </w:rPr>
        <w:t>result</w:t>
      </w:r>
    </w:p>
    <w:p w:rsidR="00336C7D" w:rsidRDefault="00930B23" w:rsidP="00C67E27">
      <w:pPr>
        <w:spacing w:after="0"/>
        <w:rPr>
          <w:rFonts w:ascii="Courier New" w:hAnsi="Courier New" w:cs="Courier New"/>
        </w:rPr>
      </w:pPr>
      <w:r>
        <w:rPr>
          <w:rFonts w:ascii="Courier New" w:hAnsi="Courier New" w:cs="Courier New"/>
        </w:rPr>
        <w:t xml:space="preserve"> *        Success or error code</w:t>
      </w:r>
      <w:r w:rsidR="00336C7D">
        <w:rPr>
          <w:rFonts w:ascii="Courier New" w:hAnsi="Courier New" w:cs="Courier New"/>
        </w:rPr>
        <w:t xml:space="preserve">, </w:t>
      </w:r>
      <w:r>
        <w:rPr>
          <w:rFonts w:ascii="Courier New" w:hAnsi="Courier New" w:cs="Courier New"/>
        </w:rPr>
        <w:t>Response c</w:t>
      </w:r>
      <w:r w:rsidR="00336C7D">
        <w:rPr>
          <w:rFonts w:ascii="Courier New" w:hAnsi="Courier New" w:cs="Courier New"/>
        </w:rPr>
        <w:t xml:space="preserve">allback and </w:t>
      </w:r>
      <w:proofErr w:type="spellStart"/>
      <w:r w:rsidR="00336C7D">
        <w:rPr>
          <w:rFonts w:ascii="Courier New" w:hAnsi="Courier New" w:cs="Courier New"/>
        </w:rPr>
        <w:t>args</w:t>
      </w:r>
      <w:proofErr w:type="spellEnd"/>
      <w:r w:rsidR="00336C7D">
        <w:rPr>
          <w:rFonts w:ascii="Courier New" w:hAnsi="Courier New" w:cs="Courier New"/>
        </w:rPr>
        <w:t xml:space="preserve">, in case </w:t>
      </w:r>
    </w:p>
    <w:p w:rsidR="00930B23" w:rsidRDefault="00336C7D" w:rsidP="00C67E27">
      <w:pPr>
        <w:spacing w:after="0"/>
        <w:rPr>
          <w:rFonts w:ascii="Courier New" w:hAnsi="Courier New" w:cs="Courier New"/>
        </w:rPr>
      </w:pPr>
      <w:r>
        <w:rPr>
          <w:rFonts w:ascii="Courier New" w:hAnsi="Courier New" w:cs="Courier New"/>
        </w:rPr>
        <w:t xml:space="preserve"> *        </w:t>
      </w:r>
      <w:proofErr w:type="spellStart"/>
      <w:proofErr w:type="gramStart"/>
      <w:r>
        <w:rPr>
          <w:rFonts w:ascii="Courier New" w:hAnsi="Courier New" w:cs="Courier New"/>
        </w:rPr>
        <w:t>async</w:t>
      </w:r>
      <w:proofErr w:type="spellEnd"/>
      <w:proofErr w:type="gramEnd"/>
      <w:r>
        <w:rPr>
          <w:rFonts w:ascii="Courier New" w:hAnsi="Courier New" w:cs="Courier New"/>
        </w:rPr>
        <w:t xml:space="preserve"> </w:t>
      </w:r>
      <w:r w:rsidR="00930B23">
        <w:rPr>
          <w:rFonts w:ascii="Courier New" w:hAnsi="Courier New" w:cs="Courier New"/>
        </w:rPr>
        <w:t>response is requested.</w:t>
      </w:r>
    </w:p>
    <w:p w:rsidR="0095229B" w:rsidRDefault="0095229B" w:rsidP="00C67E27">
      <w:pPr>
        <w:spacing w:after="0"/>
        <w:rPr>
          <w:rFonts w:ascii="Courier New" w:hAnsi="Courier New" w:cs="Courier New"/>
        </w:rPr>
      </w:pPr>
      <w:r>
        <w:rPr>
          <w:rFonts w:ascii="Courier New" w:hAnsi="Courier New" w:cs="Courier New"/>
        </w:rPr>
        <w:t xml:space="preserve"> * Return </w:t>
      </w:r>
      <w:proofErr w:type="gramStart"/>
      <w:r>
        <w:rPr>
          <w:rFonts w:ascii="Courier New" w:hAnsi="Courier New" w:cs="Courier New"/>
        </w:rPr>
        <w:t>Value :</w:t>
      </w:r>
      <w:proofErr w:type="gramEnd"/>
      <w:r>
        <w:rPr>
          <w:rFonts w:ascii="Courier New" w:hAnsi="Courier New" w:cs="Courier New"/>
        </w:rPr>
        <w:t xml:space="preserve"> Success or Failure</w:t>
      </w:r>
    </w:p>
    <w:p w:rsidR="00930B23" w:rsidRDefault="00930B23" w:rsidP="00C67E27">
      <w:pPr>
        <w:spacing w:after="0"/>
        <w:rPr>
          <w:rFonts w:ascii="Courier New" w:hAnsi="Courier New" w:cs="Courier New"/>
        </w:rPr>
      </w:pPr>
      <w:r>
        <w:rPr>
          <w:rFonts w:ascii="Courier New" w:hAnsi="Courier New" w:cs="Courier New"/>
        </w:rPr>
        <w:t xml:space="preserve"> */</w:t>
      </w:r>
    </w:p>
    <w:p w:rsidR="00930B23" w:rsidRPr="002658AA" w:rsidRDefault="00930B23" w:rsidP="00C67E27">
      <w:r>
        <w:t>Application calls this API for Outbound Packet processing. When the application submits the SA Handle, and the set of input buffers to the virtual accelerator (using handle and optional group), the application expects the virtual accelerator to IPSec outbound process the buffers as per the Security Association a</w:t>
      </w:r>
      <w:r w:rsidR="00C67E27">
        <w:t>nd return the processed buffers.</w:t>
      </w:r>
    </w:p>
    <w:p w:rsidR="00930B23" w:rsidRDefault="00930B23" w:rsidP="00930B23">
      <w:pPr>
        <w:pStyle w:val="Heading2"/>
      </w:pPr>
      <w:bookmarkStart w:id="289" w:name="_g_ipsec_la_packet_decap"/>
      <w:bookmarkStart w:id="290" w:name="_Toc422237171"/>
      <w:bookmarkEnd w:id="289"/>
      <w:r>
        <w:t xml:space="preserve"> </w:t>
      </w:r>
      <w:bookmarkStart w:id="291" w:name="_Toc424044084"/>
      <w:proofErr w:type="spellStart"/>
      <w:r w:rsidR="00336C7D">
        <w:t>g_ipsec_la</w:t>
      </w:r>
      <w:r>
        <w:t>_packet</w:t>
      </w:r>
      <w:bookmarkEnd w:id="290"/>
      <w:r w:rsidR="00336C7D">
        <w:t>_decap</w:t>
      </w:r>
      <w:bookmarkEnd w:id="291"/>
      <w:proofErr w:type="spellEnd"/>
    </w:p>
    <w:p w:rsidR="00930B23" w:rsidRPr="00F27BC0" w:rsidRDefault="00930B23" w:rsidP="00C67E27">
      <w:pPr>
        <w:spacing w:after="0"/>
        <w:rPr>
          <w:rFonts w:ascii="Courier New" w:hAnsi="Courier New" w:cs="Courier New"/>
        </w:rPr>
      </w:pPr>
      <w:r w:rsidRPr="00F27BC0">
        <w:rPr>
          <w:rFonts w:ascii="Courier New" w:hAnsi="Courier New" w:cs="Courier New"/>
        </w:rPr>
        <w:t>Prototype:</w:t>
      </w:r>
    </w:p>
    <w:p w:rsidR="00930B23" w:rsidRPr="00F27BC0" w:rsidRDefault="0095229B" w:rsidP="00C67E27">
      <w:pPr>
        <w:spacing w:after="0"/>
        <w:rPr>
          <w:rFonts w:ascii="Courier New" w:hAnsi="Courier New" w:cs="Courier New"/>
        </w:rPr>
      </w:pPr>
      <w:r>
        <w:rPr>
          <w:rFonts w:ascii="Courier New" w:hAnsi="Courier New" w:cs="Courier New"/>
        </w:rPr>
        <w:t>int32_t</w:t>
      </w:r>
      <w:r w:rsidR="00930B23" w:rsidRPr="00F27BC0">
        <w:rPr>
          <w:rFonts w:ascii="Courier New" w:hAnsi="Courier New" w:cs="Courier New"/>
        </w:rPr>
        <w:tab/>
      </w:r>
      <w:proofErr w:type="spellStart"/>
      <w:r w:rsidR="00930B23">
        <w:rPr>
          <w:rFonts w:ascii="Courier New" w:hAnsi="Courier New" w:cs="Courier New"/>
        </w:rPr>
        <w:t>g_ipsec_la_de</w:t>
      </w:r>
      <w:r w:rsidR="00930B23" w:rsidRPr="00F27BC0">
        <w:rPr>
          <w:rFonts w:ascii="Courier New" w:hAnsi="Courier New" w:cs="Courier New"/>
        </w:rPr>
        <w:t>cap_</w:t>
      </w:r>
      <w:proofErr w:type="gramStart"/>
      <w:r w:rsidR="00930B23" w:rsidRPr="00F27BC0">
        <w:rPr>
          <w:rFonts w:ascii="Courier New" w:hAnsi="Courier New" w:cs="Courier New"/>
        </w:rPr>
        <w:t>packet</w:t>
      </w:r>
      <w:proofErr w:type="spellEnd"/>
      <w:r w:rsidR="00930B23" w:rsidRPr="00F27BC0">
        <w:rPr>
          <w:rFonts w:ascii="Courier New" w:hAnsi="Courier New" w:cs="Courier New"/>
        </w:rPr>
        <w:t>(</w:t>
      </w:r>
      <w:proofErr w:type="gramEnd"/>
    </w:p>
    <w:p w:rsidR="00930B23" w:rsidRPr="00F27BC0" w:rsidRDefault="00930B23" w:rsidP="00C67E27">
      <w:pPr>
        <w:spacing w:after="0"/>
        <w:ind w:left="144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g_ipsec_la_handle</w:t>
      </w:r>
      <w:proofErr w:type="spellEnd"/>
      <w:r w:rsidRPr="00F27BC0">
        <w:rPr>
          <w:rFonts w:ascii="Courier New" w:hAnsi="Courier New" w:cs="Courier New"/>
        </w:rPr>
        <w:t xml:space="preserve"> *handle, </w:t>
      </w:r>
    </w:p>
    <w:p w:rsidR="00930B23" w:rsidRPr="00F27BC0" w:rsidRDefault="00930B23" w:rsidP="00C67E27">
      <w:pPr>
        <w:spacing w:after="0"/>
        <w:ind w:left="144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g_ipsec_la_control_flags</w:t>
      </w:r>
      <w:proofErr w:type="spellEnd"/>
      <w:r w:rsidRPr="00F27BC0">
        <w:rPr>
          <w:rFonts w:ascii="Courier New" w:hAnsi="Courier New" w:cs="Courier New"/>
        </w:rPr>
        <w:t xml:space="preserve"> flags,</w:t>
      </w:r>
    </w:p>
    <w:p w:rsidR="0095229B" w:rsidRDefault="0095229B" w:rsidP="00C67E27">
      <w:pPr>
        <w:spacing w:after="0"/>
        <w:ind w:left="720" w:firstLine="72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g_ipsec_la_sa_handle</w:t>
      </w:r>
      <w:proofErr w:type="spellEnd"/>
      <w:r w:rsidRPr="00F27BC0">
        <w:rPr>
          <w:rFonts w:ascii="Courier New" w:hAnsi="Courier New" w:cs="Courier New"/>
        </w:rPr>
        <w:t xml:space="preserve"> *handle</w:t>
      </w:r>
      <w:ins w:id="292" w:author="Venkataraman Subhashini-B22166" w:date="2015-07-09T07:27:00Z">
        <w:r w:rsidR="00704FD2">
          <w:rPr>
            <w:rFonts w:ascii="Courier New" w:hAnsi="Courier New" w:cs="Courier New"/>
          </w:rPr>
          <w:t>,</w:t>
        </w:r>
      </w:ins>
      <w:del w:id="293" w:author="Venkataraman Subhashini-B22166" w:date="2015-07-09T07:27:00Z">
        <w:r w:rsidRPr="00F27BC0" w:rsidDel="00704FD2">
          <w:rPr>
            <w:rFonts w:ascii="Courier New" w:hAnsi="Courier New" w:cs="Courier New"/>
          </w:rPr>
          <w:delText>;</w:delText>
        </w:r>
      </w:del>
      <w:r w:rsidRPr="00F27BC0">
        <w:rPr>
          <w:rFonts w:ascii="Courier New" w:hAnsi="Courier New" w:cs="Courier New"/>
        </w:rPr>
        <w:t xml:space="preserve"> /* SA Handle */</w:t>
      </w:r>
    </w:p>
    <w:p w:rsidR="0095229B" w:rsidRPr="00F27BC0" w:rsidRDefault="0095229B" w:rsidP="00C67E27">
      <w:pPr>
        <w:spacing w:after="0"/>
        <w:rPr>
          <w:rFonts w:ascii="Courier New" w:hAnsi="Courier New" w:cs="Courier New"/>
        </w:rPr>
      </w:pPr>
      <w:r>
        <w:rPr>
          <w:rFonts w:ascii="Courier New" w:hAnsi="Courier New" w:cs="Courier New"/>
        </w:rPr>
        <w:tab/>
      </w:r>
      <w:r>
        <w:rPr>
          <w:rFonts w:ascii="Courier New" w:hAnsi="Courier New" w:cs="Courier New"/>
        </w:rPr>
        <w:tab/>
      </w:r>
      <w:r w:rsidRPr="00F27BC0">
        <w:rPr>
          <w:rFonts w:ascii="Courier New" w:hAnsi="Courier New" w:cs="Courier New"/>
        </w:rPr>
        <w:t xml:space="preserve">uint32_t </w:t>
      </w:r>
      <w:proofErr w:type="spellStart"/>
      <w:r w:rsidRPr="00F27BC0">
        <w:rPr>
          <w:rFonts w:ascii="Courier New" w:hAnsi="Courier New" w:cs="Courier New"/>
        </w:rPr>
        <w:t>num_sg_elem</w:t>
      </w:r>
      <w:proofErr w:type="spellEnd"/>
      <w:ins w:id="294" w:author="Venkataraman Subhashini-B22166" w:date="2015-07-09T07:27:00Z">
        <w:r w:rsidR="00704FD2">
          <w:rPr>
            <w:rFonts w:ascii="Courier New" w:hAnsi="Courier New" w:cs="Courier New"/>
          </w:rPr>
          <w:t>,</w:t>
        </w:r>
      </w:ins>
      <w:del w:id="295" w:author="Venkataraman Subhashini-B22166" w:date="2015-07-09T07:27:00Z">
        <w:r w:rsidRPr="00F27BC0" w:rsidDel="00704FD2">
          <w:rPr>
            <w:rFonts w:ascii="Courier New" w:hAnsi="Courier New" w:cs="Courier New"/>
          </w:rPr>
          <w:delText>;</w:delText>
        </w:r>
      </w:del>
      <w:r w:rsidRPr="00F27BC0">
        <w:rPr>
          <w:rFonts w:ascii="Courier New" w:hAnsi="Courier New" w:cs="Courier New"/>
        </w:rPr>
        <w:tab/>
        <w:t>/* number of Scatter Gather elements */</w:t>
      </w:r>
    </w:p>
    <w:p w:rsidR="0095229B" w:rsidRDefault="0095229B" w:rsidP="00C67E27">
      <w:pPr>
        <w:spacing w:after="0"/>
        <w:rPr>
          <w:rFonts w:ascii="Courier New" w:hAnsi="Courier New" w:cs="Courier New"/>
        </w:rPr>
      </w:pPr>
      <w:r w:rsidRPr="00F27BC0">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g_ipsec_la_data</w:t>
      </w:r>
      <w:proofErr w:type="spellEnd"/>
      <w:r>
        <w:rPr>
          <w:rFonts w:ascii="Courier New" w:hAnsi="Courier New" w:cs="Courier New"/>
        </w:rPr>
        <w:t xml:space="preserve"> </w:t>
      </w:r>
      <w:proofErr w:type="spellStart"/>
      <w:r>
        <w:rPr>
          <w:rFonts w:ascii="Courier New" w:hAnsi="Courier New" w:cs="Courier New"/>
        </w:rPr>
        <w:t>in_</w:t>
      </w:r>
      <w:r w:rsidRPr="00F27BC0">
        <w:rPr>
          <w:rFonts w:ascii="Courier New" w:hAnsi="Courier New" w:cs="Courier New"/>
        </w:rPr>
        <w:t>data</w:t>
      </w:r>
      <w:proofErr w:type="spellEnd"/>
      <w:r>
        <w:rPr>
          <w:rFonts w:ascii="Courier New" w:hAnsi="Courier New" w:cs="Courier New"/>
        </w:rPr>
        <w:t>[]</w:t>
      </w:r>
      <w:ins w:id="296" w:author="Venkataraman Subhashini-B22166" w:date="2015-07-09T07:27:00Z">
        <w:r w:rsidR="00704FD2">
          <w:rPr>
            <w:rFonts w:ascii="Courier New" w:hAnsi="Courier New" w:cs="Courier New"/>
          </w:rPr>
          <w:t>,</w:t>
        </w:r>
      </w:ins>
      <w:del w:id="297" w:author="Venkataraman Subhashini-B22166" w:date="2015-07-09T07:27:00Z">
        <w:r w:rsidDel="00704FD2">
          <w:rPr>
            <w:rFonts w:ascii="Courier New" w:hAnsi="Courier New" w:cs="Courier New"/>
          </w:rPr>
          <w:delText>;</w:delText>
        </w:r>
      </w:del>
      <w:r w:rsidRPr="00F27BC0">
        <w:rPr>
          <w:rFonts w:ascii="Courier New" w:hAnsi="Courier New" w:cs="Courier New"/>
        </w:rPr>
        <w:t>/* Array of data blocks */</w:t>
      </w:r>
    </w:p>
    <w:p w:rsidR="0095229B" w:rsidRPr="00F27BC0" w:rsidRDefault="0095229B" w:rsidP="00C67E27">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g_ipsec_la_data</w:t>
      </w:r>
      <w:proofErr w:type="spellEnd"/>
      <w:r>
        <w:rPr>
          <w:rFonts w:ascii="Courier New" w:hAnsi="Courier New" w:cs="Courier New"/>
        </w:rPr>
        <w:t xml:space="preserve"> </w:t>
      </w:r>
      <w:proofErr w:type="spellStart"/>
      <w:r>
        <w:rPr>
          <w:rFonts w:ascii="Courier New" w:hAnsi="Courier New" w:cs="Courier New"/>
        </w:rPr>
        <w:t>out_data</w:t>
      </w:r>
      <w:proofErr w:type="spellEnd"/>
      <w:r>
        <w:rPr>
          <w:rFonts w:ascii="Courier New" w:hAnsi="Courier New" w:cs="Courier New"/>
        </w:rPr>
        <w:t>[]</w:t>
      </w:r>
      <w:ins w:id="298" w:author="Venkataraman Subhashini-B22166" w:date="2015-07-09T07:27:00Z">
        <w:r w:rsidR="00704FD2">
          <w:rPr>
            <w:rFonts w:ascii="Courier New" w:hAnsi="Courier New" w:cs="Courier New"/>
          </w:rPr>
          <w:t>,</w:t>
        </w:r>
      </w:ins>
      <w:r>
        <w:rPr>
          <w:rFonts w:ascii="Courier New" w:hAnsi="Courier New" w:cs="Courier New"/>
        </w:rPr>
        <w:t xml:space="preserve"> /* Array of </w:t>
      </w:r>
      <w:proofErr w:type="spellStart"/>
      <w:r>
        <w:rPr>
          <w:rFonts w:ascii="Courier New" w:hAnsi="Courier New" w:cs="Courier New"/>
        </w:rPr>
        <w:t>out</w:t>
      </w:r>
      <w:proofErr w:type="spellEnd"/>
      <w:r>
        <w:rPr>
          <w:rFonts w:ascii="Courier New" w:hAnsi="Courier New" w:cs="Courier New"/>
        </w:rPr>
        <w:t xml:space="preserve"> data blocks*/</w:t>
      </w:r>
    </w:p>
    <w:p w:rsidR="00930B23" w:rsidRDefault="00930B23" w:rsidP="00C67E27">
      <w:pPr>
        <w:spacing w:after="0"/>
        <w:ind w:left="144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g_</w:t>
      </w:r>
      <w:ins w:id="299" w:author="Venkataraman Subhashini-B22166" w:date="2015-07-09T07:25:00Z">
        <w:r w:rsidR="00704FD2">
          <w:rPr>
            <w:rFonts w:ascii="Courier New" w:hAnsi="Courier New" w:cs="Courier New"/>
          </w:rPr>
          <w:t>ipsec_la_</w:t>
        </w:r>
      </w:ins>
      <w:del w:id="300" w:author="Venkataraman Subhashini-B22166" w:date="2015-07-09T07:25:00Z">
        <w:r w:rsidRPr="00F27BC0" w:rsidDel="00704FD2">
          <w:rPr>
            <w:rFonts w:ascii="Courier New" w:hAnsi="Courier New" w:cs="Courier New"/>
          </w:rPr>
          <w:delText>api</w:delText>
        </w:r>
      </w:del>
      <w:r w:rsidRPr="00F27BC0">
        <w:rPr>
          <w:rFonts w:ascii="Courier New" w:hAnsi="Courier New" w:cs="Courier New"/>
        </w:rPr>
        <w:t>_</w:t>
      </w:r>
      <w:proofErr w:type="spellStart"/>
      <w:r w:rsidRPr="00F27BC0">
        <w:rPr>
          <w:rFonts w:ascii="Courier New" w:hAnsi="Courier New" w:cs="Courier New"/>
        </w:rPr>
        <w:t>resp_args</w:t>
      </w:r>
      <w:proofErr w:type="spellEnd"/>
      <w:r w:rsidRPr="00F27BC0">
        <w:rPr>
          <w:rFonts w:ascii="Courier New" w:hAnsi="Courier New" w:cs="Courier New"/>
        </w:rPr>
        <w:t xml:space="preserve"> </w:t>
      </w:r>
      <w:proofErr w:type="spellStart"/>
      <w:r w:rsidRPr="00F27BC0">
        <w:rPr>
          <w:rFonts w:ascii="Courier New" w:hAnsi="Courier New" w:cs="Courier New"/>
        </w:rPr>
        <w:t>resp</w:t>
      </w:r>
      <w:proofErr w:type="spellEnd"/>
      <w:r w:rsidRPr="00F27BC0">
        <w:rPr>
          <w:rFonts w:ascii="Courier New" w:hAnsi="Courier New" w:cs="Courier New"/>
        </w:rPr>
        <w:t>)</w:t>
      </w:r>
    </w:p>
    <w:p w:rsidR="00930B23" w:rsidRDefault="00930B23" w:rsidP="00C67E27">
      <w:pPr>
        <w:spacing w:after="0"/>
        <w:rPr>
          <w:rFonts w:ascii="Courier New" w:hAnsi="Courier New" w:cs="Courier New"/>
        </w:rPr>
      </w:pPr>
      <w:r>
        <w:rPr>
          <w:rFonts w:ascii="Courier New" w:hAnsi="Courier New" w:cs="Courier New"/>
        </w:rPr>
        <w:t>/*</w:t>
      </w:r>
    </w:p>
    <w:p w:rsidR="00930B23" w:rsidRDefault="00930B23" w:rsidP="00C67E27">
      <w:pPr>
        <w:spacing w:after="0"/>
        <w:rPr>
          <w:rFonts w:ascii="Courier New" w:hAnsi="Courier New" w:cs="Courier New"/>
        </w:rPr>
      </w:pPr>
      <w:r>
        <w:rPr>
          <w:rFonts w:ascii="Courier New" w:hAnsi="Courier New" w:cs="Courier New"/>
        </w:rPr>
        <w:lastRenderedPageBreak/>
        <w:t xml:space="preserve"> * Function Name: </w:t>
      </w:r>
      <w:proofErr w:type="spellStart"/>
      <w:r>
        <w:rPr>
          <w:rFonts w:ascii="Courier New" w:hAnsi="Courier New" w:cs="Courier New"/>
        </w:rPr>
        <w:t>g_ipsec_la_decap_packet</w:t>
      </w:r>
      <w:proofErr w:type="spellEnd"/>
    </w:p>
    <w:p w:rsidR="00930B23" w:rsidRDefault="00930B23" w:rsidP="00C67E27">
      <w:pPr>
        <w:spacing w:after="0"/>
        <w:rPr>
          <w:rFonts w:ascii="Courier New" w:hAnsi="Courier New" w:cs="Courier New"/>
        </w:rPr>
      </w:pPr>
      <w:r>
        <w:rPr>
          <w:rFonts w:ascii="Courier New" w:hAnsi="Courier New" w:cs="Courier New"/>
        </w:rPr>
        <w:t xml:space="preserve"> * </w:t>
      </w:r>
      <w:r w:rsidR="0095229B">
        <w:rPr>
          <w:rFonts w:ascii="Courier New" w:hAnsi="Courier New" w:cs="Courier New"/>
        </w:rPr>
        <w:t>Arguments</w:t>
      </w:r>
      <w:r>
        <w:rPr>
          <w:rFonts w:ascii="Courier New" w:hAnsi="Courier New" w:cs="Courier New"/>
        </w:rPr>
        <w:t xml:space="preserve">: Accelerator handle, Control Flags, SA,  </w:t>
      </w:r>
    </w:p>
    <w:p w:rsidR="00930B23" w:rsidRDefault="00930B23" w:rsidP="00C67E27">
      <w:pPr>
        <w:spacing w:after="0"/>
        <w:rPr>
          <w:rFonts w:ascii="Courier New" w:hAnsi="Courier New" w:cs="Courier New"/>
        </w:rPr>
      </w:pPr>
      <w:r>
        <w:rPr>
          <w:rFonts w:ascii="Courier New" w:hAnsi="Courier New" w:cs="Courier New"/>
        </w:rPr>
        <w:t xml:space="preserve"> *        Handle, Input data-length segments</w:t>
      </w:r>
    </w:p>
    <w:p w:rsidR="00930B23" w:rsidRDefault="00930B23" w:rsidP="00C67E27">
      <w:pPr>
        <w:spacing w:after="0"/>
        <w:rPr>
          <w:rFonts w:ascii="Courier New" w:hAnsi="Courier New" w:cs="Courier New"/>
        </w:rPr>
      </w:pPr>
      <w:r>
        <w:rPr>
          <w:rFonts w:ascii="Courier New" w:hAnsi="Courier New" w:cs="Courier New"/>
        </w:rPr>
        <w:t xml:space="preserve"> *        Success or error code, array of data blocks to hold the </w:t>
      </w:r>
    </w:p>
    <w:p w:rsidR="00930B23" w:rsidRDefault="00930B23" w:rsidP="00C67E27">
      <w:pPr>
        <w:spacing w:after="0"/>
        <w:rPr>
          <w:rFonts w:ascii="Courier New" w:hAnsi="Courier New" w:cs="Courier New"/>
        </w:rPr>
      </w:pPr>
      <w:r>
        <w:rPr>
          <w:rFonts w:ascii="Courier New" w:hAnsi="Courier New" w:cs="Courier New"/>
        </w:rPr>
        <w:t xml:space="preserve"> *        </w:t>
      </w:r>
      <w:proofErr w:type="gramStart"/>
      <w:r>
        <w:rPr>
          <w:rFonts w:ascii="Courier New" w:hAnsi="Courier New" w:cs="Courier New"/>
        </w:rPr>
        <w:t>output</w:t>
      </w:r>
      <w:proofErr w:type="gramEnd"/>
      <w:r>
        <w:rPr>
          <w:rFonts w:ascii="Courier New" w:hAnsi="Courier New" w:cs="Courier New"/>
        </w:rPr>
        <w:t xml:space="preserve"> data, Response callback and </w:t>
      </w:r>
      <w:proofErr w:type="spellStart"/>
      <w:r>
        <w:rPr>
          <w:rFonts w:ascii="Courier New" w:hAnsi="Courier New" w:cs="Courier New"/>
        </w:rPr>
        <w:t>args</w:t>
      </w:r>
      <w:proofErr w:type="spellEnd"/>
      <w:r>
        <w:rPr>
          <w:rFonts w:ascii="Courier New" w:hAnsi="Courier New" w:cs="Courier New"/>
        </w:rPr>
        <w:t xml:space="preserve">, in case </w:t>
      </w:r>
      <w:proofErr w:type="spellStart"/>
      <w:r>
        <w:rPr>
          <w:rFonts w:ascii="Courier New" w:hAnsi="Courier New" w:cs="Courier New"/>
        </w:rPr>
        <w:t>async</w:t>
      </w:r>
      <w:proofErr w:type="spellEnd"/>
    </w:p>
    <w:p w:rsidR="00930B23" w:rsidRDefault="00930B23" w:rsidP="00C67E27">
      <w:pPr>
        <w:spacing w:after="0"/>
        <w:rPr>
          <w:rFonts w:ascii="Courier New" w:hAnsi="Courier New" w:cs="Courier New"/>
        </w:rPr>
      </w:pPr>
      <w:r>
        <w:rPr>
          <w:rFonts w:ascii="Courier New" w:hAnsi="Courier New" w:cs="Courier New"/>
        </w:rPr>
        <w:t xml:space="preserve"> *        </w:t>
      </w:r>
      <w:proofErr w:type="gramStart"/>
      <w:r>
        <w:rPr>
          <w:rFonts w:ascii="Courier New" w:hAnsi="Courier New" w:cs="Courier New"/>
        </w:rPr>
        <w:t>response</w:t>
      </w:r>
      <w:proofErr w:type="gramEnd"/>
      <w:r>
        <w:rPr>
          <w:rFonts w:ascii="Courier New" w:hAnsi="Courier New" w:cs="Courier New"/>
        </w:rPr>
        <w:t xml:space="preserve"> is requested.</w:t>
      </w:r>
    </w:p>
    <w:p w:rsidR="0095229B" w:rsidRDefault="0095229B" w:rsidP="00C67E27">
      <w:pPr>
        <w:spacing w:after="0"/>
        <w:rPr>
          <w:rFonts w:ascii="Courier New" w:hAnsi="Courier New" w:cs="Courier New"/>
        </w:rPr>
      </w:pPr>
      <w:r>
        <w:rPr>
          <w:rFonts w:ascii="Courier New" w:hAnsi="Courier New" w:cs="Courier New"/>
        </w:rPr>
        <w:t xml:space="preserve"> * Return Value: Success or Failure</w:t>
      </w:r>
    </w:p>
    <w:p w:rsidR="00930B23" w:rsidRDefault="00930B23" w:rsidP="00C67E27">
      <w:pPr>
        <w:spacing w:after="0"/>
        <w:rPr>
          <w:rFonts w:ascii="Courier New" w:hAnsi="Courier New" w:cs="Courier New"/>
        </w:rPr>
      </w:pPr>
      <w:r>
        <w:rPr>
          <w:rFonts w:ascii="Courier New" w:hAnsi="Courier New" w:cs="Courier New"/>
        </w:rPr>
        <w:t xml:space="preserve"> */</w:t>
      </w:r>
    </w:p>
    <w:p w:rsidR="00930B23" w:rsidRDefault="00930B23" w:rsidP="00930B23">
      <w:pPr>
        <w:rPr>
          <w:rFonts w:ascii="Times New Roman" w:hAnsi="Times New Roman"/>
          <w:sz w:val="24"/>
          <w:szCs w:val="24"/>
        </w:rPr>
      </w:pPr>
      <w:r w:rsidRPr="005B6DA2">
        <w:rPr>
          <w:rFonts w:ascii="Times New Roman" w:hAnsi="Times New Roman"/>
          <w:sz w:val="24"/>
          <w:szCs w:val="24"/>
        </w:rPr>
        <w:t xml:space="preserve">Application calls this API for </w:t>
      </w:r>
      <w:r>
        <w:rPr>
          <w:rFonts w:ascii="Times New Roman" w:hAnsi="Times New Roman"/>
          <w:sz w:val="24"/>
          <w:szCs w:val="24"/>
        </w:rPr>
        <w:t>Inbound</w:t>
      </w:r>
      <w:r w:rsidRPr="005B6DA2">
        <w:rPr>
          <w:rFonts w:ascii="Times New Roman" w:hAnsi="Times New Roman"/>
          <w:sz w:val="24"/>
          <w:szCs w:val="24"/>
        </w:rPr>
        <w:t xml:space="preserve"> Packet processing. When the application submits the SA Handle, and the set of input buffers to the virtual accelerator (using handle – </w:t>
      </w:r>
      <w:r>
        <w:rPr>
          <w:rFonts w:ascii="Times New Roman" w:hAnsi="Times New Roman"/>
          <w:sz w:val="24"/>
          <w:szCs w:val="24"/>
        </w:rPr>
        <w:t>and optional group</w:t>
      </w:r>
      <w:r w:rsidRPr="005B6DA2">
        <w:rPr>
          <w:rFonts w:ascii="Times New Roman" w:hAnsi="Times New Roman"/>
          <w:sz w:val="24"/>
          <w:szCs w:val="24"/>
        </w:rPr>
        <w:t xml:space="preserve">), the application expects the virtual accelerator to </w:t>
      </w:r>
      <w:proofErr w:type="spellStart"/>
      <w:r w:rsidRPr="005B6DA2">
        <w:rPr>
          <w:rFonts w:ascii="Times New Roman" w:hAnsi="Times New Roman"/>
          <w:sz w:val="24"/>
          <w:szCs w:val="24"/>
        </w:rPr>
        <w:t>IPSec</w:t>
      </w:r>
      <w:proofErr w:type="spellEnd"/>
      <w:r w:rsidRPr="005B6DA2">
        <w:rPr>
          <w:rFonts w:ascii="Times New Roman" w:hAnsi="Times New Roman"/>
          <w:sz w:val="24"/>
          <w:szCs w:val="24"/>
        </w:rPr>
        <w:t xml:space="preserve"> </w:t>
      </w:r>
      <w:r>
        <w:rPr>
          <w:rFonts w:ascii="Times New Roman" w:hAnsi="Times New Roman"/>
          <w:sz w:val="24"/>
          <w:szCs w:val="24"/>
        </w:rPr>
        <w:t>inbound</w:t>
      </w:r>
      <w:r w:rsidRPr="005B6DA2">
        <w:rPr>
          <w:rFonts w:ascii="Times New Roman" w:hAnsi="Times New Roman"/>
          <w:sz w:val="24"/>
          <w:szCs w:val="24"/>
        </w:rPr>
        <w:t xml:space="preserve"> </w:t>
      </w:r>
      <w:proofErr w:type="gramStart"/>
      <w:r w:rsidRPr="005B6DA2">
        <w:rPr>
          <w:rFonts w:ascii="Times New Roman" w:hAnsi="Times New Roman"/>
          <w:sz w:val="24"/>
          <w:szCs w:val="24"/>
        </w:rPr>
        <w:t>process</w:t>
      </w:r>
      <w:r>
        <w:rPr>
          <w:rFonts w:ascii="Times New Roman" w:hAnsi="Times New Roman"/>
          <w:sz w:val="24"/>
          <w:szCs w:val="24"/>
        </w:rPr>
        <w:t>(</w:t>
      </w:r>
      <w:proofErr w:type="spellStart"/>
      <w:proofErr w:type="gramEnd"/>
      <w:r>
        <w:rPr>
          <w:rFonts w:ascii="Times New Roman" w:hAnsi="Times New Roman"/>
          <w:sz w:val="24"/>
          <w:szCs w:val="24"/>
        </w:rPr>
        <w:t>decapsulation</w:t>
      </w:r>
      <w:proofErr w:type="spellEnd"/>
      <w:r>
        <w:rPr>
          <w:rFonts w:ascii="Times New Roman" w:hAnsi="Times New Roman"/>
          <w:sz w:val="24"/>
          <w:szCs w:val="24"/>
        </w:rPr>
        <w:t xml:space="preserve"> and decryption)</w:t>
      </w:r>
      <w:r w:rsidRPr="005B6DA2">
        <w:rPr>
          <w:rFonts w:ascii="Times New Roman" w:hAnsi="Times New Roman"/>
          <w:sz w:val="24"/>
          <w:szCs w:val="24"/>
        </w:rPr>
        <w:t xml:space="preserve"> the buffers as per the Security Association and return the processed buffers</w:t>
      </w:r>
      <w:r w:rsidR="00C67E27">
        <w:rPr>
          <w:rFonts w:ascii="Times New Roman" w:hAnsi="Times New Roman"/>
          <w:sz w:val="24"/>
          <w:szCs w:val="24"/>
        </w:rPr>
        <w:t>.</w:t>
      </w:r>
      <w:r w:rsidRPr="005B6DA2">
        <w:rPr>
          <w:rFonts w:ascii="Times New Roman" w:hAnsi="Times New Roman"/>
          <w:sz w:val="24"/>
          <w:szCs w:val="24"/>
        </w:rPr>
        <w:t xml:space="preserve"> </w:t>
      </w:r>
    </w:p>
    <w:p w:rsidR="00B61BFF" w:rsidRDefault="00B61BFF" w:rsidP="00B61BFF">
      <w:pPr>
        <w:pStyle w:val="Heading2"/>
      </w:pPr>
      <w:bookmarkStart w:id="301" w:name="_g_ipsec_la_multi_packet_encap"/>
      <w:bookmarkStart w:id="302" w:name="_Toc424044085"/>
      <w:bookmarkEnd w:id="301"/>
      <w:proofErr w:type="spellStart"/>
      <w:r>
        <w:t>g_ipsec_la_multi_packet_encap</w:t>
      </w:r>
      <w:bookmarkEnd w:id="302"/>
      <w:proofErr w:type="spellEnd"/>
    </w:p>
    <w:p w:rsidR="00B61BFF" w:rsidRDefault="00B61BFF" w:rsidP="00C67E27">
      <w:pPr>
        <w:spacing w:after="0"/>
      </w:pPr>
    </w:p>
    <w:p w:rsidR="00B61BFF" w:rsidRPr="00F27BC0" w:rsidRDefault="00B61BFF" w:rsidP="00C67E27">
      <w:pPr>
        <w:spacing w:after="0"/>
        <w:rPr>
          <w:rFonts w:ascii="Courier New" w:hAnsi="Courier New" w:cs="Courier New"/>
        </w:rPr>
      </w:pPr>
      <w:r w:rsidRPr="00F27BC0">
        <w:rPr>
          <w:rFonts w:ascii="Courier New" w:hAnsi="Courier New" w:cs="Courier New"/>
        </w:rPr>
        <w:t>Prototype:</w:t>
      </w:r>
    </w:p>
    <w:p w:rsidR="00B61BFF" w:rsidRPr="00F27BC0" w:rsidRDefault="00B61BFF" w:rsidP="00C67E27">
      <w:pPr>
        <w:spacing w:after="0"/>
        <w:rPr>
          <w:rFonts w:ascii="Courier New" w:hAnsi="Courier New" w:cs="Courier New"/>
        </w:rPr>
      </w:pPr>
      <w:r>
        <w:rPr>
          <w:rFonts w:ascii="Courier New" w:hAnsi="Courier New" w:cs="Courier New"/>
        </w:rPr>
        <w:t xml:space="preserve">int32_t </w:t>
      </w:r>
      <w:proofErr w:type="spellStart"/>
      <w:r>
        <w:rPr>
          <w:rFonts w:ascii="Courier New" w:hAnsi="Courier New" w:cs="Courier New"/>
        </w:rPr>
        <w:t>g_ipsec_la_multi_packet_</w:t>
      </w:r>
      <w:proofErr w:type="gramStart"/>
      <w:r>
        <w:rPr>
          <w:rFonts w:ascii="Courier New" w:hAnsi="Courier New" w:cs="Courier New"/>
        </w:rPr>
        <w:t>encap</w:t>
      </w:r>
      <w:proofErr w:type="spellEnd"/>
      <w:r w:rsidRPr="00F27BC0">
        <w:rPr>
          <w:rFonts w:ascii="Courier New" w:hAnsi="Courier New" w:cs="Courier New"/>
        </w:rPr>
        <w:t>(</w:t>
      </w:r>
      <w:proofErr w:type="gramEnd"/>
    </w:p>
    <w:p w:rsidR="00B61BFF" w:rsidRPr="00F27BC0" w:rsidRDefault="00B61BFF" w:rsidP="00C67E27">
      <w:pPr>
        <w:spacing w:after="0"/>
        <w:ind w:left="144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g_ipsec_la_handle</w:t>
      </w:r>
      <w:proofErr w:type="spellEnd"/>
      <w:r w:rsidRPr="00F27BC0">
        <w:rPr>
          <w:rFonts w:ascii="Courier New" w:hAnsi="Courier New" w:cs="Courier New"/>
        </w:rPr>
        <w:t xml:space="preserve"> *handle, </w:t>
      </w:r>
    </w:p>
    <w:p w:rsidR="00B61BFF" w:rsidRDefault="00B61BFF" w:rsidP="00C67E27">
      <w:pPr>
        <w:spacing w:after="0"/>
        <w:ind w:left="144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g_ipsec_la_control_flags</w:t>
      </w:r>
      <w:proofErr w:type="spellEnd"/>
      <w:r w:rsidRPr="00F27BC0">
        <w:rPr>
          <w:rFonts w:ascii="Courier New" w:hAnsi="Courier New" w:cs="Courier New"/>
        </w:rPr>
        <w:t xml:space="preserve"> flags,</w:t>
      </w:r>
    </w:p>
    <w:p w:rsidR="00B61BFF" w:rsidRDefault="00B61BFF" w:rsidP="00C67E27">
      <w:pPr>
        <w:spacing w:after="0"/>
        <w:ind w:left="720" w:firstLine="72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g_ipsec_la_sa_handle</w:t>
      </w:r>
      <w:proofErr w:type="spellEnd"/>
      <w:r w:rsidRPr="00F27BC0">
        <w:rPr>
          <w:rFonts w:ascii="Courier New" w:hAnsi="Courier New" w:cs="Courier New"/>
        </w:rPr>
        <w:t xml:space="preserve"> *handle; /* SA Handle */</w:t>
      </w:r>
    </w:p>
    <w:p w:rsidR="00B61BFF" w:rsidRPr="00F27BC0" w:rsidRDefault="00B61BFF" w:rsidP="00C67E27">
      <w:pPr>
        <w:spacing w:after="0"/>
        <w:rPr>
          <w:rFonts w:ascii="Courier New" w:hAnsi="Courier New" w:cs="Courier New"/>
        </w:rPr>
      </w:pPr>
      <w:r>
        <w:rPr>
          <w:rFonts w:ascii="Courier New" w:hAnsi="Courier New" w:cs="Courier New"/>
        </w:rPr>
        <w:tab/>
      </w:r>
      <w:r>
        <w:rPr>
          <w:rFonts w:ascii="Courier New" w:hAnsi="Courier New" w:cs="Courier New"/>
        </w:rPr>
        <w:tab/>
        <w:t xml:space="preserve">uint32_t </w:t>
      </w:r>
      <w:proofErr w:type="spellStart"/>
      <w:r>
        <w:rPr>
          <w:rFonts w:ascii="Courier New" w:hAnsi="Courier New" w:cs="Courier New"/>
        </w:rPr>
        <w:t>num_</w:t>
      </w:r>
      <w:r w:rsidR="00D36E2A">
        <w:rPr>
          <w:rFonts w:ascii="Courier New" w:hAnsi="Courier New" w:cs="Courier New"/>
        </w:rPr>
        <w:t>packets</w:t>
      </w:r>
      <w:proofErr w:type="spellEnd"/>
      <w:r>
        <w:rPr>
          <w:rFonts w:ascii="Courier New" w:hAnsi="Courier New" w:cs="Courier New"/>
        </w:rPr>
        <w:t xml:space="preserve">; /* </w:t>
      </w:r>
      <w:proofErr w:type="spellStart"/>
      <w:r>
        <w:rPr>
          <w:rFonts w:ascii="Courier New" w:hAnsi="Courier New" w:cs="Courier New"/>
        </w:rPr>
        <w:t>num</w:t>
      </w:r>
      <w:proofErr w:type="spellEnd"/>
      <w:r w:rsidRPr="00F27BC0">
        <w:rPr>
          <w:rFonts w:ascii="Courier New" w:hAnsi="Courier New" w:cs="Courier New"/>
        </w:rPr>
        <w:t xml:space="preserve"> of Scatter Gather elements */</w:t>
      </w:r>
    </w:p>
    <w:p w:rsidR="00B61BFF" w:rsidRDefault="00B61BFF" w:rsidP="00C67E27">
      <w:pPr>
        <w:spacing w:after="0"/>
        <w:rPr>
          <w:rFonts w:ascii="Courier New" w:hAnsi="Courier New" w:cs="Courier New"/>
        </w:rPr>
      </w:pPr>
      <w:r w:rsidRPr="00F27BC0">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w:t>
      </w:r>
      <w:r w:rsidR="00D36E2A">
        <w:rPr>
          <w:rFonts w:ascii="Courier New" w:hAnsi="Courier New" w:cs="Courier New"/>
        </w:rPr>
        <w:t>packet</w:t>
      </w:r>
      <w:proofErr w:type="spellEnd"/>
      <w:r>
        <w:rPr>
          <w:rFonts w:ascii="Courier New" w:hAnsi="Courier New" w:cs="Courier New"/>
        </w:rPr>
        <w:t xml:space="preserve"> </w:t>
      </w:r>
      <w:proofErr w:type="spellStart"/>
      <w:r>
        <w:rPr>
          <w:rFonts w:ascii="Courier New" w:hAnsi="Courier New" w:cs="Courier New"/>
        </w:rPr>
        <w:t>in_</w:t>
      </w:r>
      <w:r w:rsidR="00D36E2A">
        <w:rPr>
          <w:rFonts w:ascii="Courier New" w:hAnsi="Courier New" w:cs="Courier New"/>
        </w:rPr>
        <w:t>packets</w:t>
      </w:r>
      <w:proofErr w:type="spellEnd"/>
      <w:r>
        <w:rPr>
          <w:rFonts w:ascii="Courier New" w:hAnsi="Courier New" w:cs="Courier New"/>
        </w:rPr>
        <w:t>[];</w:t>
      </w:r>
    </w:p>
    <w:p w:rsidR="00B61BFF" w:rsidRPr="00F27BC0" w:rsidRDefault="00B61BFF" w:rsidP="00C67E27">
      <w:pPr>
        <w:spacing w:after="0"/>
        <w:ind w:left="1440" w:firstLine="720"/>
        <w:rPr>
          <w:rFonts w:ascii="Courier New" w:hAnsi="Courier New" w:cs="Courier New"/>
        </w:rPr>
      </w:pPr>
      <w:r w:rsidRPr="00F27BC0">
        <w:rPr>
          <w:rFonts w:ascii="Courier New" w:hAnsi="Courier New" w:cs="Courier New"/>
        </w:rPr>
        <w:t>/* Array of data blocks */</w:t>
      </w:r>
    </w:p>
    <w:p w:rsidR="00B61BFF" w:rsidRDefault="00D36E2A" w:rsidP="00C67E27">
      <w:pPr>
        <w:spacing w:after="0"/>
        <w:ind w:left="1440"/>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g_ipsec_la_packet</w:t>
      </w:r>
      <w:proofErr w:type="spellEnd"/>
      <w:r w:rsidR="00B61BFF">
        <w:rPr>
          <w:rFonts w:ascii="Courier New" w:hAnsi="Courier New" w:cs="Courier New"/>
        </w:rPr>
        <w:t xml:space="preserve"> </w:t>
      </w:r>
      <w:proofErr w:type="spellStart"/>
      <w:r>
        <w:rPr>
          <w:rFonts w:ascii="Courier New" w:hAnsi="Courier New" w:cs="Courier New"/>
        </w:rPr>
        <w:t>out_packets</w:t>
      </w:r>
      <w:proofErr w:type="spellEnd"/>
      <w:r w:rsidR="00B61BFF">
        <w:rPr>
          <w:rFonts w:ascii="Courier New" w:hAnsi="Courier New" w:cs="Courier New"/>
        </w:rPr>
        <w:t xml:space="preserve">[]; </w:t>
      </w:r>
    </w:p>
    <w:p w:rsidR="00B61BFF" w:rsidRPr="00F27BC0" w:rsidRDefault="00B61BFF" w:rsidP="00C67E27">
      <w:pPr>
        <w:spacing w:after="0"/>
        <w:ind w:left="1440" w:firstLine="720"/>
        <w:rPr>
          <w:rFonts w:ascii="Courier New" w:hAnsi="Courier New" w:cs="Courier New"/>
        </w:rPr>
      </w:pPr>
      <w:r>
        <w:rPr>
          <w:rFonts w:ascii="Courier New" w:hAnsi="Courier New" w:cs="Courier New"/>
        </w:rPr>
        <w:t>/* Array of output data blocks */</w:t>
      </w:r>
    </w:p>
    <w:p w:rsidR="00B61BFF" w:rsidRDefault="00B61BFF" w:rsidP="00C67E27">
      <w:pPr>
        <w:spacing w:after="0"/>
        <w:ind w:left="144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g_api_resp_args</w:t>
      </w:r>
      <w:proofErr w:type="spellEnd"/>
      <w:r w:rsidRPr="00F27BC0">
        <w:rPr>
          <w:rFonts w:ascii="Courier New" w:hAnsi="Courier New" w:cs="Courier New"/>
        </w:rPr>
        <w:t xml:space="preserve"> </w:t>
      </w:r>
      <w:ins w:id="303" w:author="Venkataraman Subhashini-B22166" w:date="2015-07-14T14:26:00Z">
        <w:r w:rsidR="000B2583">
          <w:rPr>
            <w:rFonts w:ascii="Courier New" w:hAnsi="Courier New" w:cs="Courier New"/>
          </w:rPr>
          <w:t>*</w:t>
        </w:r>
      </w:ins>
      <w:proofErr w:type="spellStart"/>
      <w:r w:rsidRPr="00F27BC0">
        <w:rPr>
          <w:rFonts w:ascii="Courier New" w:hAnsi="Courier New" w:cs="Courier New"/>
        </w:rPr>
        <w:t>resp</w:t>
      </w:r>
      <w:proofErr w:type="spellEnd"/>
      <w:r w:rsidRPr="00F27BC0">
        <w:rPr>
          <w:rFonts w:ascii="Courier New" w:hAnsi="Courier New" w:cs="Courier New"/>
        </w:rPr>
        <w:t>)</w:t>
      </w:r>
    </w:p>
    <w:p w:rsidR="00B61BFF" w:rsidRDefault="00B61BFF" w:rsidP="00C67E27">
      <w:pPr>
        <w:spacing w:after="0"/>
        <w:rPr>
          <w:rFonts w:ascii="Courier New" w:hAnsi="Courier New" w:cs="Courier New"/>
        </w:rPr>
      </w:pPr>
      <w:r>
        <w:rPr>
          <w:rFonts w:ascii="Courier New" w:hAnsi="Courier New" w:cs="Courier New"/>
        </w:rPr>
        <w:t>/*</w:t>
      </w:r>
    </w:p>
    <w:p w:rsidR="00B61BFF" w:rsidRDefault="00B61BFF" w:rsidP="00C67E27">
      <w:pPr>
        <w:spacing w:after="0"/>
        <w:rPr>
          <w:rFonts w:ascii="Courier New" w:hAnsi="Courier New" w:cs="Courier New"/>
        </w:rPr>
      </w:pPr>
      <w:r>
        <w:rPr>
          <w:rFonts w:ascii="Courier New" w:hAnsi="Courier New" w:cs="Courier New"/>
        </w:rPr>
        <w:t xml:space="preserve"> * Function Name: </w:t>
      </w:r>
      <w:proofErr w:type="spellStart"/>
      <w:r>
        <w:rPr>
          <w:rFonts w:ascii="Courier New" w:hAnsi="Courier New" w:cs="Courier New"/>
        </w:rPr>
        <w:t>g_ipsec_la_encap_packet</w:t>
      </w:r>
      <w:proofErr w:type="spellEnd"/>
    </w:p>
    <w:p w:rsidR="007621DD" w:rsidRDefault="00B61BFF" w:rsidP="00C67E27">
      <w:pPr>
        <w:spacing w:after="0"/>
        <w:rPr>
          <w:rFonts w:ascii="Courier New" w:hAnsi="Courier New" w:cs="Courier New"/>
        </w:rPr>
      </w:pPr>
      <w:r>
        <w:rPr>
          <w:rFonts w:ascii="Courier New" w:hAnsi="Courier New" w:cs="Courier New"/>
        </w:rPr>
        <w:t xml:space="preserve"> * Arguments: Accelerator handle, Control Flags, SA Handle, Input </w:t>
      </w:r>
    </w:p>
    <w:p w:rsidR="00B61BFF" w:rsidRDefault="007621DD" w:rsidP="00C67E27">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packets</w:t>
      </w:r>
      <w:proofErr w:type="gramEnd"/>
      <w:r>
        <w:rPr>
          <w:rFonts w:ascii="Courier New" w:hAnsi="Courier New" w:cs="Courier New"/>
        </w:rPr>
        <w:t>, Output packets</w:t>
      </w:r>
      <w:r w:rsidR="00B61BFF">
        <w:rPr>
          <w:rFonts w:ascii="Courier New" w:hAnsi="Courier New" w:cs="Courier New"/>
        </w:rPr>
        <w:t>, result</w:t>
      </w:r>
    </w:p>
    <w:p w:rsidR="00B61BFF" w:rsidRDefault="00B61BFF" w:rsidP="00C67E27">
      <w:pPr>
        <w:spacing w:after="0"/>
        <w:rPr>
          <w:rFonts w:ascii="Courier New" w:hAnsi="Courier New" w:cs="Courier New"/>
        </w:rPr>
      </w:pPr>
      <w:r>
        <w:rPr>
          <w:rFonts w:ascii="Courier New" w:hAnsi="Courier New" w:cs="Courier New"/>
        </w:rPr>
        <w:t xml:space="preserve"> *        Success or error code, Response callback and </w:t>
      </w:r>
      <w:proofErr w:type="spellStart"/>
      <w:r>
        <w:rPr>
          <w:rFonts w:ascii="Courier New" w:hAnsi="Courier New" w:cs="Courier New"/>
        </w:rPr>
        <w:t>args</w:t>
      </w:r>
      <w:proofErr w:type="spellEnd"/>
      <w:r>
        <w:rPr>
          <w:rFonts w:ascii="Courier New" w:hAnsi="Courier New" w:cs="Courier New"/>
        </w:rPr>
        <w:t xml:space="preserve">, in case </w:t>
      </w:r>
    </w:p>
    <w:p w:rsidR="00B61BFF" w:rsidRDefault="00B61BFF" w:rsidP="00C67E27">
      <w:pPr>
        <w:spacing w:after="0"/>
        <w:rPr>
          <w:rFonts w:ascii="Courier New" w:hAnsi="Courier New" w:cs="Courier New"/>
        </w:rPr>
      </w:pPr>
      <w:r>
        <w:rPr>
          <w:rFonts w:ascii="Courier New" w:hAnsi="Courier New" w:cs="Courier New"/>
        </w:rPr>
        <w:t xml:space="preserve"> *        </w:t>
      </w:r>
      <w:proofErr w:type="spellStart"/>
      <w:proofErr w:type="gramStart"/>
      <w:r>
        <w:rPr>
          <w:rFonts w:ascii="Courier New" w:hAnsi="Courier New" w:cs="Courier New"/>
        </w:rPr>
        <w:t>async</w:t>
      </w:r>
      <w:proofErr w:type="spellEnd"/>
      <w:proofErr w:type="gramEnd"/>
      <w:r>
        <w:rPr>
          <w:rFonts w:ascii="Courier New" w:hAnsi="Courier New" w:cs="Courier New"/>
        </w:rPr>
        <w:t xml:space="preserve"> response is requested.</w:t>
      </w:r>
    </w:p>
    <w:p w:rsidR="00B61BFF" w:rsidRDefault="00B61BFF" w:rsidP="00C67E27">
      <w:pPr>
        <w:spacing w:after="0"/>
        <w:rPr>
          <w:rFonts w:ascii="Courier New" w:hAnsi="Courier New" w:cs="Courier New"/>
        </w:rPr>
      </w:pPr>
      <w:r>
        <w:rPr>
          <w:rFonts w:ascii="Courier New" w:hAnsi="Courier New" w:cs="Courier New"/>
        </w:rPr>
        <w:t xml:space="preserve"> * Return </w:t>
      </w:r>
      <w:proofErr w:type="gramStart"/>
      <w:r>
        <w:rPr>
          <w:rFonts w:ascii="Courier New" w:hAnsi="Courier New" w:cs="Courier New"/>
        </w:rPr>
        <w:t>Value :</w:t>
      </w:r>
      <w:proofErr w:type="gramEnd"/>
      <w:r>
        <w:rPr>
          <w:rFonts w:ascii="Courier New" w:hAnsi="Courier New" w:cs="Courier New"/>
        </w:rPr>
        <w:t xml:space="preserve"> Success or Failure</w:t>
      </w:r>
    </w:p>
    <w:p w:rsidR="00B61BFF" w:rsidRDefault="00B61BFF" w:rsidP="00C67E27">
      <w:pPr>
        <w:spacing w:after="0"/>
        <w:rPr>
          <w:rFonts w:ascii="Courier New" w:hAnsi="Courier New" w:cs="Courier New"/>
        </w:rPr>
      </w:pPr>
      <w:r>
        <w:rPr>
          <w:rFonts w:ascii="Courier New" w:hAnsi="Courier New" w:cs="Courier New"/>
        </w:rPr>
        <w:t xml:space="preserve"> */</w:t>
      </w:r>
    </w:p>
    <w:p w:rsidR="00B61BFF" w:rsidRPr="002658AA" w:rsidRDefault="007621DD" w:rsidP="007621DD">
      <w:r>
        <w:t xml:space="preserve">This function is similar to </w:t>
      </w:r>
      <w:proofErr w:type="spellStart"/>
      <w:r>
        <w:t>g_ipsec_la_packet_encap</w:t>
      </w:r>
      <w:proofErr w:type="spellEnd"/>
      <w:r>
        <w:t>. However multiple packets can be submitted by application in one API invocation.</w:t>
      </w:r>
    </w:p>
    <w:p w:rsidR="00B61BFF" w:rsidRDefault="00B61BFF" w:rsidP="00B61BFF">
      <w:pPr>
        <w:pStyle w:val="Heading2"/>
      </w:pPr>
      <w:bookmarkStart w:id="304" w:name="_g_ipsec_la_multi_packet_decap"/>
      <w:bookmarkEnd w:id="304"/>
      <w:r>
        <w:t xml:space="preserve"> </w:t>
      </w:r>
      <w:bookmarkStart w:id="305" w:name="_Toc424044086"/>
      <w:proofErr w:type="spellStart"/>
      <w:r>
        <w:t>g_ipsec_la_multi_packet_decap</w:t>
      </w:r>
      <w:bookmarkEnd w:id="305"/>
      <w:proofErr w:type="spellEnd"/>
    </w:p>
    <w:p w:rsidR="00B61BFF" w:rsidRPr="00F27BC0" w:rsidRDefault="00B61BFF" w:rsidP="00C67E27">
      <w:pPr>
        <w:spacing w:after="0"/>
        <w:rPr>
          <w:rFonts w:ascii="Courier New" w:hAnsi="Courier New" w:cs="Courier New"/>
        </w:rPr>
      </w:pPr>
      <w:r w:rsidRPr="00F27BC0">
        <w:rPr>
          <w:rFonts w:ascii="Courier New" w:hAnsi="Courier New" w:cs="Courier New"/>
        </w:rPr>
        <w:t>Prototype:</w:t>
      </w:r>
    </w:p>
    <w:p w:rsidR="00B61BFF" w:rsidRPr="00F27BC0" w:rsidRDefault="00B61BFF" w:rsidP="00C67E27">
      <w:pPr>
        <w:spacing w:after="0"/>
        <w:rPr>
          <w:rFonts w:ascii="Courier New" w:hAnsi="Courier New" w:cs="Courier New"/>
        </w:rPr>
      </w:pPr>
      <w:r>
        <w:rPr>
          <w:rFonts w:ascii="Courier New" w:hAnsi="Courier New" w:cs="Courier New"/>
        </w:rPr>
        <w:t>int32_t</w:t>
      </w:r>
      <w:r w:rsidRPr="00F27BC0">
        <w:rPr>
          <w:rFonts w:ascii="Courier New" w:hAnsi="Courier New" w:cs="Courier New"/>
        </w:rPr>
        <w:tab/>
      </w:r>
      <w:proofErr w:type="spellStart"/>
      <w:r>
        <w:rPr>
          <w:rFonts w:ascii="Courier New" w:hAnsi="Courier New" w:cs="Courier New"/>
        </w:rPr>
        <w:t>g_ipsec_la_de</w:t>
      </w:r>
      <w:r w:rsidRPr="00F27BC0">
        <w:rPr>
          <w:rFonts w:ascii="Courier New" w:hAnsi="Courier New" w:cs="Courier New"/>
        </w:rPr>
        <w:t>cap_</w:t>
      </w:r>
      <w:proofErr w:type="gramStart"/>
      <w:r w:rsidRPr="00F27BC0">
        <w:rPr>
          <w:rFonts w:ascii="Courier New" w:hAnsi="Courier New" w:cs="Courier New"/>
        </w:rPr>
        <w:t>packet</w:t>
      </w:r>
      <w:proofErr w:type="spellEnd"/>
      <w:r w:rsidRPr="00F27BC0">
        <w:rPr>
          <w:rFonts w:ascii="Courier New" w:hAnsi="Courier New" w:cs="Courier New"/>
        </w:rPr>
        <w:t>(</w:t>
      </w:r>
      <w:proofErr w:type="gramEnd"/>
    </w:p>
    <w:p w:rsidR="00B61BFF" w:rsidRPr="00F27BC0" w:rsidRDefault="00B61BFF" w:rsidP="00C67E27">
      <w:pPr>
        <w:spacing w:after="0"/>
        <w:ind w:left="144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g_ipsec_la_handle</w:t>
      </w:r>
      <w:proofErr w:type="spellEnd"/>
      <w:r w:rsidRPr="00F27BC0">
        <w:rPr>
          <w:rFonts w:ascii="Courier New" w:hAnsi="Courier New" w:cs="Courier New"/>
        </w:rPr>
        <w:t xml:space="preserve"> *handle, </w:t>
      </w:r>
    </w:p>
    <w:p w:rsidR="00B61BFF" w:rsidRPr="00F27BC0" w:rsidRDefault="00B61BFF" w:rsidP="00C67E27">
      <w:pPr>
        <w:spacing w:after="0"/>
        <w:ind w:left="144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g_ipsec_la_control_flags</w:t>
      </w:r>
      <w:proofErr w:type="spellEnd"/>
      <w:r w:rsidRPr="00F27BC0">
        <w:rPr>
          <w:rFonts w:ascii="Courier New" w:hAnsi="Courier New" w:cs="Courier New"/>
        </w:rPr>
        <w:t xml:space="preserve"> flags,</w:t>
      </w:r>
    </w:p>
    <w:p w:rsidR="00B61BFF" w:rsidRDefault="00B61BFF" w:rsidP="00C67E27">
      <w:pPr>
        <w:spacing w:after="0"/>
        <w:ind w:left="720" w:firstLine="72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g_ipsec_la_sa_handle</w:t>
      </w:r>
      <w:proofErr w:type="spellEnd"/>
      <w:r w:rsidRPr="00F27BC0">
        <w:rPr>
          <w:rFonts w:ascii="Courier New" w:hAnsi="Courier New" w:cs="Courier New"/>
        </w:rPr>
        <w:t xml:space="preserve"> *handle; /* SA Handle */</w:t>
      </w:r>
    </w:p>
    <w:p w:rsidR="00B61BFF" w:rsidRPr="00F27BC0" w:rsidRDefault="00B61BFF" w:rsidP="00C67E27">
      <w:pPr>
        <w:spacing w:after="0"/>
        <w:rPr>
          <w:rFonts w:ascii="Courier New" w:hAnsi="Courier New" w:cs="Courier New"/>
        </w:rPr>
      </w:pPr>
      <w:r>
        <w:rPr>
          <w:rFonts w:ascii="Courier New" w:hAnsi="Courier New" w:cs="Courier New"/>
        </w:rPr>
        <w:tab/>
      </w:r>
      <w:r>
        <w:rPr>
          <w:rFonts w:ascii="Courier New" w:hAnsi="Courier New" w:cs="Courier New"/>
        </w:rPr>
        <w:tab/>
      </w:r>
      <w:r w:rsidRPr="00F27BC0">
        <w:rPr>
          <w:rFonts w:ascii="Courier New" w:hAnsi="Courier New" w:cs="Courier New"/>
        </w:rPr>
        <w:t xml:space="preserve">uint32_t </w:t>
      </w:r>
      <w:proofErr w:type="spellStart"/>
      <w:r w:rsidRPr="00F27BC0">
        <w:rPr>
          <w:rFonts w:ascii="Courier New" w:hAnsi="Courier New" w:cs="Courier New"/>
        </w:rPr>
        <w:t>num_</w:t>
      </w:r>
      <w:r w:rsidR="007621DD">
        <w:rPr>
          <w:rFonts w:ascii="Courier New" w:hAnsi="Courier New" w:cs="Courier New"/>
        </w:rPr>
        <w:t>packets</w:t>
      </w:r>
      <w:proofErr w:type="spellEnd"/>
      <w:r w:rsidRPr="00F27BC0">
        <w:rPr>
          <w:rFonts w:ascii="Courier New" w:hAnsi="Courier New" w:cs="Courier New"/>
        </w:rPr>
        <w:t>;</w:t>
      </w:r>
      <w:r w:rsidRPr="00F27BC0">
        <w:rPr>
          <w:rFonts w:ascii="Courier New" w:hAnsi="Courier New" w:cs="Courier New"/>
        </w:rPr>
        <w:tab/>
        <w:t>/* number of Scatter Gather elements */</w:t>
      </w:r>
    </w:p>
    <w:p w:rsidR="00B61BFF" w:rsidRDefault="00B61BFF" w:rsidP="00C67E27">
      <w:pPr>
        <w:spacing w:after="0"/>
        <w:rPr>
          <w:rFonts w:ascii="Courier New" w:hAnsi="Courier New" w:cs="Courier New"/>
        </w:rPr>
      </w:pPr>
      <w:r w:rsidRPr="00F27BC0">
        <w:rPr>
          <w:rFonts w:ascii="Courier New" w:hAnsi="Courier New" w:cs="Courier New"/>
        </w:rPr>
        <w:lastRenderedPageBreak/>
        <w:tab/>
      </w:r>
      <w:r>
        <w:rPr>
          <w:rFonts w:ascii="Courier New" w:hAnsi="Courier New" w:cs="Courier New"/>
        </w:rPr>
        <w:tab/>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g_ipsec_la_data</w:t>
      </w:r>
      <w:proofErr w:type="spellEnd"/>
      <w:r>
        <w:rPr>
          <w:rFonts w:ascii="Courier New" w:hAnsi="Courier New" w:cs="Courier New"/>
        </w:rPr>
        <w:t xml:space="preserve"> </w:t>
      </w:r>
      <w:proofErr w:type="spellStart"/>
      <w:r>
        <w:rPr>
          <w:rFonts w:ascii="Courier New" w:hAnsi="Courier New" w:cs="Courier New"/>
        </w:rPr>
        <w:t>in_</w:t>
      </w:r>
      <w:r w:rsidR="007621DD">
        <w:rPr>
          <w:rFonts w:ascii="Courier New" w:hAnsi="Courier New" w:cs="Courier New"/>
        </w:rPr>
        <w:t>packets</w:t>
      </w:r>
      <w:proofErr w:type="spellEnd"/>
      <w:r>
        <w:rPr>
          <w:rFonts w:ascii="Courier New" w:hAnsi="Courier New" w:cs="Courier New"/>
        </w:rPr>
        <w:t>[];</w:t>
      </w:r>
      <w:r w:rsidRPr="00F27BC0">
        <w:rPr>
          <w:rFonts w:ascii="Courier New" w:hAnsi="Courier New" w:cs="Courier New"/>
        </w:rPr>
        <w:t xml:space="preserve">/* Array of </w:t>
      </w:r>
      <w:r w:rsidR="007621DD">
        <w:rPr>
          <w:rFonts w:ascii="Courier New" w:hAnsi="Courier New" w:cs="Courier New"/>
        </w:rPr>
        <w:t>in packets</w:t>
      </w:r>
      <w:r w:rsidRPr="00F27BC0">
        <w:rPr>
          <w:rFonts w:ascii="Courier New" w:hAnsi="Courier New" w:cs="Courier New"/>
        </w:rPr>
        <w:t xml:space="preserve"> */</w:t>
      </w:r>
    </w:p>
    <w:p w:rsidR="00B61BFF" w:rsidRPr="00F27BC0" w:rsidRDefault="00B61BFF" w:rsidP="00C67E27">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g_ipsec_la_data</w:t>
      </w:r>
      <w:proofErr w:type="spellEnd"/>
      <w:r>
        <w:rPr>
          <w:rFonts w:ascii="Courier New" w:hAnsi="Courier New" w:cs="Courier New"/>
        </w:rPr>
        <w:t xml:space="preserve"> </w:t>
      </w:r>
      <w:proofErr w:type="spellStart"/>
      <w:r>
        <w:rPr>
          <w:rFonts w:ascii="Courier New" w:hAnsi="Courier New" w:cs="Courier New"/>
        </w:rPr>
        <w:t>out_</w:t>
      </w:r>
      <w:r w:rsidR="007621DD">
        <w:rPr>
          <w:rFonts w:ascii="Courier New" w:hAnsi="Courier New" w:cs="Courier New"/>
        </w:rPr>
        <w:t>packets</w:t>
      </w:r>
      <w:proofErr w:type="spellEnd"/>
      <w:r>
        <w:rPr>
          <w:rFonts w:ascii="Courier New" w:hAnsi="Courier New" w:cs="Courier New"/>
        </w:rPr>
        <w:t xml:space="preserve">[] /* Array of </w:t>
      </w:r>
      <w:r w:rsidR="007621DD">
        <w:rPr>
          <w:rFonts w:ascii="Courier New" w:hAnsi="Courier New" w:cs="Courier New"/>
        </w:rPr>
        <w:t>out packets</w:t>
      </w:r>
      <w:r>
        <w:rPr>
          <w:rFonts w:ascii="Courier New" w:hAnsi="Courier New" w:cs="Courier New"/>
        </w:rPr>
        <w:t>*/</w:t>
      </w:r>
    </w:p>
    <w:p w:rsidR="00B61BFF" w:rsidRDefault="00B61BFF" w:rsidP="00C67E27">
      <w:pPr>
        <w:spacing w:after="0"/>
        <w:ind w:left="144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g_api_resp_args</w:t>
      </w:r>
      <w:proofErr w:type="spellEnd"/>
      <w:r w:rsidRPr="00F27BC0">
        <w:rPr>
          <w:rFonts w:ascii="Courier New" w:hAnsi="Courier New" w:cs="Courier New"/>
        </w:rPr>
        <w:t xml:space="preserve"> </w:t>
      </w:r>
      <w:proofErr w:type="spellStart"/>
      <w:r w:rsidRPr="00F27BC0">
        <w:rPr>
          <w:rFonts w:ascii="Courier New" w:hAnsi="Courier New" w:cs="Courier New"/>
        </w:rPr>
        <w:t>resp</w:t>
      </w:r>
      <w:proofErr w:type="spellEnd"/>
      <w:r w:rsidRPr="00F27BC0">
        <w:rPr>
          <w:rFonts w:ascii="Courier New" w:hAnsi="Courier New" w:cs="Courier New"/>
        </w:rPr>
        <w:t>)</w:t>
      </w:r>
    </w:p>
    <w:p w:rsidR="00B61BFF" w:rsidRDefault="00B61BFF" w:rsidP="00C67E27">
      <w:pPr>
        <w:spacing w:after="0"/>
        <w:rPr>
          <w:rFonts w:ascii="Courier New" w:hAnsi="Courier New" w:cs="Courier New"/>
        </w:rPr>
      </w:pPr>
      <w:r>
        <w:rPr>
          <w:rFonts w:ascii="Courier New" w:hAnsi="Courier New" w:cs="Courier New"/>
        </w:rPr>
        <w:t>/*</w:t>
      </w:r>
    </w:p>
    <w:p w:rsidR="00B61BFF" w:rsidRDefault="00B61BFF" w:rsidP="00C67E27">
      <w:pPr>
        <w:spacing w:after="0"/>
        <w:rPr>
          <w:rFonts w:ascii="Courier New" w:hAnsi="Courier New" w:cs="Courier New"/>
        </w:rPr>
      </w:pPr>
      <w:r>
        <w:rPr>
          <w:rFonts w:ascii="Courier New" w:hAnsi="Courier New" w:cs="Courier New"/>
        </w:rPr>
        <w:t xml:space="preserve"> * Function Name: </w:t>
      </w:r>
      <w:proofErr w:type="spellStart"/>
      <w:r>
        <w:rPr>
          <w:rFonts w:ascii="Courier New" w:hAnsi="Courier New" w:cs="Courier New"/>
        </w:rPr>
        <w:t>g_ipsec_la_decap_packet</w:t>
      </w:r>
      <w:proofErr w:type="spellEnd"/>
    </w:p>
    <w:p w:rsidR="00B61BFF" w:rsidRDefault="00B61BFF" w:rsidP="00C67E27">
      <w:pPr>
        <w:spacing w:after="0"/>
        <w:rPr>
          <w:rFonts w:ascii="Courier New" w:hAnsi="Courier New" w:cs="Courier New"/>
        </w:rPr>
      </w:pPr>
      <w:r>
        <w:rPr>
          <w:rFonts w:ascii="Courier New" w:hAnsi="Courier New" w:cs="Courier New"/>
        </w:rPr>
        <w:t xml:space="preserve"> * Arguments: Accelerator handle, Control Flags, SA,  </w:t>
      </w:r>
    </w:p>
    <w:p w:rsidR="00B61BFF" w:rsidRDefault="00B61BFF" w:rsidP="00C67E27">
      <w:pPr>
        <w:spacing w:after="0"/>
        <w:rPr>
          <w:rFonts w:ascii="Courier New" w:hAnsi="Courier New" w:cs="Courier New"/>
        </w:rPr>
      </w:pPr>
      <w:r>
        <w:rPr>
          <w:rFonts w:ascii="Courier New" w:hAnsi="Courier New" w:cs="Courier New"/>
        </w:rPr>
        <w:t xml:space="preserve"> *        Handle, Input </w:t>
      </w:r>
      <w:r w:rsidR="007621DD">
        <w:rPr>
          <w:rFonts w:ascii="Courier New" w:hAnsi="Courier New" w:cs="Courier New"/>
        </w:rPr>
        <w:t>packets</w:t>
      </w:r>
    </w:p>
    <w:p w:rsidR="00B61BFF" w:rsidRDefault="00B61BFF" w:rsidP="00C67E27">
      <w:pPr>
        <w:spacing w:after="0"/>
        <w:rPr>
          <w:rFonts w:ascii="Courier New" w:hAnsi="Courier New" w:cs="Courier New"/>
        </w:rPr>
      </w:pPr>
      <w:r>
        <w:rPr>
          <w:rFonts w:ascii="Courier New" w:hAnsi="Courier New" w:cs="Courier New"/>
        </w:rPr>
        <w:t xml:space="preserve"> *        </w:t>
      </w:r>
      <w:proofErr w:type="gramStart"/>
      <w:r>
        <w:rPr>
          <w:rFonts w:ascii="Courier New" w:hAnsi="Courier New" w:cs="Courier New"/>
        </w:rPr>
        <w:t>array</w:t>
      </w:r>
      <w:proofErr w:type="gramEnd"/>
      <w:r>
        <w:rPr>
          <w:rFonts w:ascii="Courier New" w:hAnsi="Courier New" w:cs="Courier New"/>
        </w:rPr>
        <w:t xml:space="preserve"> of </w:t>
      </w:r>
      <w:r w:rsidR="007621DD">
        <w:rPr>
          <w:rFonts w:ascii="Courier New" w:hAnsi="Courier New" w:cs="Courier New"/>
        </w:rPr>
        <w:t>packets</w:t>
      </w:r>
      <w:r>
        <w:rPr>
          <w:rFonts w:ascii="Courier New" w:hAnsi="Courier New" w:cs="Courier New"/>
        </w:rPr>
        <w:t xml:space="preserve"> to hold the </w:t>
      </w:r>
    </w:p>
    <w:p w:rsidR="00B61BFF" w:rsidRDefault="007621DD" w:rsidP="00C67E27">
      <w:pPr>
        <w:spacing w:after="0"/>
        <w:rPr>
          <w:rFonts w:ascii="Courier New" w:hAnsi="Courier New" w:cs="Courier New"/>
        </w:rPr>
      </w:pPr>
      <w:r>
        <w:rPr>
          <w:rFonts w:ascii="Courier New" w:hAnsi="Courier New" w:cs="Courier New"/>
        </w:rPr>
        <w:t xml:space="preserve"> *        processed</w:t>
      </w:r>
      <w:r w:rsidR="00B61BFF">
        <w:rPr>
          <w:rFonts w:ascii="Courier New" w:hAnsi="Courier New" w:cs="Courier New"/>
        </w:rPr>
        <w:t xml:space="preserve"> data, Response callback and </w:t>
      </w:r>
      <w:proofErr w:type="spellStart"/>
      <w:r w:rsidR="00B61BFF">
        <w:rPr>
          <w:rFonts w:ascii="Courier New" w:hAnsi="Courier New" w:cs="Courier New"/>
        </w:rPr>
        <w:t>args</w:t>
      </w:r>
      <w:proofErr w:type="spellEnd"/>
      <w:r w:rsidR="00B61BFF">
        <w:rPr>
          <w:rFonts w:ascii="Courier New" w:hAnsi="Courier New" w:cs="Courier New"/>
        </w:rPr>
        <w:t xml:space="preserve">, in case </w:t>
      </w:r>
      <w:proofErr w:type="spellStart"/>
      <w:r w:rsidR="00B61BFF">
        <w:rPr>
          <w:rFonts w:ascii="Courier New" w:hAnsi="Courier New" w:cs="Courier New"/>
        </w:rPr>
        <w:t>async</w:t>
      </w:r>
      <w:proofErr w:type="spellEnd"/>
    </w:p>
    <w:p w:rsidR="00B61BFF" w:rsidRDefault="00B61BFF" w:rsidP="00C67E27">
      <w:pPr>
        <w:spacing w:after="0"/>
        <w:rPr>
          <w:rFonts w:ascii="Courier New" w:hAnsi="Courier New" w:cs="Courier New"/>
        </w:rPr>
      </w:pPr>
      <w:r>
        <w:rPr>
          <w:rFonts w:ascii="Courier New" w:hAnsi="Courier New" w:cs="Courier New"/>
        </w:rPr>
        <w:t xml:space="preserve"> *        </w:t>
      </w:r>
      <w:proofErr w:type="gramStart"/>
      <w:r>
        <w:rPr>
          <w:rFonts w:ascii="Courier New" w:hAnsi="Courier New" w:cs="Courier New"/>
        </w:rPr>
        <w:t>response</w:t>
      </w:r>
      <w:proofErr w:type="gramEnd"/>
      <w:r>
        <w:rPr>
          <w:rFonts w:ascii="Courier New" w:hAnsi="Courier New" w:cs="Courier New"/>
        </w:rPr>
        <w:t xml:space="preserve"> is requested.</w:t>
      </w:r>
    </w:p>
    <w:p w:rsidR="00B61BFF" w:rsidRDefault="00B61BFF" w:rsidP="00C67E27">
      <w:pPr>
        <w:spacing w:after="0"/>
        <w:rPr>
          <w:rFonts w:ascii="Courier New" w:hAnsi="Courier New" w:cs="Courier New"/>
        </w:rPr>
      </w:pPr>
      <w:r>
        <w:rPr>
          <w:rFonts w:ascii="Courier New" w:hAnsi="Courier New" w:cs="Courier New"/>
        </w:rPr>
        <w:t xml:space="preserve"> * Return Value: Success or Failure</w:t>
      </w:r>
    </w:p>
    <w:p w:rsidR="00B61BFF" w:rsidRDefault="00B61BFF" w:rsidP="00C67E27">
      <w:pPr>
        <w:spacing w:after="0"/>
        <w:rPr>
          <w:rFonts w:ascii="Courier New" w:hAnsi="Courier New" w:cs="Courier New"/>
        </w:rPr>
      </w:pPr>
      <w:r>
        <w:rPr>
          <w:rFonts w:ascii="Courier New" w:hAnsi="Courier New" w:cs="Courier New"/>
        </w:rPr>
        <w:t xml:space="preserve"> */</w:t>
      </w:r>
    </w:p>
    <w:p w:rsidR="007621DD" w:rsidRPr="002658AA" w:rsidRDefault="007621DD" w:rsidP="007621DD">
      <w:r>
        <w:t xml:space="preserve">This function is similar to </w:t>
      </w:r>
      <w:proofErr w:type="spellStart"/>
      <w:r>
        <w:t>g_ipsec_la_packet_decap</w:t>
      </w:r>
      <w:proofErr w:type="spellEnd"/>
      <w:r>
        <w:t>. However multiple packets can be submitted by application in one API invocation.</w:t>
      </w:r>
    </w:p>
    <w:p w:rsidR="00324619" w:rsidRPr="00324619" w:rsidRDefault="00324619" w:rsidP="00324619">
      <w:pPr>
        <w:pStyle w:val="Heading1"/>
        <w:rPr>
          <w:color w:val="auto"/>
        </w:rPr>
      </w:pPr>
      <w:bookmarkStart w:id="306" w:name="_Toc424044087"/>
      <w:r w:rsidRPr="00324619">
        <w:rPr>
          <w:color w:val="auto"/>
        </w:rPr>
        <w:t>Data Structures</w:t>
      </w:r>
      <w:bookmarkEnd w:id="306"/>
    </w:p>
    <w:p w:rsidR="00324619" w:rsidRPr="00FB44F3" w:rsidRDefault="00324619" w:rsidP="00324619">
      <w:pPr>
        <w:pStyle w:val="Heading2"/>
      </w:pPr>
      <w:bookmarkStart w:id="307" w:name="_Toc424044088"/>
      <w:proofErr w:type="spellStart"/>
      <w:r w:rsidRPr="00FB44F3">
        <w:t>g_ipsec_la_create_</w:t>
      </w:r>
      <w:r>
        <w:t>group</w:t>
      </w:r>
      <w:r w:rsidRPr="00FB44F3">
        <w:t>_inargs</w:t>
      </w:r>
      <w:bookmarkEnd w:id="307"/>
      <w:proofErr w:type="spellEnd"/>
    </w:p>
    <w:p w:rsidR="00324619" w:rsidRPr="00FB44F3" w:rsidRDefault="00324619" w:rsidP="00324619">
      <w:pPr>
        <w:spacing w:after="0"/>
        <w:rPr>
          <w:rFonts w:ascii="Courier New" w:hAnsi="Courier New" w:cs="Courier New"/>
        </w:rPr>
      </w:pPr>
      <w:proofErr w:type="spellStart"/>
      <w:proofErr w:type="gramStart"/>
      <w:r w:rsidRPr="00FB44F3">
        <w:rPr>
          <w:rFonts w:ascii="Courier New" w:hAnsi="Courier New" w:cs="Courier New"/>
        </w:rPr>
        <w:t>struct</w:t>
      </w:r>
      <w:proofErr w:type="spellEnd"/>
      <w:proofErr w:type="gramEnd"/>
      <w:r w:rsidRPr="00FB44F3">
        <w:rPr>
          <w:rFonts w:ascii="Courier New" w:hAnsi="Courier New" w:cs="Courier New"/>
        </w:rPr>
        <w:t xml:space="preserve"> </w:t>
      </w:r>
      <w:proofErr w:type="spellStart"/>
      <w:r w:rsidRPr="00FB44F3">
        <w:rPr>
          <w:rFonts w:ascii="Courier New" w:hAnsi="Courier New" w:cs="Courier New"/>
        </w:rPr>
        <w:t>g_ipsec_la_create_</w:t>
      </w:r>
      <w:r>
        <w:rPr>
          <w:rFonts w:ascii="Courier New" w:hAnsi="Courier New" w:cs="Courier New"/>
        </w:rPr>
        <w:t>group</w:t>
      </w:r>
      <w:r w:rsidRPr="00FB44F3">
        <w:rPr>
          <w:rFonts w:ascii="Courier New" w:hAnsi="Courier New" w:cs="Courier New"/>
        </w:rPr>
        <w:t>_inargs</w:t>
      </w:r>
      <w:proofErr w:type="spellEnd"/>
      <w:r w:rsidRPr="00FB44F3">
        <w:rPr>
          <w:rFonts w:ascii="Courier New" w:hAnsi="Courier New" w:cs="Courier New"/>
        </w:rPr>
        <w:t xml:space="preserve"> {</w:t>
      </w:r>
    </w:p>
    <w:p w:rsidR="00324619" w:rsidRPr="00FB44F3" w:rsidRDefault="00324619" w:rsidP="00324619">
      <w:pPr>
        <w:spacing w:after="0"/>
        <w:rPr>
          <w:rFonts w:ascii="Courier New" w:hAnsi="Courier New" w:cs="Courier New"/>
        </w:rPr>
      </w:pPr>
      <w:r w:rsidRPr="00FB44F3">
        <w:rPr>
          <w:rFonts w:ascii="Courier New" w:hAnsi="Courier New" w:cs="Courier New"/>
        </w:rPr>
        <w:tab/>
      </w:r>
      <w:proofErr w:type="gramStart"/>
      <w:r w:rsidRPr="00FB44F3">
        <w:rPr>
          <w:rFonts w:ascii="Courier New" w:hAnsi="Courier New" w:cs="Courier New"/>
        </w:rPr>
        <w:t>char</w:t>
      </w:r>
      <w:proofErr w:type="gramEnd"/>
      <w:r w:rsidRPr="00FB44F3">
        <w:rPr>
          <w:rFonts w:ascii="Courier New" w:hAnsi="Courier New" w:cs="Courier New"/>
        </w:rPr>
        <w:t xml:space="preserve"> *</w:t>
      </w:r>
      <w:proofErr w:type="spellStart"/>
      <w:r>
        <w:rPr>
          <w:rFonts w:ascii="Courier New" w:hAnsi="Courier New" w:cs="Courier New"/>
        </w:rPr>
        <w:t>group_</w:t>
      </w:r>
      <w:r w:rsidRPr="00FB44F3">
        <w:rPr>
          <w:rFonts w:ascii="Courier New" w:hAnsi="Courier New" w:cs="Courier New"/>
        </w:rPr>
        <w:t>identity</w:t>
      </w:r>
      <w:proofErr w:type="spellEnd"/>
      <w:r w:rsidRPr="00FB44F3">
        <w:rPr>
          <w:rFonts w:ascii="Courier New" w:hAnsi="Courier New" w:cs="Courier New"/>
        </w:rPr>
        <w:t>;</w:t>
      </w:r>
      <w:r w:rsidRPr="00FB44F3">
        <w:rPr>
          <w:rFonts w:ascii="Courier New" w:hAnsi="Courier New" w:cs="Courier New"/>
        </w:rPr>
        <w:tab/>
        <w:t xml:space="preserve">/* </w:t>
      </w:r>
      <w:r>
        <w:rPr>
          <w:rFonts w:ascii="Courier New" w:hAnsi="Courier New" w:cs="Courier New"/>
        </w:rPr>
        <w:t>Group</w:t>
      </w:r>
      <w:r w:rsidRPr="00FB44F3">
        <w:rPr>
          <w:rFonts w:ascii="Courier New" w:hAnsi="Courier New" w:cs="Courier New"/>
        </w:rPr>
        <w:t xml:space="preserve"> identity */</w:t>
      </w:r>
    </w:p>
    <w:p w:rsidR="00324619" w:rsidRPr="00FB44F3" w:rsidRDefault="00324619" w:rsidP="00324619">
      <w:pPr>
        <w:spacing w:after="0"/>
        <w:rPr>
          <w:rFonts w:ascii="Courier New" w:hAnsi="Courier New" w:cs="Courier New"/>
        </w:rPr>
      </w:pPr>
      <w:r w:rsidRPr="00FB44F3">
        <w:rPr>
          <w:rFonts w:ascii="Courier New" w:hAnsi="Courier New" w:cs="Courier New"/>
        </w:rPr>
        <w:t>}</w:t>
      </w:r>
    </w:p>
    <w:p w:rsidR="00324619" w:rsidRDefault="00324619" w:rsidP="00324619">
      <w:pPr>
        <w:pStyle w:val="Heading2"/>
      </w:pPr>
      <w:bookmarkStart w:id="308" w:name="_Toc424044089"/>
      <w:proofErr w:type="spellStart"/>
      <w:r>
        <w:t>g_ipsec_la_create_group_outargs</w:t>
      </w:r>
      <w:bookmarkEnd w:id="308"/>
      <w:proofErr w:type="spellEnd"/>
    </w:p>
    <w:p w:rsidR="00324619" w:rsidRDefault="00324619" w:rsidP="00F608C9">
      <w:pPr>
        <w:spacing w:after="0"/>
        <w:rPr>
          <w:ins w:id="309" w:author="Venkataraman Subhashini-B22166" w:date="2015-07-19T07:01:00Z"/>
          <w:rFonts w:ascii="Courier New" w:hAnsi="Courier New" w:cs="Courier New"/>
        </w:rPr>
      </w:pPr>
      <w:proofErr w:type="spellStart"/>
      <w:proofErr w:type="gramStart"/>
      <w:r w:rsidRPr="00FB44F3">
        <w:rPr>
          <w:rFonts w:ascii="Courier New" w:hAnsi="Courier New" w:cs="Courier New"/>
        </w:rPr>
        <w:t>struct</w:t>
      </w:r>
      <w:proofErr w:type="spellEnd"/>
      <w:proofErr w:type="gramEnd"/>
      <w:r w:rsidRPr="00FB44F3">
        <w:rPr>
          <w:rFonts w:ascii="Courier New" w:hAnsi="Courier New" w:cs="Courier New"/>
        </w:rPr>
        <w:t xml:space="preserve"> </w:t>
      </w:r>
      <w:proofErr w:type="spellStart"/>
      <w:r w:rsidRPr="00FB44F3">
        <w:rPr>
          <w:rFonts w:ascii="Courier New" w:hAnsi="Courier New" w:cs="Courier New"/>
        </w:rPr>
        <w:t>g_ipsec_la_create_</w:t>
      </w:r>
      <w:r>
        <w:rPr>
          <w:rFonts w:ascii="Courier New" w:hAnsi="Courier New" w:cs="Courier New"/>
        </w:rPr>
        <w:t>group</w:t>
      </w:r>
      <w:r w:rsidRPr="00FB44F3">
        <w:rPr>
          <w:rFonts w:ascii="Courier New" w:hAnsi="Courier New" w:cs="Courier New"/>
        </w:rPr>
        <w:t>_outargs</w:t>
      </w:r>
      <w:proofErr w:type="spellEnd"/>
      <w:r w:rsidRPr="00FB44F3">
        <w:rPr>
          <w:rFonts w:ascii="Courier New" w:hAnsi="Courier New" w:cs="Courier New"/>
        </w:rPr>
        <w:t xml:space="preserve"> {</w:t>
      </w:r>
    </w:p>
    <w:p w:rsidR="00CF1E1C" w:rsidRPr="00FB44F3" w:rsidRDefault="00CF1E1C" w:rsidP="00F608C9">
      <w:pPr>
        <w:spacing w:after="0"/>
        <w:rPr>
          <w:rFonts w:ascii="Courier New" w:hAnsi="Courier New" w:cs="Courier New"/>
        </w:rPr>
      </w:pPr>
      <w:ins w:id="310" w:author="Venkataraman Subhashini-B22166" w:date="2015-07-19T07:01:00Z">
        <w:r>
          <w:rPr>
            <w:rFonts w:ascii="Courier New" w:hAnsi="Courier New" w:cs="Courier New"/>
          </w:rPr>
          <w:tab/>
        </w:r>
        <w:proofErr w:type="gramStart"/>
        <w:r>
          <w:rPr>
            <w:rFonts w:ascii="Courier New" w:hAnsi="Courier New" w:cs="Courier New"/>
          </w:rPr>
          <w:t>int32_t</w:t>
        </w:r>
        <w:proofErr w:type="gramEnd"/>
        <w:r>
          <w:rPr>
            <w:rFonts w:ascii="Courier New" w:hAnsi="Courier New" w:cs="Courier New"/>
          </w:rPr>
          <w:t xml:space="preserve"> result;</w:t>
        </w:r>
      </w:ins>
    </w:p>
    <w:p w:rsidR="00324619" w:rsidRPr="00FB44F3" w:rsidRDefault="00324619" w:rsidP="00F608C9">
      <w:pPr>
        <w:spacing w:after="0"/>
        <w:rPr>
          <w:rFonts w:ascii="Courier New" w:hAnsi="Courier New" w:cs="Courier New"/>
        </w:rPr>
      </w:pPr>
      <w:r w:rsidRPr="00FB44F3">
        <w:rPr>
          <w:rFonts w:ascii="Courier New" w:hAnsi="Courier New" w:cs="Courier New"/>
        </w:rPr>
        <w:tab/>
      </w:r>
      <w:r>
        <w:rPr>
          <w:rFonts w:ascii="Courier New" w:hAnsi="Courier New" w:cs="Courier New"/>
        </w:rPr>
        <w:t xml:space="preserve">uint32_t </w:t>
      </w:r>
      <w:proofErr w:type="spellStart"/>
      <w:r w:rsidRPr="00FB44F3">
        <w:rPr>
          <w:rFonts w:ascii="Courier New" w:hAnsi="Courier New" w:cs="Courier New"/>
        </w:rPr>
        <w:t>g_ipsec_la_</w:t>
      </w:r>
      <w:r>
        <w:rPr>
          <w:rFonts w:ascii="Courier New" w:hAnsi="Courier New" w:cs="Courier New"/>
        </w:rPr>
        <w:t>group</w:t>
      </w:r>
      <w:r w:rsidRPr="00FB44F3">
        <w:rPr>
          <w:rFonts w:ascii="Courier New" w:hAnsi="Courier New" w:cs="Courier New"/>
        </w:rPr>
        <w:t>_</w:t>
      </w:r>
      <w:proofErr w:type="gramStart"/>
      <w:r w:rsidRPr="00FB44F3">
        <w:rPr>
          <w:rFonts w:ascii="Courier New" w:hAnsi="Courier New" w:cs="Courier New"/>
        </w:rPr>
        <w:t>handle</w:t>
      </w:r>
      <w:proofErr w:type="spellEnd"/>
      <w:r>
        <w:rPr>
          <w:rFonts w:ascii="Courier New" w:hAnsi="Courier New" w:cs="Courier New"/>
        </w:rPr>
        <w:t>[</w:t>
      </w:r>
      <w:proofErr w:type="gramEnd"/>
      <w:r>
        <w:rPr>
          <w:rFonts w:ascii="Courier New" w:hAnsi="Courier New" w:cs="Courier New"/>
        </w:rPr>
        <w:t>G_IPSEC_LA_GROUP_HANDLE_SIZE]</w:t>
      </w:r>
      <w:r w:rsidRPr="00FB44F3">
        <w:rPr>
          <w:rFonts w:ascii="Courier New" w:hAnsi="Courier New" w:cs="Courier New"/>
        </w:rPr>
        <w:t xml:space="preserve">; /* </w:t>
      </w:r>
      <w:r>
        <w:rPr>
          <w:rFonts w:ascii="Courier New" w:hAnsi="Courier New" w:cs="Courier New"/>
        </w:rPr>
        <w:t>Group handle</w:t>
      </w:r>
      <w:r w:rsidRPr="00FB44F3">
        <w:rPr>
          <w:rFonts w:ascii="Courier New" w:hAnsi="Courier New" w:cs="Courier New"/>
        </w:rPr>
        <w:t xml:space="preserve"> holder */</w:t>
      </w:r>
    </w:p>
    <w:p w:rsidR="00324619" w:rsidRDefault="00324619" w:rsidP="00F608C9">
      <w:pPr>
        <w:spacing w:after="0"/>
        <w:rPr>
          <w:rFonts w:ascii="Courier New" w:hAnsi="Courier New" w:cs="Courier New"/>
        </w:rPr>
      </w:pPr>
      <w:r w:rsidRPr="00FB44F3">
        <w:rPr>
          <w:rFonts w:ascii="Courier New" w:hAnsi="Courier New" w:cs="Courier New"/>
        </w:rPr>
        <w:t>};</w:t>
      </w:r>
    </w:p>
    <w:p w:rsidR="00F608C9" w:rsidRPr="00FB44F3" w:rsidRDefault="00F608C9" w:rsidP="00F608C9">
      <w:pPr>
        <w:spacing w:after="0"/>
        <w:rPr>
          <w:rFonts w:ascii="Courier New" w:hAnsi="Courier New" w:cs="Courier New"/>
        </w:rPr>
      </w:pPr>
    </w:p>
    <w:p w:rsidR="00CF1E1C" w:rsidRDefault="00CF1E1C" w:rsidP="00CF1E1C">
      <w:pPr>
        <w:pStyle w:val="Heading2"/>
        <w:rPr>
          <w:ins w:id="311" w:author="Venkataraman Subhashini-B22166" w:date="2015-07-19T07:00:00Z"/>
        </w:rPr>
      </w:pPr>
      <w:bookmarkStart w:id="312" w:name="_Toc424044090"/>
      <w:proofErr w:type="spellStart"/>
      <w:ins w:id="313" w:author="Venkataraman Subhashini-B22166" w:date="2015-07-19T07:00:00Z">
        <w:r>
          <w:t>g_ipsec_la_group_delete_outargs</w:t>
        </w:r>
        <w:proofErr w:type="spellEnd"/>
      </w:ins>
    </w:p>
    <w:p w:rsidR="00CF1E1C" w:rsidRPr="00FB44F3" w:rsidRDefault="00CF1E1C" w:rsidP="00CF1E1C">
      <w:pPr>
        <w:spacing w:after="0"/>
        <w:rPr>
          <w:ins w:id="314" w:author="Venkataraman Subhashini-B22166" w:date="2015-07-19T07:00:00Z"/>
          <w:rFonts w:ascii="Courier New" w:hAnsi="Courier New" w:cs="Courier New"/>
        </w:rPr>
      </w:pPr>
      <w:proofErr w:type="spellStart"/>
      <w:proofErr w:type="gramStart"/>
      <w:ins w:id="315" w:author="Venkataraman Subhashini-B22166" w:date="2015-07-19T07:00:00Z">
        <w:r w:rsidRPr="00FB44F3">
          <w:rPr>
            <w:rFonts w:ascii="Courier New" w:hAnsi="Courier New" w:cs="Courier New"/>
          </w:rPr>
          <w:t>struct</w:t>
        </w:r>
        <w:proofErr w:type="spellEnd"/>
        <w:proofErr w:type="gramEnd"/>
        <w:r w:rsidRPr="00FB44F3">
          <w:rPr>
            <w:rFonts w:ascii="Courier New" w:hAnsi="Courier New" w:cs="Courier New"/>
          </w:rPr>
          <w:t xml:space="preserve"> </w:t>
        </w:r>
        <w:proofErr w:type="spellStart"/>
        <w:r w:rsidRPr="00FB44F3">
          <w:rPr>
            <w:rFonts w:ascii="Courier New" w:hAnsi="Courier New" w:cs="Courier New"/>
          </w:rPr>
          <w:t>g_ipsec_la_</w:t>
        </w:r>
      </w:ins>
      <w:ins w:id="316" w:author="Venkataraman Subhashini-B22166" w:date="2015-07-19T07:01:00Z">
        <w:r>
          <w:rPr>
            <w:rFonts w:ascii="Courier New" w:hAnsi="Courier New" w:cs="Courier New"/>
          </w:rPr>
          <w:t>group_delete</w:t>
        </w:r>
      </w:ins>
      <w:ins w:id="317" w:author="Venkataraman Subhashini-B22166" w:date="2015-07-19T07:00:00Z">
        <w:r w:rsidRPr="00FB44F3">
          <w:rPr>
            <w:rFonts w:ascii="Courier New" w:hAnsi="Courier New" w:cs="Courier New"/>
          </w:rPr>
          <w:t>_outargs</w:t>
        </w:r>
        <w:proofErr w:type="spellEnd"/>
        <w:r w:rsidRPr="00FB44F3">
          <w:rPr>
            <w:rFonts w:ascii="Courier New" w:hAnsi="Courier New" w:cs="Courier New"/>
          </w:rPr>
          <w:t xml:space="preserve"> {</w:t>
        </w:r>
      </w:ins>
    </w:p>
    <w:p w:rsidR="00CF1E1C" w:rsidRDefault="00CF1E1C" w:rsidP="00CF1E1C">
      <w:pPr>
        <w:spacing w:after="0"/>
        <w:rPr>
          <w:ins w:id="318" w:author="Venkataraman Subhashini-B22166" w:date="2015-07-19T07:00:00Z"/>
          <w:rFonts w:ascii="Courier New" w:hAnsi="Courier New" w:cs="Courier New"/>
        </w:rPr>
      </w:pPr>
      <w:ins w:id="319" w:author="Venkataraman Subhashini-B22166" w:date="2015-07-19T07:00:00Z">
        <w:r w:rsidRPr="00FB44F3">
          <w:rPr>
            <w:rFonts w:ascii="Courier New" w:hAnsi="Courier New" w:cs="Courier New"/>
          </w:rPr>
          <w:tab/>
        </w:r>
        <w:proofErr w:type="gramStart"/>
        <w:r>
          <w:rPr>
            <w:rFonts w:ascii="Courier New" w:hAnsi="Courier New" w:cs="Courier New"/>
          </w:rPr>
          <w:t>int32_t</w:t>
        </w:r>
        <w:proofErr w:type="gramEnd"/>
        <w:r>
          <w:rPr>
            <w:rFonts w:ascii="Courier New" w:hAnsi="Courier New" w:cs="Courier New"/>
          </w:rPr>
          <w:t xml:space="preserve"> result</w:t>
        </w:r>
      </w:ins>
      <w:ins w:id="320" w:author="Venkataraman Subhashini-B22166" w:date="2015-07-19T07:01:00Z">
        <w:r>
          <w:rPr>
            <w:rFonts w:ascii="Courier New" w:hAnsi="Courier New" w:cs="Courier New"/>
          </w:rPr>
          <w:t>;</w:t>
        </w:r>
      </w:ins>
    </w:p>
    <w:p w:rsidR="00CF1E1C" w:rsidRDefault="00CF1E1C" w:rsidP="00CF1E1C">
      <w:pPr>
        <w:spacing w:after="0"/>
        <w:rPr>
          <w:ins w:id="321" w:author="Venkataraman Subhashini-B22166" w:date="2015-07-19T07:00:00Z"/>
          <w:rFonts w:ascii="Courier New" w:hAnsi="Courier New" w:cs="Courier New"/>
        </w:rPr>
      </w:pPr>
      <w:ins w:id="322" w:author="Venkataraman Subhashini-B22166" w:date="2015-07-19T07:00:00Z">
        <w:r w:rsidRPr="00FB44F3">
          <w:rPr>
            <w:rFonts w:ascii="Courier New" w:hAnsi="Courier New" w:cs="Courier New"/>
          </w:rPr>
          <w:t>};</w:t>
        </w:r>
      </w:ins>
    </w:p>
    <w:p w:rsidR="00324619" w:rsidRDefault="00324619" w:rsidP="00F608C9">
      <w:pPr>
        <w:pStyle w:val="Heading2"/>
      </w:pPr>
      <w:proofErr w:type="spellStart"/>
      <w:r>
        <w:t>g_ipsec_la_instance_broken_cbk_fn</w:t>
      </w:r>
      <w:bookmarkEnd w:id="312"/>
      <w:proofErr w:type="spellEnd"/>
    </w:p>
    <w:p w:rsidR="00324619" w:rsidRPr="00FB44F3" w:rsidRDefault="00324619" w:rsidP="00324619">
      <w:pPr>
        <w:rPr>
          <w:rFonts w:ascii="Courier New" w:hAnsi="Courier New" w:cs="Courier New"/>
        </w:rPr>
      </w:pPr>
      <w:proofErr w:type="spellStart"/>
      <w:proofErr w:type="gramStart"/>
      <w:r w:rsidRPr="00FB44F3">
        <w:rPr>
          <w:rFonts w:ascii="Courier New" w:hAnsi="Courier New" w:cs="Courier New"/>
        </w:rPr>
        <w:t>typedef</w:t>
      </w:r>
      <w:proofErr w:type="spellEnd"/>
      <w:proofErr w:type="gramEnd"/>
      <w:r w:rsidRPr="00FB44F3">
        <w:rPr>
          <w:rFonts w:ascii="Courier New" w:hAnsi="Courier New" w:cs="Courier New"/>
        </w:rPr>
        <w:t xml:space="preserve"> void (*</w:t>
      </w:r>
      <w:proofErr w:type="spellStart"/>
      <w:r w:rsidRPr="00FB44F3">
        <w:rPr>
          <w:rFonts w:ascii="Courier New" w:hAnsi="Courier New" w:cs="Courier New"/>
        </w:rPr>
        <w:t>g_ipsec_la_</w:t>
      </w:r>
      <w:r>
        <w:rPr>
          <w:rFonts w:ascii="Courier New" w:hAnsi="Courier New" w:cs="Courier New"/>
        </w:rPr>
        <w:t>instance</w:t>
      </w:r>
      <w:r w:rsidRPr="00FB44F3">
        <w:rPr>
          <w:rFonts w:ascii="Courier New" w:hAnsi="Courier New" w:cs="Courier New"/>
        </w:rPr>
        <w:t>_broken_cbk_fn</w:t>
      </w:r>
      <w:proofErr w:type="spellEnd"/>
      <w:r w:rsidRPr="00FB44F3">
        <w:rPr>
          <w:rFonts w:ascii="Courier New" w:hAnsi="Courier New" w:cs="Courier New"/>
        </w:rPr>
        <w:t>)(</w:t>
      </w:r>
      <w:proofErr w:type="spellStart"/>
      <w:r w:rsidRPr="00FB44F3">
        <w:rPr>
          <w:rFonts w:ascii="Courier New" w:hAnsi="Courier New" w:cs="Courier New"/>
        </w:rPr>
        <w:t>struct</w:t>
      </w:r>
      <w:proofErr w:type="spellEnd"/>
      <w:r w:rsidRPr="00FB44F3">
        <w:rPr>
          <w:rFonts w:ascii="Courier New" w:hAnsi="Courier New" w:cs="Courier New"/>
        </w:rPr>
        <w:t xml:space="preserve"> </w:t>
      </w:r>
      <w:proofErr w:type="spellStart"/>
      <w:r w:rsidRPr="00FB44F3">
        <w:rPr>
          <w:rFonts w:ascii="Courier New" w:hAnsi="Courier New" w:cs="Courier New"/>
        </w:rPr>
        <w:t>g_ipsec_la_</w:t>
      </w:r>
      <w:r>
        <w:rPr>
          <w:rFonts w:ascii="Courier New" w:hAnsi="Courier New" w:cs="Courier New"/>
        </w:rPr>
        <w:t>handle</w:t>
      </w:r>
      <w:proofErr w:type="spellEnd"/>
      <w:r w:rsidRPr="00FB44F3">
        <w:rPr>
          <w:rFonts w:ascii="Courier New" w:hAnsi="Courier New" w:cs="Courier New"/>
        </w:rPr>
        <w:t xml:space="preserve"> *handle,  void *</w:t>
      </w:r>
      <w:proofErr w:type="spellStart"/>
      <w:r w:rsidRPr="00FB44F3">
        <w:rPr>
          <w:rFonts w:ascii="Courier New" w:hAnsi="Courier New" w:cs="Courier New"/>
        </w:rPr>
        <w:t>cb_arg</w:t>
      </w:r>
      <w:proofErr w:type="spellEnd"/>
      <w:r w:rsidRPr="00FB44F3">
        <w:rPr>
          <w:rFonts w:ascii="Courier New" w:hAnsi="Courier New" w:cs="Courier New"/>
        </w:rPr>
        <w:t>);</w:t>
      </w:r>
    </w:p>
    <w:p w:rsidR="00324619" w:rsidRDefault="00324619" w:rsidP="00324619">
      <w:r>
        <w:t>The above application registered callback function will be invoked, when underlying accelerator instance to which the handle is attached is removed.</w:t>
      </w:r>
    </w:p>
    <w:p w:rsidR="00324619" w:rsidRDefault="00324619" w:rsidP="00F608C9">
      <w:pPr>
        <w:pStyle w:val="Heading2"/>
      </w:pPr>
      <w:bookmarkStart w:id="323" w:name="_Toc424044091"/>
      <w:proofErr w:type="spellStart"/>
      <w:r>
        <w:lastRenderedPageBreak/>
        <w:t>g_ipsec_la_open_inargs</w:t>
      </w:r>
      <w:bookmarkEnd w:id="323"/>
      <w:proofErr w:type="spellEnd"/>
    </w:p>
    <w:p w:rsidR="00324619" w:rsidRDefault="00324619" w:rsidP="00F608C9">
      <w:pPr>
        <w:spacing w:after="0"/>
        <w:rPr>
          <w:rFonts w:ascii="Courier New" w:hAnsi="Courier New" w:cs="Courier New"/>
        </w:rPr>
      </w:pPr>
      <w:proofErr w:type="spellStart"/>
      <w:proofErr w:type="gramStart"/>
      <w:r w:rsidRPr="00FB44F3">
        <w:rPr>
          <w:rFonts w:ascii="Courier New" w:hAnsi="Courier New" w:cs="Courier New"/>
        </w:rPr>
        <w:t>struct</w:t>
      </w:r>
      <w:proofErr w:type="spellEnd"/>
      <w:proofErr w:type="gramEnd"/>
      <w:r w:rsidRPr="00FB44F3">
        <w:rPr>
          <w:rFonts w:ascii="Courier New" w:hAnsi="Courier New" w:cs="Courier New"/>
        </w:rPr>
        <w:t xml:space="preserve"> </w:t>
      </w:r>
      <w:proofErr w:type="spellStart"/>
      <w:r w:rsidRPr="00FB44F3">
        <w:rPr>
          <w:rFonts w:ascii="Courier New" w:hAnsi="Courier New" w:cs="Courier New"/>
        </w:rPr>
        <w:t>g_ipsec_la_</w:t>
      </w:r>
      <w:r>
        <w:rPr>
          <w:rFonts w:ascii="Courier New" w:hAnsi="Courier New" w:cs="Courier New"/>
        </w:rPr>
        <w:t>open</w:t>
      </w:r>
      <w:r w:rsidRPr="00FB44F3">
        <w:rPr>
          <w:rFonts w:ascii="Courier New" w:hAnsi="Courier New" w:cs="Courier New"/>
        </w:rPr>
        <w:t>_inargs</w:t>
      </w:r>
      <w:proofErr w:type="spellEnd"/>
      <w:r w:rsidRPr="00FB44F3">
        <w:rPr>
          <w:rFonts w:ascii="Courier New" w:hAnsi="Courier New" w:cs="Courier New"/>
        </w:rPr>
        <w:t xml:space="preserve"> {</w:t>
      </w:r>
    </w:p>
    <w:p w:rsidR="00324619" w:rsidRDefault="00324619" w:rsidP="00F608C9">
      <w:pPr>
        <w:spacing w:after="0"/>
        <w:rPr>
          <w:rFonts w:ascii="Courier New" w:hAnsi="Courier New" w:cs="Courier New"/>
        </w:rPr>
      </w:pPr>
      <w:r>
        <w:rPr>
          <w:rFonts w:ascii="Courier New" w:hAnsi="Courier New" w:cs="Courier New"/>
        </w:rPr>
        <w:tab/>
        <w:t xml:space="preserve">uint16_t </w:t>
      </w:r>
      <w:proofErr w:type="spellStart"/>
      <w:r>
        <w:rPr>
          <w:rFonts w:ascii="Courier New" w:hAnsi="Courier New" w:cs="Courier New"/>
        </w:rPr>
        <w:t>pci_vendor_id</w:t>
      </w:r>
      <w:proofErr w:type="spellEnd"/>
      <w:r>
        <w:rPr>
          <w:rFonts w:ascii="Courier New" w:hAnsi="Courier New" w:cs="Courier New"/>
        </w:rPr>
        <w:t>; /* 0x1AF4 */</w:t>
      </w:r>
    </w:p>
    <w:p w:rsidR="00324619" w:rsidRDefault="00324619" w:rsidP="00F608C9">
      <w:pPr>
        <w:spacing w:after="0"/>
        <w:rPr>
          <w:rFonts w:ascii="Courier New" w:hAnsi="Courier New" w:cs="Courier New"/>
        </w:rPr>
      </w:pPr>
      <w:r>
        <w:rPr>
          <w:rFonts w:ascii="Courier New" w:hAnsi="Courier New" w:cs="Courier New"/>
        </w:rPr>
        <w:tab/>
        <w:t xml:space="preserve">uint16_t </w:t>
      </w:r>
      <w:proofErr w:type="spellStart"/>
      <w:r>
        <w:rPr>
          <w:rFonts w:ascii="Courier New" w:hAnsi="Courier New" w:cs="Courier New"/>
        </w:rPr>
        <w:t>device_id</w:t>
      </w:r>
      <w:proofErr w:type="spellEnd"/>
      <w:r>
        <w:rPr>
          <w:rFonts w:ascii="Courier New" w:hAnsi="Courier New" w:cs="Courier New"/>
        </w:rPr>
        <w:t>;   /* Device Id for IPsec */</w:t>
      </w:r>
    </w:p>
    <w:p w:rsidR="00F608C9" w:rsidRPr="00FB44F3" w:rsidRDefault="00F608C9" w:rsidP="00F608C9">
      <w:pPr>
        <w:spacing w:after="0"/>
        <w:rPr>
          <w:rFonts w:ascii="Courier New" w:hAnsi="Courier New" w:cs="Courier New"/>
        </w:rPr>
      </w:pPr>
      <w:r>
        <w:rPr>
          <w:rFonts w:ascii="Courier New" w:hAnsi="Courier New" w:cs="Courier New"/>
        </w:rPr>
        <w:tab/>
      </w:r>
      <w:proofErr w:type="gramStart"/>
      <w:r>
        <w:rPr>
          <w:rFonts w:ascii="Courier New" w:hAnsi="Courier New" w:cs="Courier New"/>
        </w:rPr>
        <w:t>char</w:t>
      </w:r>
      <w:proofErr w:type="gramEnd"/>
      <w:r>
        <w:rPr>
          <w:rFonts w:ascii="Courier New" w:hAnsi="Courier New" w:cs="Courier New"/>
        </w:rPr>
        <w:t xml:space="preserve"> *</w:t>
      </w:r>
      <w:proofErr w:type="spellStart"/>
      <w:r>
        <w:rPr>
          <w:rFonts w:ascii="Courier New" w:hAnsi="Courier New" w:cs="Courier New"/>
        </w:rPr>
        <w:t>accl_name</w:t>
      </w:r>
      <w:proofErr w:type="spellEnd"/>
      <w:r>
        <w:rPr>
          <w:rFonts w:ascii="Courier New" w:hAnsi="Courier New" w:cs="Courier New"/>
        </w:rPr>
        <w:t>; /* Optional */</w:t>
      </w:r>
    </w:p>
    <w:p w:rsidR="00324619" w:rsidRPr="00FB44F3" w:rsidRDefault="00324619" w:rsidP="00F608C9">
      <w:pPr>
        <w:spacing w:after="0"/>
        <w:rPr>
          <w:rFonts w:ascii="Courier New" w:hAnsi="Courier New" w:cs="Courier New"/>
        </w:rPr>
      </w:pPr>
      <w:r w:rsidRPr="00FB44F3">
        <w:rPr>
          <w:rFonts w:ascii="Courier New" w:hAnsi="Courier New" w:cs="Courier New"/>
        </w:rPr>
        <w:tab/>
      </w:r>
      <w:proofErr w:type="gramStart"/>
      <w:r w:rsidRPr="00FB44F3">
        <w:rPr>
          <w:rFonts w:ascii="Courier New" w:hAnsi="Courier New" w:cs="Courier New"/>
        </w:rPr>
        <w:t>char</w:t>
      </w:r>
      <w:proofErr w:type="gramEnd"/>
      <w:r w:rsidRPr="00FB44F3">
        <w:rPr>
          <w:rFonts w:ascii="Courier New" w:hAnsi="Courier New" w:cs="Courier New"/>
        </w:rPr>
        <w:t xml:space="preserve"> *</w:t>
      </w:r>
      <w:proofErr w:type="spellStart"/>
      <w:r w:rsidRPr="00FB44F3">
        <w:rPr>
          <w:rFonts w:ascii="Courier New" w:hAnsi="Courier New" w:cs="Courier New"/>
        </w:rPr>
        <w:t>app_identity</w:t>
      </w:r>
      <w:proofErr w:type="spellEnd"/>
      <w:r w:rsidRPr="00FB44F3">
        <w:rPr>
          <w:rFonts w:ascii="Courier New" w:hAnsi="Courier New" w:cs="Courier New"/>
        </w:rPr>
        <w:t>;</w:t>
      </w:r>
      <w:r w:rsidRPr="00FB44F3">
        <w:rPr>
          <w:rFonts w:ascii="Courier New" w:hAnsi="Courier New" w:cs="Courier New"/>
        </w:rPr>
        <w:tab/>
        <w:t>/* Application identity */</w:t>
      </w:r>
    </w:p>
    <w:p w:rsidR="00324619" w:rsidRPr="00FB44F3" w:rsidRDefault="00324619" w:rsidP="00F608C9">
      <w:pPr>
        <w:spacing w:after="0"/>
        <w:rPr>
          <w:rFonts w:ascii="Courier New" w:hAnsi="Courier New" w:cs="Courier New"/>
        </w:rPr>
      </w:pPr>
      <w:r w:rsidRPr="00FB44F3">
        <w:rPr>
          <w:rFonts w:ascii="Courier New" w:hAnsi="Courier New" w:cs="Courier New"/>
        </w:rPr>
        <w:tab/>
      </w:r>
      <w:proofErr w:type="spellStart"/>
      <w:r w:rsidRPr="00FB44F3">
        <w:rPr>
          <w:rFonts w:ascii="Courier New" w:hAnsi="Courier New" w:cs="Courier New"/>
        </w:rPr>
        <w:t>g_ipsec_la_</w:t>
      </w:r>
      <w:r>
        <w:rPr>
          <w:rFonts w:ascii="Courier New" w:hAnsi="Courier New" w:cs="Courier New"/>
        </w:rPr>
        <w:t>instance</w:t>
      </w:r>
      <w:r w:rsidRPr="00FB44F3">
        <w:rPr>
          <w:rFonts w:ascii="Courier New" w:hAnsi="Courier New" w:cs="Courier New"/>
        </w:rPr>
        <w:t>_broken_cbk_fn</w:t>
      </w:r>
      <w:proofErr w:type="spellEnd"/>
      <w:r w:rsidRPr="00FB44F3">
        <w:rPr>
          <w:rFonts w:ascii="Courier New" w:hAnsi="Courier New" w:cs="Courier New"/>
        </w:rPr>
        <w:t>,</w:t>
      </w:r>
      <w:r w:rsidRPr="00FB44F3">
        <w:rPr>
          <w:rFonts w:ascii="Courier New" w:hAnsi="Courier New" w:cs="Courier New"/>
        </w:rPr>
        <w:tab/>
        <w:t>/* Callback function to be called when the connection to the underlying accelerator is broken */</w:t>
      </w:r>
    </w:p>
    <w:p w:rsidR="00324619" w:rsidRPr="00FB44F3" w:rsidRDefault="00324619" w:rsidP="00F608C9">
      <w:pPr>
        <w:spacing w:after="0"/>
        <w:rPr>
          <w:rFonts w:ascii="Courier New" w:hAnsi="Courier New" w:cs="Courier New"/>
        </w:rPr>
      </w:pPr>
      <w:r w:rsidRPr="00FB44F3">
        <w:rPr>
          <w:rFonts w:ascii="Courier New" w:hAnsi="Courier New" w:cs="Courier New"/>
        </w:rPr>
        <w:tab/>
      </w:r>
      <w:proofErr w:type="gramStart"/>
      <w:r w:rsidRPr="00FB44F3">
        <w:rPr>
          <w:rFonts w:ascii="Courier New" w:hAnsi="Courier New" w:cs="Courier New"/>
        </w:rPr>
        <w:t>void</w:t>
      </w:r>
      <w:proofErr w:type="gramEnd"/>
      <w:r w:rsidRPr="00FB44F3">
        <w:rPr>
          <w:rFonts w:ascii="Courier New" w:hAnsi="Courier New" w:cs="Courier New"/>
        </w:rPr>
        <w:t xml:space="preserve"> *</w:t>
      </w:r>
      <w:proofErr w:type="spellStart"/>
      <w:r w:rsidRPr="00FB44F3">
        <w:rPr>
          <w:rFonts w:ascii="Courier New" w:hAnsi="Courier New" w:cs="Courier New"/>
        </w:rPr>
        <w:t>cb_arg</w:t>
      </w:r>
      <w:proofErr w:type="spellEnd"/>
      <w:r w:rsidRPr="00FB44F3">
        <w:rPr>
          <w:rFonts w:ascii="Courier New" w:hAnsi="Courier New" w:cs="Courier New"/>
        </w:rPr>
        <w:t>;</w:t>
      </w:r>
      <w:r w:rsidRPr="00FB44F3">
        <w:rPr>
          <w:rFonts w:ascii="Courier New" w:hAnsi="Courier New" w:cs="Courier New"/>
        </w:rPr>
        <w:tab/>
        <w:t>/* Callback argument */</w:t>
      </w:r>
    </w:p>
    <w:p w:rsidR="00324619" w:rsidRPr="00FB44F3" w:rsidRDefault="00324619" w:rsidP="00F608C9">
      <w:pPr>
        <w:spacing w:after="0"/>
        <w:rPr>
          <w:rFonts w:ascii="Courier New" w:hAnsi="Courier New" w:cs="Courier New"/>
        </w:rPr>
      </w:pPr>
      <w:r w:rsidRPr="00FB44F3">
        <w:rPr>
          <w:rFonts w:ascii="Courier New" w:hAnsi="Courier New" w:cs="Courier New"/>
        </w:rPr>
        <w:tab/>
        <w:t xml:space="preserve">int32_t </w:t>
      </w:r>
      <w:proofErr w:type="spellStart"/>
      <w:r w:rsidRPr="00FB44F3">
        <w:rPr>
          <w:rFonts w:ascii="Courier New" w:hAnsi="Courier New" w:cs="Courier New"/>
        </w:rPr>
        <w:t>cb_arg_len</w:t>
      </w:r>
      <w:proofErr w:type="spellEnd"/>
      <w:r w:rsidRPr="00FB44F3">
        <w:rPr>
          <w:rFonts w:ascii="Courier New" w:hAnsi="Courier New" w:cs="Courier New"/>
        </w:rPr>
        <w:t>;</w:t>
      </w:r>
      <w:r w:rsidRPr="00FB44F3">
        <w:rPr>
          <w:rFonts w:ascii="Courier New" w:hAnsi="Courier New" w:cs="Courier New"/>
        </w:rPr>
        <w:tab/>
        <w:t>/* Callback argument length */</w:t>
      </w:r>
    </w:p>
    <w:p w:rsidR="00324619" w:rsidRPr="00FB44F3" w:rsidRDefault="00324619" w:rsidP="00F608C9">
      <w:pPr>
        <w:spacing w:after="0"/>
        <w:rPr>
          <w:rFonts w:ascii="Courier New" w:hAnsi="Courier New" w:cs="Courier New"/>
        </w:rPr>
      </w:pPr>
      <w:r w:rsidRPr="00FB44F3">
        <w:rPr>
          <w:rFonts w:ascii="Courier New" w:hAnsi="Courier New" w:cs="Courier New"/>
        </w:rPr>
        <w:t>};</w:t>
      </w:r>
    </w:p>
    <w:p w:rsidR="00324619" w:rsidRDefault="00324619" w:rsidP="00F608C9">
      <w:pPr>
        <w:pStyle w:val="Heading2"/>
      </w:pPr>
      <w:bookmarkStart w:id="324" w:name="_Toc424044092"/>
      <w:proofErr w:type="spellStart"/>
      <w:r>
        <w:t>g_ipsec_la_open</w:t>
      </w:r>
      <w:proofErr w:type="spellEnd"/>
      <w:r w:rsidDel="00FD6E2B">
        <w:t xml:space="preserve"> </w:t>
      </w:r>
      <w:r>
        <w:t>_</w:t>
      </w:r>
      <w:proofErr w:type="spellStart"/>
      <w:r>
        <w:t>outargs</w:t>
      </w:r>
      <w:bookmarkEnd w:id="324"/>
      <w:proofErr w:type="spellEnd"/>
    </w:p>
    <w:p w:rsidR="00324619" w:rsidRPr="00351707" w:rsidRDefault="00324619" w:rsidP="00F608C9">
      <w:pPr>
        <w:spacing w:after="0"/>
        <w:rPr>
          <w:rFonts w:ascii="Courier New" w:hAnsi="Courier New" w:cs="Courier New"/>
        </w:rPr>
      </w:pPr>
      <w:proofErr w:type="spellStart"/>
      <w:proofErr w:type="gramStart"/>
      <w:r w:rsidRPr="00351707">
        <w:rPr>
          <w:rFonts w:ascii="Courier New" w:hAnsi="Courier New" w:cs="Courier New"/>
        </w:rPr>
        <w:t>struct</w:t>
      </w:r>
      <w:proofErr w:type="spellEnd"/>
      <w:proofErr w:type="gramEnd"/>
      <w:r w:rsidRPr="00351707">
        <w:rPr>
          <w:rFonts w:ascii="Courier New" w:hAnsi="Courier New" w:cs="Courier New"/>
        </w:rPr>
        <w:t xml:space="preserve"> </w:t>
      </w:r>
      <w:proofErr w:type="spellStart"/>
      <w:r w:rsidRPr="00351707">
        <w:rPr>
          <w:rFonts w:ascii="Courier New" w:hAnsi="Courier New" w:cs="Courier New"/>
        </w:rPr>
        <w:t>g_ipsec_la_open_outargs</w:t>
      </w:r>
      <w:proofErr w:type="spellEnd"/>
      <w:r w:rsidRPr="00351707">
        <w:rPr>
          <w:rFonts w:ascii="Courier New" w:hAnsi="Courier New" w:cs="Courier New"/>
        </w:rPr>
        <w:t>{</w:t>
      </w:r>
    </w:p>
    <w:p w:rsidR="00324619" w:rsidRPr="00351707" w:rsidRDefault="00324619" w:rsidP="00F608C9">
      <w:pPr>
        <w:spacing w:after="0"/>
        <w:rPr>
          <w:rFonts w:ascii="Courier New" w:hAnsi="Courier New" w:cs="Courier New"/>
        </w:rPr>
      </w:pPr>
      <w:r w:rsidRPr="00351707">
        <w:rPr>
          <w:rFonts w:ascii="Courier New" w:hAnsi="Courier New" w:cs="Courier New"/>
        </w:rPr>
        <w:tab/>
      </w:r>
      <w:r w:rsidRPr="009321E2">
        <w:rPr>
          <w:rFonts w:ascii="Courier New" w:hAnsi="Courier New" w:cs="Courier New"/>
        </w:rPr>
        <w:t xml:space="preserve"> </w:t>
      </w:r>
      <w:proofErr w:type="spellStart"/>
      <w:r w:rsidRPr="009321E2">
        <w:rPr>
          <w:rFonts w:ascii="Courier New" w:hAnsi="Courier New" w:cs="Courier New"/>
        </w:rPr>
        <w:t>g_ipsec_la_handle</w:t>
      </w:r>
      <w:proofErr w:type="spellEnd"/>
      <w:r w:rsidRPr="009321E2">
        <w:rPr>
          <w:rFonts w:ascii="Courier New" w:hAnsi="Courier New" w:cs="Courier New"/>
        </w:rPr>
        <w:t xml:space="preserve"> *handle</w:t>
      </w:r>
      <w:r w:rsidRPr="00351707">
        <w:rPr>
          <w:rFonts w:ascii="Courier New" w:hAnsi="Courier New" w:cs="Courier New"/>
        </w:rPr>
        <w:t xml:space="preserve"> /* handle */</w:t>
      </w:r>
    </w:p>
    <w:p w:rsidR="00324619" w:rsidRPr="00351707" w:rsidRDefault="00324619" w:rsidP="00F608C9">
      <w:pPr>
        <w:spacing w:after="0"/>
        <w:rPr>
          <w:rFonts w:ascii="Courier New" w:hAnsi="Courier New" w:cs="Courier New"/>
        </w:rPr>
      </w:pPr>
      <w:r w:rsidRPr="00351707">
        <w:rPr>
          <w:rFonts w:ascii="Courier New" w:hAnsi="Courier New" w:cs="Courier New"/>
        </w:rPr>
        <w:t>};</w:t>
      </w:r>
    </w:p>
    <w:p w:rsidR="00324619" w:rsidRPr="000F4D6E" w:rsidRDefault="00324619" w:rsidP="00F608C9">
      <w:pPr>
        <w:pStyle w:val="Heading2"/>
      </w:pPr>
      <w:bookmarkStart w:id="325" w:name="_Toc424044093"/>
      <w:proofErr w:type="spellStart"/>
      <w:r w:rsidRPr="000F4D6E">
        <w:t>g_ipsec_la_resp_args</w:t>
      </w:r>
      <w:bookmarkEnd w:id="325"/>
      <w:proofErr w:type="spellEnd"/>
    </w:p>
    <w:p w:rsidR="00324619" w:rsidRDefault="00324619" w:rsidP="00F608C9">
      <w:pPr>
        <w:spacing w:after="0"/>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sidRPr="0031547C">
        <w:rPr>
          <w:rFonts w:ascii="Courier New" w:hAnsi="Courier New" w:cs="Courier New"/>
          <w:b/>
        </w:rPr>
        <w:t>g_ipsec_la_resp_args</w:t>
      </w:r>
      <w:proofErr w:type="spellEnd"/>
      <w:r>
        <w:rPr>
          <w:rFonts w:ascii="Courier New" w:hAnsi="Courier New" w:cs="Courier New"/>
        </w:rPr>
        <w:t xml:space="preserve"> </w:t>
      </w:r>
    </w:p>
    <w:p w:rsidR="00324619" w:rsidRDefault="00324619" w:rsidP="00F608C9">
      <w:pPr>
        <w:spacing w:after="0"/>
        <w:rPr>
          <w:rFonts w:ascii="Courier New" w:hAnsi="Courier New" w:cs="Courier New"/>
        </w:rPr>
      </w:pPr>
      <w:r>
        <w:rPr>
          <w:rFonts w:ascii="Courier New" w:hAnsi="Courier New" w:cs="Courier New"/>
        </w:rPr>
        <w:t>{</w:t>
      </w:r>
    </w:p>
    <w:p w:rsidR="00F608C9" w:rsidRDefault="00324619" w:rsidP="00F608C9">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g_ipsec_la_resp_cbfn</w:t>
      </w:r>
      <w:proofErr w:type="spellEnd"/>
      <w:r>
        <w:rPr>
          <w:rFonts w:ascii="Courier New" w:hAnsi="Courier New" w:cs="Courier New"/>
        </w:rPr>
        <w:tab/>
      </w:r>
      <w:proofErr w:type="spellStart"/>
      <w:r>
        <w:rPr>
          <w:rFonts w:ascii="Courier New" w:hAnsi="Courier New" w:cs="Courier New"/>
        </w:rPr>
        <w:t>cb_fn</w:t>
      </w:r>
      <w:proofErr w:type="spellEnd"/>
      <w:r>
        <w:rPr>
          <w:rFonts w:ascii="Courier New" w:hAnsi="Courier New" w:cs="Courier New"/>
        </w:rPr>
        <w:t>;</w:t>
      </w:r>
      <w:r>
        <w:rPr>
          <w:rFonts w:ascii="Courier New" w:hAnsi="Courier New" w:cs="Courier New"/>
        </w:rPr>
        <w:tab/>
      </w:r>
    </w:p>
    <w:p w:rsidR="00324619" w:rsidRDefault="00324619" w:rsidP="00F608C9">
      <w:pPr>
        <w:spacing w:after="0"/>
        <w:ind w:left="720" w:firstLine="720"/>
        <w:rPr>
          <w:rFonts w:ascii="Courier New" w:hAnsi="Courier New" w:cs="Courier New"/>
        </w:rPr>
      </w:pPr>
      <w:r>
        <w:rPr>
          <w:rFonts w:ascii="Courier New" w:hAnsi="Courier New" w:cs="Courier New"/>
        </w:rPr>
        <w:t xml:space="preserve">/* Callback function if </w:t>
      </w:r>
    </w:p>
    <w:p w:rsidR="00324619" w:rsidRDefault="00F608C9" w:rsidP="00F608C9">
      <w:pPr>
        <w:spacing w:after="0"/>
        <w:rPr>
          <w:rFonts w:ascii="Courier New" w:hAnsi="Courier New" w:cs="Courier New"/>
        </w:rPr>
      </w:pPr>
      <w:r>
        <w:rPr>
          <w:rFonts w:ascii="Courier New" w:hAnsi="Courier New" w:cs="Courier New"/>
        </w:rPr>
        <w:t xml:space="preserve">              </w:t>
      </w:r>
      <w:r w:rsidR="00324619">
        <w:rPr>
          <w:rFonts w:ascii="Courier New" w:hAnsi="Courier New" w:cs="Courier New"/>
        </w:rPr>
        <w:t>ASYNC flag is chosen */</w:t>
      </w:r>
    </w:p>
    <w:p w:rsidR="00324619" w:rsidRDefault="00324619" w:rsidP="00F608C9">
      <w:pPr>
        <w:spacing w:after="0"/>
        <w:rPr>
          <w:rFonts w:ascii="Courier New" w:hAnsi="Courier New" w:cs="Courier New"/>
        </w:rPr>
      </w:pPr>
      <w:r>
        <w:rPr>
          <w:rFonts w:ascii="Courier New" w:hAnsi="Courier New" w:cs="Courier New"/>
        </w:rPr>
        <w:tab/>
      </w: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cb_arg</w:t>
      </w:r>
      <w:proofErr w:type="spellEnd"/>
      <w:r>
        <w:rPr>
          <w:rFonts w:ascii="Courier New" w:hAnsi="Courier New" w:cs="Courier New"/>
        </w:rPr>
        <w:t>;</w:t>
      </w:r>
    </w:p>
    <w:p w:rsidR="00324619" w:rsidRDefault="00324619" w:rsidP="00F608C9">
      <w:pPr>
        <w:spacing w:after="0"/>
        <w:rPr>
          <w:rFonts w:ascii="Courier New" w:hAnsi="Courier New" w:cs="Courier New"/>
        </w:rPr>
      </w:pPr>
      <w:r>
        <w:rPr>
          <w:rFonts w:ascii="Courier New" w:hAnsi="Courier New" w:cs="Courier New"/>
        </w:rPr>
        <w:tab/>
        <w:t xml:space="preserve">int32_t </w:t>
      </w:r>
      <w:proofErr w:type="spellStart"/>
      <w:r>
        <w:rPr>
          <w:rFonts w:ascii="Courier New" w:hAnsi="Courier New" w:cs="Courier New"/>
        </w:rPr>
        <w:t>cb_arg_len</w:t>
      </w:r>
      <w:proofErr w:type="spellEnd"/>
      <w:r>
        <w:rPr>
          <w:rFonts w:ascii="Courier New" w:hAnsi="Courier New" w:cs="Courier New"/>
        </w:rPr>
        <w:t>; /* Callback argument length */</w:t>
      </w:r>
    </w:p>
    <w:p w:rsidR="00324619" w:rsidRDefault="00324619" w:rsidP="00F608C9">
      <w:pPr>
        <w:spacing w:after="0"/>
        <w:rPr>
          <w:rFonts w:ascii="Courier New" w:hAnsi="Courier New" w:cs="Courier New"/>
        </w:rPr>
      </w:pPr>
      <w:r>
        <w:rPr>
          <w:rFonts w:ascii="Courier New" w:hAnsi="Courier New" w:cs="Courier New"/>
        </w:rPr>
        <w:t xml:space="preserve">}  </w:t>
      </w:r>
    </w:p>
    <w:p w:rsidR="00324619" w:rsidRPr="0031067D" w:rsidRDefault="00324619" w:rsidP="00F608C9">
      <w:r>
        <w:t>The above structure can be used by applications to provide callback function, arguments, that can be subsequently invoked by virtio-</w:t>
      </w:r>
      <w:proofErr w:type="spellStart"/>
      <w:r>
        <w:t>ipsec</w:t>
      </w:r>
      <w:proofErr w:type="spellEnd"/>
      <w:r>
        <w:t xml:space="preserve"> </w:t>
      </w:r>
    </w:p>
    <w:p w:rsidR="00324619" w:rsidRPr="000F4D6E" w:rsidRDefault="00324619" w:rsidP="00F608C9">
      <w:pPr>
        <w:pStyle w:val="Heading2"/>
      </w:pPr>
      <w:bookmarkStart w:id="326" w:name="_Toc424044094"/>
      <w:proofErr w:type="spellStart"/>
      <w:r w:rsidRPr="000F4D6E">
        <w:t>g_ipsec_la_handle</w:t>
      </w:r>
      <w:bookmarkEnd w:id="326"/>
      <w:proofErr w:type="spellEnd"/>
    </w:p>
    <w:p w:rsidR="00324619" w:rsidRDefault="00324619" w:rsidP="00F608C9">
      <w:pPr>
        <w:spacing w:after="0"/>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sidRPr="00F66EAE">
        <w:rPr>
          <w:rFonts w:ascii="Courier New" w:hAnsi="Courier New" w:cs="Courier New"/>
          <w:b/>
        </w:rPr>
        <w:t>g_ipsec_la_handle</w:t>
      </w:r>
      <w:proofErr w:type="spellEnd"/>
      <w:r>
        <w:rPr>
          <w:rFonts w:ascii="Courier New" w:hAnsi="Courier New" w:cs="Courier New"/>
        </w:rPr>
        <w:t xml:space="preserve"> {</w:t>
      </w:r>
    </w:p>
    <w:p w:rsidR="00324619" w:rsidRDefault="00324619" w:rsidP="00F608C9">
      <w:pPr>
        <w:spacing w:after="0"/>
        <w:rPr>
          <w:rFonts w:ascii="Courier New" w:hAnsi="Courier New" w:cs="Courier New"/>
        </w:rPr>
      </w:pPr>
      <w:r>
        <w:rPr>
          <w:rFonts w:ascii="Courier New" w:hAnsi="Courier New" w:cs="Courier New"/>
        </w:rPr>
        <w:tab/>
      </w:r>
      <w:proofErr w:type="gramStart"/>
      <w:r>
        <w:rPr>
          <w:rFonts w:ascii="Courier New" w:hAnsi="Courier New" w:cs="Courier New"/>
        </w:rPr>
        <w:t>uint32_t</w:t>
      </w:r>
      <w:proofErr w:type="gramEnd"/>
      <w:r>
        <w:rPr>
          <w:rFonts w:ascii="Courier New" w:hAnsi="Courier New" w:cs="Courier New"/>
        </w:rPr>
        <w:t xml:space="preserve"> handle[G_IPSEC_LA_HANDLE_SIZE]; /* Accelerator handle */</w:t>
      </w:r>
    </w:p>
    <w:p w:rsidR="00324619" w:rsidRDefault="00324619" w:rsidP="00F608C9">
      <w:pPr>
        <w:spacing w:after="0"/>
        <w:rPr>
          <w:rFonts w:ascii="Courier New" w:hAnsi="Courier New" w:cs="Courier New"/>
        </w:rPr>
      </w:pPr>
      <w:r>
        <w:rPr>
          <w:rFonts w:ascii="Courier New" w:hAnsi="Courier New" w:cs="Courier New"/>
        </w:rPr>
        <w:tab/>
        <w:t xml:space="preserve">uint32_t </w:t>
      </w:r>
      <w:proofErr w:type="spellStart"/>
      <w:r>
        <w:rPr>
          <w:rFonts w:ascii="Courier New" w:hAnsi="Courier New" w:cs="Courier New"/>
        </w:rPr>
        <w:t>group_</w:t>
      </w:r>
      <w:proofErr w:type="gramStart"/>
      <w:r>
        <w:rPr>
          <w:rFonts w:ascii="Courier New" w:hAnsi="Courier New" w:cs="Courier New"/>
        </w:rPr>
        <w:t>handle</w:t>
      </w:r>
      <w:proofErr w:type="spellEnd"/>
      <w:r>
        <w:rPr>
          <w:rFonts w:ascii="Courier New" w:hAnsi="Courier New" w:cs="Courier New"/>
        </w:rPr>
        <w:t>[</w:t>
      </w:r>
      <w:proofErr w:type="gramEnd"/>
      <w:r>
        <w:rPr>
          <w:rFonts w:ascii="Courier New" w:hAnsi="Courier New" w:cs="Courier New"/>
        </w:rPr>
        <w:t>G_IPSEC_LA_GROUP_HANDLE_SIZE]; /* Group handle */</w:t>
      </w:r>
    </w:p>
    <w:p w:rsidR="00324619" w:rsidRDefault="00324619" w:rsidP="00F608C9">
      <w:pPr>
        <w:spacing w:after="0"/>
        <w:rPr>
          <w:rFonts w:ascii="Courier New" w:hAnsi="Courier New" w:cs="Courier New"/>
        </w:rPr>
      </w:pPr>
      <w:r>
        <w:rPr>
          <w:rFonts w:ascii="Courier New" w:hAnsi="Courier New" w:cs="Courier New"/>
        </w:rPr>
        <w:t>};</w:t>
      </w:r>
    </w:p>
    <w:p w:rsidR="005779A3" w:rsidRDefault="005779A3" w:rsidP="00F608C9">
      <w:pPr>
        <w:pStyle w:val="Heading2"/>
        <w:rPr>
          <w:ins w:id="327" w:author="Venkataraman Subhashini-B22166" w:date="2015-07-24T14:06:00Z"/>
        </w:rPr>
      </w:pPr>
      <w:bookmarkStart w:id="328" w:name="_Toc424044095"/>
      <w:proofErr w:type="spellStart"/>
      <w:ins w:id="329" w:author="Venkataraman Subhashini-B22166" w:date="2015-07-24T14:06:00Z">
        <w:r>
          <w:t>g_ipsec_la_avail_devices_get_inargs</w:t>
        </w:r>
        <w:proofErr w:type="spellEnd"/>
      </w:ins>
    </w:p>
    <w:p w:rsidR="005779A3" w:rsidRPr="005779A3" w:rsidRDefault="005779A3" w:rsidP="005779A3">
      <w:pPr>
        <w:spacing w:after="0"/>
        <w:rPr>
          <w:ins w:id="330" w:author="Venkataraman Subhashini-B22166" w:date="2015-07-24T14:06:00Z"/>
          <w:rFonts w:ascii="Courier New" w:hAnsi="Courier New" w:cs="Courier New"/>
          <w:rPrChange w:id="331" w:author="Venkataraman Subhashini-B22166" w:date="2015-07-24T14:06:00Z">
            <w:rPr>
              <w:ins w:id="332" w:author="Venkataraman Subhashini-B22166" w:date="2015-07-24T14:06:00Z"/>
            </w:rPr>
          </w:rPrChange>
        </w:rPr>
        <w:pPrChange w:id="333" w:author="Venkataraman Subhashini-B22166" w:date="2015-07-24T14:07:00Z">
          <w:pPr/>
        </w:pPrChange>
      </w:pPr>
      <w:ins w:id="334" w:author="Venkataraman Subhashini-B22166" w:date="2015-07-24T14:06:00Z">
        <w:r w:rsidRPr="005779A3">
          <w:rPr>
            <w:rFonts w:ascii="Courier New" w:hAnsi="Courier New" w:cs="Courier New"/>
            <w:rPrChange w:id="335" w:author="Venkataraman Subhashini-B22166" w:date="2015-07-24T14:06:00Z">
              <w:rPr/>
            </w:rPrChange>
          </w:rPr>
          <w:t xml:space="preserve">struct </w:t>
        </w:r>
      </w:ins>
    </w:p>
    <w:p w:rsidR="005779A3" w:rsidRPr="005779A3" w:rsidRDefault="005779A3" w:rsidP="005779A3">
      <w:pPr>
        <w:spacing w:after="0"/>
        <w:rPr>
          <w:ins w:id="336" w:author="Venkataraman Subhashini-B22166" w:date="2015-07-24T14:06:00Z"/>
          <w:rFonts w:ascii="Courier New" w:hAnsi="Courier New" w:cs="Courier New"/>
          <w:rPrChange w:id="337" w:author="Venkataraman Subhashini-B22166" w:date="2015-07-24T14:06:00Z">
            <w:rPr>
              <w:ins w:id="338" w:author="Venkataraman Subhashini-B22166" w:date="2015-07-24T14:06:00Z"/>
            </w:rPr>
          </w:rPrChange>
        </w:rPr>
        <w:pPrChange w:id="339" w:author="Venkataraman Subhashini-B22166" w:date="2015-07-24T14:07:00Z">
          <w:pPr/>
        </w:pPrChange>
      </w:pPr>
      <w:ins w:id="340" w:author="Venkataraman Subhashini-B22166" w:date="2015-07-24T14:06:00Z">
        <w:r w:rsidRPr="005779A3">
          <w:rPr>
            <w:rFonts w:ascii="Courier New" w:hAnsi="Courier New" w:cs="Courier New"/>
            <w:rPrChange w:id="341" w:author="Venkataraman Subhashini-B22166" w:date="2015-07-24T14:06:00Z">
              <w:rPr/>
            </w:rPrChange>
          </w:rPr>
          <w:t>{</w:t>
        </w:r>
      </w:ins>
    </w:p>
    <w:p w:rsidR="005779A3" w:rsidRPr="005779A3" w:rsidRDefault="005779A3" w:rsidP="005779A3">
      <w:pPr>
        <w:spacing w:after="0"/>
        <w:rPr>
          <w:ins w:id="342" w:author="Venkataraman Subhashini-B22166" w:date="2015-07-24T14:06:00Z"/>
          <w:rFonts w:ascii="Courier New" w:hAnsi="Courier New" w:cs="Courier New"/>
          <w:rPrChange w:id="343" w:author="Venkataraman Subhashini-B22166" w:date="2015-07-24T14:06:00Z">
            <w:rPr>
              <w:ins w:id="344" w:author="Venkataraman Subhashini-B22166" w:date="2015-07-24T14:06:00Z"/>
            </w:rPr>
          </w:rPrChange>
        </w:rPr>
        <w:pPrChange w:id="345" w:author="Venkataraman Subhashini-B22166" w:date="2015-07-24T14:07:00Z">
          <w:pPr/>
        </w:pPrChange>
      </w:pPr>
      <w:ins w:id="346" w:author="Venkataraman Subhashini-B22166" w:date="2015-07-24T14:06:00Z">
        <w:r w:rsidRPr="005779A3">
          <w:rPr>
            <w:rFonts w:ascii="Courier New" w:hAnsi="Courier New" w:cs="Courier New"/>
            <w:rPrChange w:id="347" w:author="Venkataraman Subhashini-B22166" w:date="2015-07-24T14:06:00Z">
              <w:rPr/>
            </w:rPrChange>
          </w:rPr>
          <w:tab/>
          <w:t>uint32 num_devices;</w:t>
        </w:r>
      </w:ins>
    </w:p>
    <w:p w:rsidR="005779A3" w:rsidRPr="005779A3" w:rsidRDefault="005779A3" w:rsidP="005779A3">
      <w:pPr>
        <w:spacing w:after="0"/>
        <w:rPr>
          <w:ins w:id="348" w:author="Venkataraman Subhashini-B22166" w:date="2015-07-24T14:06:00Z"/>
          <w:rFonts w:ascii="Courier New" w:hAnsi="Courier New" w:cs="Courier New"/>
          <w:rPrChange w:id="349" w:author="Venkataraman Subhashini-B22166" w:date="2015-07-24T14:06:00Z">
            <w:rPr>
              <w:ins w:id="350" w:author="Venkataraman Subhashini-B22166" w:date="2015-07-24T14:06:00Z"/>
            </w:rPr>
          </w:rPrChange>
        </w:rPr>
        <w:pPrChange w:id="351" w:author="Venkataraman Subhashini-B22166" w:date="2015-07-24T14:07:00Z">
          <w:pPr/>
        </w:pPrChange>
      </w:pPr>
      <w:ins w:id="352" w:author="Venkataraman Subhashini-B22166" w:date="2015-07-24T14:06:00Z">
        <w:r w:rsidRPr="005779A3">
          <w:rPr>
            <w:rFonts w:ascii="Courier New" w:hAnsi="Courier New" w:cs="Courier New"/>
            <w:rPrChange w:id="353" w:author="Venkataraman Subhashini-B22166" w:date="2015-07-24T14:06:00Z">
              <w:rPr/>
            </w:rPrChange>
          </w:rPr>
          <w:tab/>
        </w:r>
        <w:r w:rsidRPr="005779A3">
          <w:rPr>
            <w:rFonts w:ascii="Courier New" w:hAnsi="Courier New" w:cs="Courier New"/>
            <w:rPrChange w:id="354" w:author="Venkataraman Subhashini-B22166" w:date="2015-07-24T14:06:00Z">
              <w:rPr/>
            </w:rPrChange>
          </w:rPr>
          <w:t>char *last_device_read; /* NULL if this is the first time this call is invoked;</w:t>
        </w:r>
      </w:ins>
      <w:ins w:id="355" w:author="Venkataraman Subhashini-B22166" w:date="2015-07-24T14:07:00Z">
        <w:r>
          <w:rPr>
            <w:rFonts w:ascii="Courier New" w:hAnsi="Courier New" w:cs="Courier New"/>
          </w:rPr>
          <w:t xml:space="preserve"> </w:t>
        </w:r>
      </w:ins>
      <w:ins w:id="356" w:author="Venkataraman Subhashini-B22166" w:date="2015-07-24T14:06:00Z">
        <w:r w:rsidRPr="005779A3">
          <w:rPr>
            <w:rFonts w:ascii="Courier New" w:hAnsi="Courier New" w:cs="Courier New"/>
            <w:rPrChange w:id="357" w:author="Venkataraman Subhashini-B22166" w:date="2015-07-24T14:06:00Z">
              <w:rPr/>
            </w:rPrChange>
          </w:rPr>
          <w:t xml:space="preserve"> Subsequent calls will have a valid value here */</w:t>
        </w:r>
        <w:r w:rsidRPr="005779A3">
          <w:rPr>
            <w:rFonts w:ascii="Courier New" w:hAnsi="Courier New" w:cs="Courier New"/>
            <w:rPrChange w:id="358" w:author="Venkataraman Subhashini-B22166" w:date="2015-07-24T14:06:00Z">
              <w:rPr/>
            </w:rPrChange>
          </w:rPr>
          <w:tab/>
        </w:r>
        <w:r w:rsidRPr="005779A3">
          <w:rPr>
            <w:rFonts w:ascii="Courier New" w:hAnsi="Courier New" w:cs="Courier New"/>
            <w:rPrChange w:id="359" w:author="Venkataraman Subhashini-B22166" w:date="2015-07-24T14:06:00Z">
              <w:rPr/>
            </w:rPrChange>
          </w:rPr>
          <w:tab/>
        </w:r>
        <w:r w:rsidRPr="005779A3">
          <w:rPr>
            <w:rFonts w:ascii="Courier New" w:hAnsi="Courier New" w:cs="Courier New"/>
            <w:rPrChange w:id="360" w:author="Venkataraman Subhashini-B22166" w:date="2015-07-24T14:06:00Z">
              <w:rPr/>
            </w:rPrChange>
          </w:rPr>
          <w:tab/>
        </w:r>
        <w:r w:rsidRPr="005779A3">
          <w:rPr>
            <w:rFonts w:ascii="Courier New" w:hAnsi="Courier New" w:cs="Courier New"/>
            <w:rPrChange w:id="361" w:author="Venkataraman Subhashini-B22166" w:date="2015-07-24T14:06:00Z">
              <w:rPr/>
            </w:rPrChange>
          </w:rPr>
          <w:tab/>
        </w:r>
        <w:r w:rsidRPr="005779A3">
          <w:rPr>
            <w:rFonts w:ascii="Courier New" w:hAnsi="Courier New" w:cs="Courier New"/>
            <w:rPrChange w:id="362" w:author="Venkataraman Subhashini-B22166" w:date="2015-07-24T14:06:00Z">
              <w:rPr/>
            </w:rPrChange>
          </w:rPr>
          <w:tab/>
        </w:r>
        <w:r w:rsidRPr="005779A3">
          <w:rPr>
            <w:rFonts w:ascii="Courier New" w:hAnsi="Courier New" w:cs="Courier New"/>
            <w:rPrChange w:id="363" w:author="Venkataraman Subhashini-B22166" w:date="2015-07-24T14:06:00Z">
              <w:rPr/>
            </w:rPrChange>
          </w:rPr>
          <w:tab/>
        </w:r>
        <w:r w:rsidRPr="005779A3">
          <w:rPr>
            <w:rFonts w:ascii="Courier New" w:hAnsi="Courier New" w:cs="Courier New"/>
            <w:rPrChange w:id="364" w:author="Venkataraman Subhashini-B22166" w:date="2015-07-24T14:06:00Z">
              <w:rPr/>
            </w:rPrChange>
          </w:rPr>
          <w:tab/>
        </w:r>
        <w:r w:rsidRPr="005779A3">
          <w:rPr>
            <w:rFonts w:ascii="Courier New" w:hAnsi="Courier New" w:cs="Courier New"/>
            <w:rPrChange w:id="365" w:author="Venkataraman Subhashini-B22166" w:date="2015-07-24T14:06:00Z">
              <w:rPr/>
            </w:rPrChange>
          </w:rPr>
          <w:tab/>
        </w:r>
        <w:r w:rsidRPr="005779A3">
          <w:rPr>
            <w:rFonts w:ascii="Courier New" w:hAnsi="Courier New" w:cs="Courier New"/>
            <w:rPrChange w:id="366" w:author="Venkataraman Subhashini-B22166" w:date="2015-07-24T14:06:00Z">
              <w:rPr/>
            </w:rPrChange>
          </w:rPr>
          <w:tab/>
        </w:r>
        <w:r w:rsidRPr="005779A3">
          <w:rPr>
            <w:rFonts w:ascii="Courier New" w:hAnsi="Courier New" w:cs="Courier New"/>
            <w:rPrChange w:id="367" w:author="Venkataraman Subhashini-B22166" w:date="2015-07-24T14:06:00Z">
              <w:rPr/>
            </w:rPrChange>
          </w:rPr>
          <w:tab/>
        </w:r>
        <w:r w:rsidRPr="005779A3">
          <w:rPr>
            <w:rFonts w:ascii="Courier New" w:hAnsi="Courier New" w:cs="Courier New"/>
            <w:rPrChange w:id="368" w:author="Venkataraman Subhashini-B22166" w:date="2015-07-24T14:06:00Z">
              <w:rPr/>
            </w:rPrChange>
          </w:rPr>
          <w:tab/>
          <w:t xml:space="preserve">  </w:t>
        </w:r>
      </w:ins>
    </w:p>
    <w:p w:rsidR="005779A3" w:rsidRPr="005779A3" w:rsidRDefault="005779A3" w:rsidP="005779A3">
      <w:pPr>
        <w:spacing w:after="0"/>
        <w:rPr>
          <w:ins w:id="369" w:author="Venkataraman Subhashini-B22166" w:date="2015-07-24T14:06:00Z"/>
          <w:rFonts w:ascii="Courier New" w:hAnsi="Courier New" w:cs="Courier New"/>
          <w:rPrChange w:id="370" w:author="Venkataraman Subhashini-B22166" w:date="2015-07-24T14:06:00Z">
            <w:rPr>
              <w:ins w:id="371" w:author="Venkataraman Subhashini-B22166" w:date="2015-07-24T14:06:00Z"/>
            </w:rPr>
          </w:rPrChange>
        </w:rPr>
        <w:pPrChange w:id="372" w:author="Venkataraman Subhashini-B22166" w:date="2015-07-24T14:07:00Z">
          <w:pPr/>
        </w:pPrChange>
      </w:pPr>
      <w:ins w:id="373" w:author="Venkataraman Subhashini-B22166" w:date="2015-07-24T14:06:00Z">
        <w:r w:rsidRPr="005779A3">
          <w:rPr>
            <w:rFonts w:ascii="Courier New" w:hAnsi="Courier New" w:cs="Courier New"/>
            <w:rPrChange w:id="374" w:author="Venkataraman Subhashini-B22166" w:date="2015-07-24T14:06:00Z">
              <w:rPr/>
            </w:rPrChange>
          </w:rPr>
          <w:t>};</w:t>
        </w:r>
      </w:ins>
    </w:p>
    <w:p w:rsidR="005779A3" w:rsidRDefault="005779A3" w:rsidP="005779A3">
      <w:pPr>
        <w:rPr>
          <w:ins w:id="375" w:author="Venkataraman Subhashini-B22166" w:date="2015-07-24T14:06:00Z"/>
        </w:rPr>
      </w:pPr>
    </w:p>
    <w:p w:rsidR="005779A3" w:rsidRDefault="005779A3" w:rsidP="005779A3">
      <w:pPr>
        <w:pStyle w:val="Heading2"/>
        <w:rPr>
          <w:ins w:id="376" w:author="Venkataraman Subhashini-B22166" w:date="2015-07-24T14:07:00Z"/>
        </w:rPr>
        <w:pPrChange w:id="377" w:author="Venkataraman Subhashini-B22166" w:date="2015-07-24T14:07:00Z">
          <w:pPr/>
        </w:pPrChange>
      </w:pPr>
      <w:proofErr w:type="spellStart"/>
      <w:ins w:id="378" w:author="Venkataraman Subhashini-B22166" w:date="2015-07-24T14:07:00Z">
        <w:r>
          <w:lastRenderedPageBreak/>
          <w:t>g_ipsec_la_device_info</w:t>
        </w:r>
        <w:proofErr w:type="spellEnd"/>
      </w:ins>
    </w:p>
    <w:p w:rsidR="005779A3" w:rsidRDefault="005779A3" w:rsidP="000D6820">
      <w:pPr>
        <w:spacing w:after="0"/>
        <w:rPr>
          <w:ins w:id="379" w:author="Venkataraman Subhashini-B22166" w:date="2015-07-24T14:06:00Z"/>
        </w:rPr>
        <w:pPrChange w:id="380" w:author="Venkataraman Subhashini-B22166" w:date="2015-07-24T14:08:00Z">
          <w:pPr/>
        </w:pPrChange>
      </w:pPr>
      <w:proofErr w:type="spellStart"/>
      <w:proofErr w:type="gramStart"/>
      <w:ins w:id="381" w:author="Venkataraman Subhashini-B22166" w:date="2015-07-24T14:06:00Z">
        <w:r>
          <w:t>struct</w:t>
        </w:r>
        <w:proofErr w:type="spellEnd"/>
        <w:proofErr w:type="gramEnd"/>
        <w:r>
          <w:t xml:space="preserve"> </w:t>
        </w:r>
        <w:proofErr w:type="spellStart"/>
        <w:r>
          <w:t>g_ipsec_la_device_info</w:t>
        </w:r>
        <w:proofErr w:type="spellEnd"/>
      </w:ins>
    </w:p>
    <w:p w:rsidR="005779A3" w:rsidRDefault="005779A3" w:rsidP="000D6820">
      <w:pPr>
        <w:spacing w:after="0"/>
        <w:rPr>
          <w:ins w:id="382" w:author="Venkataraman Subhashini-B22166" w:date="2015-07-24T14:06:00Z"/>
        </w:rPr>
        <w:pPrChange w:id="383" w:author="Venkataraman Subhashini-B22166" w:date="2015-07-24T14:08:00Z">
          <w:pPr/>
        </w:pPrChange>
      </w:pPr>
      <w:ins w:id="384" w:author="Venkataraman Subhashini-B22166" w:date="2015-07-24T14:06:00Z">
        <w:r>
          <w:t>{</w:t>
        </w:r>
      </w:ins>
    </w:p>
    <w:p w:rsidR="005779A3" w:rsidRDefault="005779A3" w:rsidP="000D6820">
      <w:pPr>
        <w:spacing w:after="0"/>
        <w:rPr>
          <w:ins w:id="385" w:author="Venkataraman Subhashini-B22166" w:date="2015-07-24T14:06:00Z"/>
        </w:rPr>
        <w:pPrChange w:id="386" w:author="Venkataraman Subhashini-B22166" w:date="2015-07-24T14:08:00Z">
          <w:pPr/>
        </w:pPrChange>
      </w:pPr>
      <w:ins w:id="387" w:author="Venkataraman Subhashini-B22166" w:date="2015-07-24T14:06:00Z">
        <w:r>
          <w:tab/>
        </w:r>
        <w:proofErr w:type="gramStart"/>
        <w:r>
          <w:t>char</w:t>
        </w:r>
        <w:proofErr w:type="gramEnd"/>
        <w:r>
          <w:t xml:space="preserve"> </w:t>
        </w:r>
        <w:proofErr w:type="spellStart"/>
        <w:r>
          <w:t>device_name</w:t>
        </w:r>
        <w:proofErr w:type="spellEnd"/>
        <w:r>
          <w:t>[IPSEC_IFNAMESIZ];</w:t>
        </w:r>
      </w:ins>
    </w:p>
    <w:p w:rsidR="005779A3" w:rsidRDefault="005779A3" w:rsidP="000D6820">
      <w:pPr>
        <w:spacing w:after="0"/>
        <w:rPr>
          <w:ins w:id="388" w:author="Venkataraman Subhashini-B22166" w:date="2015-07-24T14:06:00Z"/>
        </w:rPr>
        <w:pPrChange w:id="389" w:author="Venkataraman Subhashini-B22166" w:date="2015-07-24T14:08:00Z">
          <w:pPr/>
        </w:pPrChange>
      </w:pPr>
      <w:ins w:id="390" w:author="Venkataraman Subhashini-B22166" w:date="2015-07-24T14:06:00Z">
        <w:r>
          <w:tab/>
        </w:r>
        <w:proofErr w:type="gramStart"/>
        <w:r>
          <w:t>u8</w:t>
        </w:r>
        <w:proofErr w:type="gramEnd"/>
        <w:r>
          <w:t xml:space="preserve"> mode; /* Shared or Available */</w:t>
        </w:r>
      </w:ins>
    </w:p>
    <w:p w:rsidR="005779A3" w:rsidRDefault="005779A3" w:rsidP="000D6820">
      <w:pPr>
        <w:spacing w:after="0"/>
        <w:rPr>
          <w:ins w:id="391" w:author="Venkataraman Subhashini-B22166" w:date="2015-07-24T14:06:00Z"/>
        </w:rPr>
        <w:pPrChange w:id="392" w:author="Venkataraman Subhashini-B22166" w:date="2015-07-24T14:08:00Z">
          <w:pPr/>
        </w:pPrChange>
      </w:pPr>
      <w:ins w:id="393" w:author="Venkataraman Subhashini-B22166" w:date="2015-07-24T14:06:00Z">
        <w:r>
          <w:tab/>
          <w:t xml:space="preserve">u32 </w:t>
        </w:r>
        <w:proofErr w:type="spellStart"/>
        <w:r>
          <w:t>num_apps</w:t>
        </w:r>
        <w:proofErr w:type="spellEnd"/>
        <w:r>
          <w:t>; /* If shared */</w:t>
        </w:r>
      </w:ins>
    </w:p>
    <w:p w:rsidR="005779A3" w:rsidRDefault="005779A3" w:rsidP="000D6820">
      <w:pPr>
        <w:spacing w:after="0"/>
        <w:rPr>
          <w:ins w:id="394" w:author="Venkataraman Subhashini-B22166" w:date="2015-07-24T14:06:00Z"/>
        </w:rPr>
        <w:pPrChange w:id="395" w:author="Venkataraman Subhashini-B22166" w:date="2015-07-24T14:08:00Z">
          <w:pPr/>
        </w:pPrChange>
      </w:pPr>
      <w:ins w:id="396" w:author="Venkataraman Subhashini-B22166" w:date="2015-07-24T14:06:00Z">
        <w:r>
          <w:t>};</w:t>
        </w:r>
      </w:ins>
    </w:p>
    <w:p w:rsidR="005779A3" w:rsidRDefault="000D6820" w:rsidP="000D6820">
      <w:pPr>
        <w:pStyle w:val="Heading2"/>
        <w:rPr>
          <w:ins w:id="397" w:author="Venkataraman Subhashini-B22166" w:date="2015-07-24T14:06:00Z"/>
        </w:rPr>
        <w:pPrChange w:id="398" w:author="Venkataraman Subhashini-B22166" w:date="2015-07-24T14:08:00Z">
          <w:pPr/>
        </w:pPrChange>
      </w:pPr>
      <w:proofErr w:type="spellStart"/>
      <w:ins w:id="399" w:author="Venkataraman Subhashini-B22166" w:date="2015-07-24T14:08:00Z">
        <w:r>
          <w:t>g_ipsec_la_avail_devices_get_outargs</w:t>
        </w:r>
      </w:ins>
      <w:proofErr w:type="spellEnd"/>
    </w:p>
    <w:p w:rsidR="005779A3" w:rsidRPr="000D6820" w:rsidRDefault="005779A3" w:rsidP="000D6820">
      <w:pPr>
        <w:spacing w:after="0"/>
        <w:rPr>
          <w:ins w:id="400" w:author="Venkataraman Subhashini-B22166" w:date="2015-07-24T14:06:00Z"/>
          <w:rFonts w:ascii="Courier New" w:hAnsi="Courier New" w:cs="Courier New"/>
          <w:rPrChange w:id="401" w:author="Venkataraman Subhashini-B22166" w:date="2015-07-24T14:08:00Z">
            <w:rPr>
              <w:ins w:id="402" w:author="Venkataraman Subhashini-B22166" w:date="2015-07-24T14:06:00Z"/>
            </w:rPr>
          </w:rPrChange>
        </w:rPr>
        <w:pPrChange w:id="403" w:author="Venkataraman Subhashini-B22166" w:date="2015-07-24T14:08:00Z">
          <w:pPr/>
        </w:pPrChange>
      </w:pPr>
      <w:proofErr w:type="spellStart"/>
      <w:ins w:id="404" w:author="Venkataraman Subhashini-B22166" w:date="2015-07-24T14:06:00Z">
        <w:r w:rsidRPr="000D6820">
          <w:rPr>
            <w:rFonts w:ascii="Courier New" w:hAnsi="Courier New" w:cs="Courier New"/>
            <w:rPrChange w:id="405" w:author="Venkataraman Subhashini-B22166" w:date="2015-07-24T14:08:00Z">
              <w:rPr/>
            </w:rPrChange>
          </w:rPr>
          <w:t>struct g_ipsec_la_avail_devices_get_outargs</w:t>
        </w:r>
        <w:proofErr w:type="spellEnd"/>
      </w:ins>
    </w:p>
    <w:p w:rsidR="005779A3" w:rsidRPr="000D6820" w:rsidRDefault="005779A3" w:rsidP="000D6820">
      <w:pPr>
        <w:spacing w:after="0"/>
        <w:rPr>
          <w:ins w:id="406" w:author="Venkataraman Subhashini-B22166" w:date="2015-07-24T14:06:00Z"/>
          <w:rFonts w:ascii="Courier New" w:hAnsi="Courier New" w:cs="Courier New"/>
          <w:rPrChange w:id="407" w:author="Venkataraman Subhashini-B22166" w:date="2015-07-24T14:08:00Z">
            <w:rPr>
              <w:ins w:id="408" w:author="Venkataraman Subhashini-B22166" w:date="2015-07-24T14:06:00Z"/>
            </w:rPr>
          </w:rPrChange>
        </w:rPr>
        <w:pPrChange w:id="409" w:author="Venkataraman Subhashini-B22166" w:date="2015-07-24T14:08:00Z">
          <w:pPr/>
        </w:pPrChange>
      </w:pPr>
      <w:ins w:id="410" w:author="Venkataraman Subhashini-B22166" w:date="2015-07-24T14:06:00Z">
        <w:r w:rsidRPr="000D6820">
          <w:rPr>
            <w:rFonts w:ascii="Courier New" w:hAnsi="Courier New" w:cs="Courier New"/>
            <w:rPrChange w:id="411" w:author="Venkataraman Subhashini-B22166" w:date="2015-07-24T14:08:00Z">
              <w:rPr/>
            </w:rPrChange>
          </w:rPr>
          <w:t>{</w:t>
        </w:r>
      </w:ins>
    </w:p>
    <w:p w:rsidR="005779A3" w:rsidRPr="000D6820" w:rsidRDefault="005779A3" w:rsidP="000D6820">
      <w:pPr>
        <w:spacing w:after="0"/>
        <w:rPr>
          <w:ins w:id="412" w:author="Venkataraman Subhashini-B22166" w:date="2015-07-24T14:06:00Z"/>
          <w:rFonts w:ascii="Courier New" w:hAnsi="Courier New" w:cs="Courier New"/>
          <w:rPrChange w:id="413" w:author="Venkataraman Subhashini-B22166" w:date="2015-07-24T14:08:00Z">
            <w:rPr>
              <w:ins w:id="414" w:author="Venkataraman Subhashini-B22166" w:date="2015-07-24T14:06:00Z"/>
            </w:rPr>
          </w:rPrChange>
        </w:rPr>
        <w:pPrChange w:id="415" w:author="Venkataraman Subhashini-B22166" w:date="2015-07-24T14:08:00Z">
          <w:pPr/>
        </w:pPrChange>
      </w:pPr>
      <w:ins w:id="416" w:author="Venkataraman Subhashini-B22166" w:date="2015-07-24T14:06:00Z">
        <w:r w:rsidRPr="000D6820">
          <w:rPr>
            <w:rFonts w:ascii="Courier New" w:hAnsi="Courier New" w:cs="Courier New"/>
            <w:rPrChange w:id="417" w:author="Venkataraman Subhashini-B22166" w:date="2015-07-24T14:08:00Z">
              <w:rPr/>
            </w:rPrChange>
          </w:rPr>
          <w:tab/>
          <w:t>uint32 num_devices; /* filled by API */</w:t>
        </w:r>
      </w:ins>
    </w:p>
    <w:p w:rsidR="005779A3" w:rsidRPr="000D6820" w:rsidRDefault="005779A3" w:rsidP="000D6820">
      <w:pPr>
        <w:spacing w:after="0"/>
        <w:rPr>
          <w:ins w:id="418" w:author="Venkataraman Subhashini-B22166" w:date="2015-07-24T14:06:00Z"/>
          <w:rFonts w:ascii="Courier New" w:hAnsi="Courier New" w:cs="Courier New"/>
          <w:rPrChange w:id="419" w:author="Venkataraman Subhashini-B22166" w:date="2015-07-24T14:08:00Z">
            <w:rPr>
              <w:ins w:id="420" w:author="Venkataraman Subhashini-B22166" w:date="2015-07-24T14:06:00Z"/>
            </w:rPr>
          </w:rPrChange>
        </w:rPr>
        <w:pPrChange w:id="421" w:author="Venkataraman Subhashini-B22166" w:date="2015-07-24T14:08:00Z">
          <w:pPr/>
        </w:pPrChange>
      </w:pPr>
      <w:ins w:id="422" w:author="Venkataraman Subhashini-B22166" w:date="2015-07-24T14:06:00Z">
        <w:r w:rsidRPr="000D6820">
          <w:rPr>
            <w:rFonts w:ascii="Courier New" w:hAnsi="Courier New" w:cs="Courier New"/>
            <w:rPrChange w:id="423" w:author="Venkataraman Subhashini-B22166" w:date="2015-07-24T14:08:00Z">
              <w:rPr/>
            </w:rPrChange>
          </w:rPr>
          <w:tab/>
          <w:t>/* Array of pointers, where each points to</w:t>
        </w:r>
      </w:ins>
    </w:p>
    <w:p w:rsidR="005779A3" w:rsidRPr="000D6820" w:rsidRDefault="000D6820" w:rsidP="000D6820">
      <w:pPr>
        <w:spacing w:after="0"/>
        <w:rPr>
          <w:ins w:id="424" w:author="Venkataraman Subhashini-B22166" w:date="2015-07-24T14:06:00Z"/>
          <w:rFonts w:ascii="Courier New" w:hAnsi="Courier New" w:cs="Courier New"/>
          <w:rPrChange w:id="425" w:author="Venkataraman Subhashini-B22166" w:date="2015-07-24T14:08:00Z">
            <w:rPr>
              <w:ins w:id="426" w:author="Venkataraman Subhashini-B22166" w:date="2015-07-24T14:06:00Z"/>
            </w:rPr>
          </w:rPrChange>
        </w:rPr>
        <w:pPrChange w:id="427" w:author="Venkataraman Subhashini-B22166" w:date="2015-07-24T14:08:00Z">
          <w:pPr/>
        </w:pPrChange>
      </w:pPr>
      <w:ins w:id="428" w:author="Venkataraman Subhashini-B22166" w:date="2015-07-24T14:06:00Z">
        <w:r>
          <w:rPr>
            <w:rFonts w:ascii="Courier New" w:hAnsi="Courier New" w:cs="Courier New"/>
            <w:rPrChange w:id="429" w:author="Venkataraman Subhashini-B22166" w:date="2015-07-24T14:08:00Z">
              <w:rPr>
                <w:rFonts w:ascii="Courier New" w:hAnsi="Courier New" w:cs="Courier New"/>
              </w:rPr>
            </w:rPrChange>
          </w:rPr>
          <w:tab/>
          <w:t xml:space="preserve">  </w:t>
        </w:r>
        <w:r w:rsidR="005779A3" w:rsidRPr="000D6820">
          <w:rPr>
            <w:rFonts w:ascii="Courier New" w:hAnsi="Courier New" w:cs="Courier New"/>
            <w:rPrChange w:id="430" w:author="Venkataraman Subhashini-B22166" w:date="2015-07-24T14:08:00Z">
              <w:rPr/>
            </w:rPrChange>
          </w:rPr>
          <w:t>device specific information */</w:t>
        </w:r>
      </w:ins>
    </w:p>
    <w:p w:rsidR="005779A3" w:rsidRPr="000D6820" w:rsidRDefault="005779A3" w:rsidP="000D6820">
      <w:pPr>
        <w:spacing w:after="0"/>
        <w:rPr>
          <w:ins w:id="431" w:author="Venkataraman Subhashini-B22166" w:date="2015-07-24T14:06:00Z"/>
          <w:rFonts w:ascii="Courier New" w:hAnsi="Courier New" w:cs="Courier New"/>
          <w:rPrChange w:id="432" w:author="Venkataraman Subhashini-B22166" w:date="2015-07-24T14:08:00Z">
            <w:rPr>
              <w:ins w:id="433" w:author="Venkataraman Subhashini-B22166" w:date="2015-07-24T14:06:00Z"/>
            </w:rPr>
          </w:rPrChange>
        </w:rPr>
        <w:pPrChange w:id="434" w:author="Venkataraman Subhashini-B22166" w:date="2015-07-24T14:08:00Z">
          <w:pPr/>
        </w:pPrChange>
      </w:pPr>
      <w:ins w:id="435" w:author="Venkataraman Subhashini-B22166" w:date="2015-07-24T14:06:00Z">
        <w:r w:rsidRPr="000D6820">
          <w:rPr>
            <w:rFonts w:ascii="Courier New" w:hAnsi="Courier New" w:cs="Courier New"/>
            <w:rPrChange w:id="436" w:author="Venkataraman Subhashini-B22166" w:date="2015-07-24T14:08:00Z">
              <w:rPr/>
            </w:rPrChange>
          </w:rPr>
          <w:tab/>
        </w:r>
        <w:r w:rsidRPr="000D6820">
          <w:rPr>
            <w:rFonts w:ascii="Courier New" w:hAnsi="Courier New" w:cs="Courier New"/>
            <w:rPrChange w:id="437" w:author="Venkataraman Subhashini-B22166" w:date="2015-07-24T14:08:00Z">
              <w:rPr/>
            </w:rPrChange>
          </w:rPr>
          <w:t xml:space="preserve">struct g_ipsec_la_device_info *dev_info; </w:t>
        </w:r>
        <w:r w:rsidRPr="000D6820">
          <w:rPr>
            <w:rFonts w:ascii="Courier New" w:hAnsi="Courier New" w:cs="Courier New"/>
            <w:rPrChange w:id="438" w:author="Venkataraman Subhashini-B22166" w:date="2015-07-24T14:08:00Z">
              <w:rPr/>
            </w:rPrChange>
          </w:rPr>
          <w:tab/>
        </w:r>
        <w:r w:rsidRPr="000D6820">
          <w:rPr>
            <w:rFonts w:ascii="Courier New" w:hAnsi="Courier New" w:cs="Courier New"/>
            <w:rPrChange w:id="439" w:author="Venkataraman Subhashini-B22166" w:date="2015-07-24T14:08:00Z">
              <w:rPr/>
            </w:rPrChange>
          </w:rPr>
          <w:tab/>
        </w:r>
        <w:r w:rsidRPr="000D6820">
          <w:rPr>
            <w:rFonts w:ascii="Courier New" w:hAnsi="Courier New" w:cs="Courier New"/>
            <w:rPrChange w:id="440" w:author="Venkataraman Subhashini-B22166" w:date="2015-07-24T14:08:00Z">
              <w:rPr/>
            </w:rPrChange>
          </w:rPr>
          <w:tab/>
        </w:r>
        <w:r w:rsidRPr="000D6820">
          <w:rPr>
            <w:rFonts w:ascii="Courier New" w:hAnsi="Courier New" w:cs="Courier New"/>
            <w:rPrChange w:id="441" w:author="Venkataraman Subhashini-B22166" w:date="2015-07-24T14:08:00Z">
              <w:rPr/>
            </w:rPrChange>
          </w:rPr>
          <w:tab/>
        </w:r>
        <w:r w:rsidRPr="000D6820">
          <w:rPr>
            <w:rFonts w:ascii="Courier New" w:hAnsi="Courier New" w:cs="Courier New"/>
            <w:rPrChange w:id="442" w:author="Venkataraman Subhashini-B22166" w:date="2015-07-24T14:08:00Z">
              <w:rPr/>
            </w:rPrChange>
          </w:rPr>
          <w:tab/>
        </w:r>
        <w:r w:rsidRPr="000D6820">
          <w:rPr>
            <w:rFonts w:ascii="Courier New" w:hAnsi="Courier New" w:cs="Courier New"/>
            <w:rPrChange w:id="443" w:author="Venkataraman Subhashini-B22166" w:date="2015-07-24T14:08:00Z">
              <w:rPr/>
            </w:rPrChange>
          </w:rPr>
          <w:tab/>
        </w:r>
      </w:ins>
    </w:p>
    <w:p w:rsidR="005779A3" w:rsidRPr="000D6820" w:rsidRDefault="005779A3" w:rsidP="000D6820">
      <w:pPr>
        <w:spacing w:after="0"/>
        <w:rPr>
          <w:ins w:id="444" w:author="Venkataraman Subhashini-B22166" w:date="2015-07-24T14:06:00Z"/>
          <w:rFonts w:ascii="Courier New" w:hAnsi="Courier New" w:cs="Courier New"/>
          <w:rPrChange w:id="445" w:author="Venkataraman Subhashini-B22166" w:date="2015-07-24T14:08:00Z">
            <w:rPr>
              <w:ins w:id="446" w:author="Venkataraman Subhashini-B22166" w:date="2015-07-24T14:06:00Z"/>
            </w:rPr>
          </w:rPrChange>
        </w:rPr>
        <w:pPrChange w:id="447" w:author="Venkataraman Subhashini-B22166" w:date="2015-07-24T14:08:00Z">
          <w:pPr/>
        </w:pPrChange>
      </w:pPr>
      <w:ins w:id="448" w:author="Venkataraman Subhashini-B22166" w:date="2015-07-24T14:06:00Z">
        <w:r w:rsidRPr="000D6820">
          <w:rPr>
            <w:rFonts w:ascii="Courier New" w:hAnsi="Courier New" w:cs="Courier New"/>
            <w:rPrChange w:id="449" w:author="Venkataraman Subhashini-B22166" w:date="2015-07-24T14:08:00Z">
              <w:rPr/>
            </w:rPrChange>
          </w:rPr>
          <w:tab/>
        </w:r>
        <w:r w:rsidRPr="000D6820">
          <w:rPr>
            <w:rFonts w:ascii="Courier New" w:hAnsi="Courier New" w:cs="Courier New"/>
            <w:rPrChange w:id="450" w:author="Venkataraman Subhashini-B22166" w:date="2015-07-24T14:08:00Z">
              <w:rPr/>
            </w:rPrChange>
          </w:rPr>
          <w:t>char *last_device_read; /* Send a value t</w:t>
        </w:r>
        <w:r w:rsidR="000D6820">
          <w:rPr>
            <w:rFonts w:ascii="Courier New" w:hAnsi="Courier New" w:cs="Courier New"/>
            <w:rPrChange w:id="451" w:author="Venkataraman Subhashini-B22166" w:date="2015-07-24T14:08:00Z">
              <w:rPr>
                <w:rFonts w:ascii="Courier New" w:hAnsi="Courier New" w:cs="Courier New"/>
              </w:rPr>
            </w:rPrChange>
          </w:rPr>
          <w:t>hat the application can use and</w:t>
        </w:r>
      </w:ins>
      <w:ins w:id="452" w:author="Venkataraman Subhashini-B22166" w:date="2015-07-24T14:09:00Z">
        <w:r w:rsidR="000D6820">
          <w:rPr>
            <w:rFonts w:ascii="Courier New" w:hAnsi="Courier New" w:cs="Courier New"/>
          </w:rPr>
          <w:t xml:space="preserve"> </w:t>
        </w:r>
      </w:ins>
      <w:ins w:id="453" w:author="Venkataraman Subhashini-B22166" w:date="2015-07-24T14:06:00Z">
        <w:r w:rsidRPr="000D6820">
          <w:rPr>
            <w:rFonts w:ascii="Courier New" w:hAnsi="Courier New" w:cs="Courier New"/>
            <w:rPrChange w:id="454" w:author="Venkataraman Subhashini-B22166" w:date="2015-07-24T14:08:00Z">
              <w:rPr/>
            </w:rPrChange>
          </w:rPr>
          <w:t xml:space="preserve"> invoke for the next set of devices */</w:t>
        </w:r>
      </w:ins>
    </w:p>
    <w:p w:rsidR="005779A3" w:rsidRPr="000D6820" w:rsidRDefault="005779A3" w:rsidP="000D6820">
      <w:pPr>
        <w:spacing w:after="0"/>
        <w:rPr>
          <w:ins w:id="455" w:author="Venkataraman Subhashini-B22166" w:date="2015-07-24T14:06:00Z"/>
          <w:rFonts w:ascii="Courier New" w:hAnsi="Courier New" w:cs="Courier New"/>
          <w:rPrChange w:id="456" w:author="Venkataraman Subhashini-B22166" w:date="2015-07-24T14:08:00Z">
            <w:rPr>
              <w:ins w:id="457" w:author="Venkataraman Subhashini-B22166" w:date="2015-07-24T14:06:00Z"/>
            </w:rPr>
          </w:rPrChange>
        </w:rPr>
        <w:pPrChange w:id="458" w:author="Venkataraman Subhashini-B22166" w:date="2015-07-24T14:08:00Z">
          <w:pPr/>
        </w:pPrChange>
      </w:pPr>
      <w:ins w:id="459" w:author="Venkataraman Subhashini-B22166" w:date="2015-07-24T14:06:00Z">
        <w:r w:rsidRPr="000D6820">
          <w:rPr>
            <w:rFonts w:ascii="Courier New" w:hAnsi="Courier New" w:cs="Courier New"/>
            <w:rPrChange w:id="460" w:author="Venkataraman Subhashini-B22166" w:date="2015-07-24T14:08:00Z">
              <w:rPr/>
            </w:rPrChange>
          </w:rPr>
          <w:tab/>
        </w:r>
        <w:r w:rsidRPr="000D6820">
          <w:rPr>
            <w:rFonts w:ascii="Courier New" w:hAnsi="Courier New" w:cs="Courier New"/>
            <w:rPrChange w:id="461" w:author="Venkataraman Subhashini-B22166" w:date="2015-07-24T14:08:00Z">
              <w:rPr/>
            </w:rPrChange>
          </w:rPr>
          <w:t>bool b_more_devices;</w:t>
        </w:r>
      </w:ins>
    </w:p>
    <w:p w:rsidR="005779A3" w:rsidRPr="000D6820" w:rsidRDefault="005779A3" w:rsidP="000D6820">
      <w:pPr>
        <w:spacing w:after="0"/>
        <w:rPr>
          <w:ins w:id="462" w:author="Venkataraman Subhashini-B22166" w:date="2015-07-24T14:06:00Z"/>
          <w:rFonts w:ascii="Courier New" w:hAnsi="Courier New" w:cs="Courier New"/>
          <w:rPrChange w:id="463" w:author="Venkataraman Subhashini-B22166" w:date="2015-07-24T14:08:00Z">
            <w:rPr>
              <w:ins w:id="464" w:author="Venkataraman Subhashini-B22166" w:date="2015-07-24T14:06:00Z"/>
            </w:rPr>
          </w:rPrChange>
        </w:rPr>
        <w:pPrChange w:id="465" w:author="Venkataraman Subhashini-B22166" w:date="2015-07-24T14:08:00Z">
          <w:pPr>
            <w:pStyle w:val="Heading2"/>
          </w:pPr>
        </w:pPrChange>
      </w:pPr>
      <w:ins w:id="466" w:author="Venkataraman Subhashini-B22166" w:date="2015-07-24T14:06:00Z">
        <w:r w:rsidRPr="000D6820">
          <w:rPr>
            <w:rFonts w:ascii="Courier New" w:hAnsi="Courier New" w:cs="Courier New"/>
            <w:rPrChange w:id="467" w:author="Venkataraman Subhashini-B22166" w:date="2015-07-24T14:08:00Z">
              <w:rPr/>
            </w:rPrChange>
          </w:rPr>
          <w:t>};</w:t>
        </w:r>
      </w:ins>
    </w:p>
    <w:p w:rsidR="00324619" w:rsidRPr="000F4D6E" w:rsidRDefault="00324619" w:rsidP="00F608C9">
      <w:pPr>
        <w:pStyle w:val="Heading2"/>
      </w:pPr>
      <w:proofErr w:type="spellStart"/>
      <w:r w:rsidRPr="000F4D6E">
        <w:t>g_ipsec_la_sa_handle</w:t>
      </w:r>
      <w:bookmarkEnd w:id="328"/>
      <w:proofErr w:type="spellEnd"/>
    </w:p>
    <w:p w:rsidR="00324619" w:rsidRDefault="00324619" w:rsidP="00C67E27">
      <w:pPr>
        <w:spacing w:after="0"/>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g_ipsec_la_sa_handle</w:t>
      </w:r>
      <w:proofErr w:type="spellEnd"/>
      <w:r>
        <w:rPr>
          <w:rFonts w:ascii="Courier New" w:hAnsi="Courier New" w:cs="Courier New"/>
        </w:rPr>
        <w:t xml:space="preserve"> {</w:t>
      </w:r>
    </w:p>
    <w:p w:rsidR="00324619" w:rsidRDefault="00324619" w:rsidP="00C67E27">
      <w:pPr>
        <w:spacing w:after="0"/>
        <w:rPr>
          <w:rFonts w:ascii="Courier New" w:hAnsi="Courier New" w:cs="Courier New"/>
        </w:rPr>
      </w:pPr>
      <w:r>
        <w:rPr>
          <w:rFonts w:ascii="Courier New" w:hAnsi="Courier New" w:cs="Courier New"/>
        </w:rPr>
        <w:tab/>
        <w:t xml:space="preserve">uint32_t </w:t>
      </w:r>
      <w:proofErr w:type="spellStart"/>
      <w:r>
        <w:rPr>
          <w:rFonts w:ascii="Courier New" w:hAnsi="Courier New" w:cs="Courier New"/>
        </w:rPr>
        <w:t>ipsec_sa_</w:t>
      </w:r>
      <w:proofErr w:type="gramStart"/>
      <w:r>
        <w:rPr>
          <w:rFonts w:ascii="Courier New" w:hAnsi="Courier New" w:cs="Courier New"/>
        </w:rPr>
        <w:t>handle</w:t>
      </w:r>
      <w:proofErr w:type="spellEnd"/>
      <w:r>
        <w:rPr>
          <w:rFonts w:ascii="Courier New" w:hAnsi="Courier New" w:cs="Courier New"/>
        </w:rPr>
        <w:t>[</w:t>
      </w:r>
      <w:proofErr w:type="gramEnd"/>
      <w:r>
        <w:rPr>
          <w:rFonts w:ascii="Courier New" w:hAnsi="Courier New" w:cs="Courier New"/>
        </w:rPr>
        <w:t>G_IPSEC_LA_SA_HANDLE_SIZE];</w:t>
      </w:r>
    </w:p>
    <w:p w:rsidR="00324619" w:rsidRDefault="00324619" w:rsidP="00C67E27">
      <w:pPr>
        <w:spacing w:after="0"/>
        <w:rPr>
          <w:rFonts w:ascii="Courier New" w:hAnsi="Courier New" w:cs="Courier New"/>
        </w:rPr>
      </w:pPr>
      <w:r>
        <w:rPr>
          <w:rFonts w:ascii="Courier New" w:hAnsi="Courier New" w:cs="Courier New"/>
        </w:rPr>
        <w:t>};</w:t>
      </w:r>
    </w:p>
    <w:p w:rsidR="00324619" w:rsidRDefault="00324619" w:rsidP="00C67E27">
      <w:pPr>
        <w:spacing w:after="0"/>
        <w:rPr>
          <w:rFonts w:ascii="Courier New" w:hAnsi="Courier New" w:cs="Courier New"/>
        </w:rPr>
      </w:pPr>
    </w:p>
    <w:p w:rsidR="00324619" w:rsidRDefault="00324619" w:rsidP="00C67E27">
      <w:r>
        <w:t>The above structure would be used by the application for all functions once accelerator handle/group handle have been established</w:t>
      </w:r>
    </w:p>
    <w:p w:rsidR="00324619" w:rsidRPr="00C4377C" w:rsidRDefault="00324619" w:rsidP="00F608C9">
      <w:pPr>
        <w:pStyle w:val="Heading2"/>
      </w:pPr>
      <w:bookmarkStart w:id="468" w:name="_Toc424044096"/>
      <w:proofErr w:type="spellStart"/>
      <w:r w:rsidRPr="00C4377C">
        <w:t>g_ipsec_la_auth_algo_cap</w:t>
      </w:r>
      <w:bookmarkEnd w:id="468"/>
      <w:proofErr w:type="spellEnd"/>
    </w:p>
    <w:p w:rsidR="00324619" w:rsidRPr="0031067D" w:rsidRDefault="00324619" w:rsidP="00C67E27">
      <w:pPr>
        <w:spacing w:after="0"/>
        <w:rPr>
          <w:rFonts w:ascii="Courier New" w:hAnsi="Courier New" w:cs="Courier New"/>
        </w:rPr>
      </w:pPr>
      <w:r>
        <w:rPr>
          <w:rFonts w:ascii="Courier New" w:hAnsi="Courier New" w:cs="Courier New"/>
        </w:rPr>
        <w:t>/* Authentication Algorithm capabilities */</w:t>
      </w:r>
    </w:p>
    <w:p w:rsidR="00324619" w:rsidRPr="0031067D" w:rsidRDefault="00324619" w:rsidP="00C67E27">
      <w:pPr>
        <w:spacing w:after="0"/>
        <w:rPr>
          <w:rFonts w:ascii="Courier New" w:hAnsi="Courier New" w:cs="Courier New"/>
        </w:rPr>
      </w:pPr>
      <w:proofErr w:type="spellStart"/>
      <w:proofErr w:type="gramStart"/>
      <w:r w:rsidRPr="0031067D">
        <w:rPr>
          <w:rFonts w:ascii="Courier New" w:hAnsi="Courier New" w:cs="Courier New"/>
        </w:rPr>
        <w:t>struct</w:t>
      </w:r>
      <w:proofErr w:type="spellEnd"/>
      <w:proofErr w:type="gramEnd"/>
      <w:r w:rsidRPr="0031067D">
        <w:rPr>
          <w:rFonts w:ascii="Courier New" w:hAnsi="Courier New" w:cs="Courier New"/>
        </w:rPr>
        <w:t xml:space="preserve"> </w:t>
      </w:r>
      <w:proofErr w:type="spellStart"/>
      <w:r w:rsidRPr="0031547C">
        <w:rPr>
          <w:rFonts w:ascii="Courier New" w:hAnsi="Courier New" w:cs="Courier New"/>
          <w:b/>
        </w:rPr>
        <w:t>g_ipsec_la_auth_algo_cap</w:t>
      </w:r>
      <w:proofErr w:type="spellEnd"/>
      <w:r w:rsidRPr="0031067D">
        <w:rPr>
          <w:rFonts w:ascii="Courier New" w:hAnsi="Courier New" w:cs="Courier New"/>
        </w:rPr>
        <w:t xml:space="preserve"> {</w:t>
      </w:r>
    </w:p>
    <w:p w:rsidR="00324619" w:rsidRPr="0031067D" w:rsidRDefault="00324619" w:rsidP="00C67E27">
      <w:pPr>
        <w:spacing w:after="0"/>
        <w:rPr>
          <w:rFonts w:ascii="Courier New" w:hAnsi="Courier New" w:cs="Courier New"/>
        </w:rPr>
      </w:pPr>
      <w:r w:rsidRPr="0031067D">
        <w:rPr>
          <w:rFonts w:ascii="Courier New" w:hAnsi="Courier New" w:cs="Courier New"/>
        </w:rPr>
        <w:tab/>
        <w:t>uint32_t</w:t>
      </w:r>
      <w:r w:rsidRPr="0031067D">
        <w:rPr>
          <w:rFonts w:ascii="Courier New" w:hAnsi="Courier New" w:cs="Courier New"/>
        </w:rPr>
        <w:tab/>
      </w:r>
      <w:r w:rsidRPr="0031067D">
        <w:rPr>
          <w:rFonts w:ascii="Courier New" w:hAnsi="Courier New" w:cs="Courier New"/>
        </w:rPr>
        <w:tab/>
        <w:t>md5:1,</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r>
      <w:r w:rsidRPr="0031067D">
        <w:rPr>
          <w:rFonts w:ascii="Courier New" w:hAnsi="Courier New" w:cs="Courier New"/>
        </w:rPr>
        <w:tab/>
        <w:t>sha1:1,</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r>
      <w:r w:rsidRPr="0031067D">
        <w:rPr>
          <w:rFonts w:ascii="Courier New" w:hAnsi="Courier New" w:cs="Courier New"/>
        </w:rPr>
        <w:tab/>
        <w:t>sha2:1,</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r>
      <w:r w:rsidRPr="0031067D">
        <w:rPr>
          <w:rFonts w:ascii="Courier New" w:hAnsi="Courier New" w:cs="Courier New"/>
        </w:rPr>
        <w:tab/>
        <w:t>aes_xcbc:1,</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r>
      <w:r w:rsidRPr="0031067D">
        <w:rPr>
          <w:rFonts w:ascii="Courier New" w:hAnsi="Courier New" w:cs="Courier New"/>
        </w:rPr>
        <w:tab/>
      </w:r>
      <w:proofErr w:type="gramStart"/>
      <w:r w:rsidRPr="0031067D">
        <w:rPr>
          <w:rFonts w:ascii="Courier New" w:hAnsi="Courier New" w:cs="Courier New"/>
        </w:rPr>
        <w:t>none:</w:t>
      </w:r>
      <w:proofErr w:type="gramEnd"/>
      <w:r w:rsidRPr="0031067D">
        <w:rPr>
          <w:rFonts w:ascii="Courier New" w:hAnsi="Courier New" w:cs="Courier New"/>
        </w:rPr>
        <w:t>1</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r>
      <w:r w:rsidRPr="0031067D">
        <w:rPr>
          <w:rFonts w:ascii="Courier New" w:hAnsi="Courier New" w:cs="Courier New"/>
        </w:rPr>
        <w:tab/>
      </w:r>
      <w:proofErr w:type="gramStart"/>
      <w:r w:rsidRPr="0031067D">
        <w:rPr>
          <w:rFonts w:ascii="Courier New" w:hAnsi="Courier New" w:cs="Courier New"/>
        </w:rPr>
        <w:t>des:</w:t>
      </w:r>
      <w:proofErr w:type="gramEnd"/>
      <w:r w:rsidRPr="0031067D">
        <w:rPr>
          <w:rFonts w:ascii="Courier New" w:hAnsi="Courier New" w:cs="Courier New"/>
        </w:rPr>
        <w:t>1;</w:t>
      </w:r>
    </w:p>
    <w:p w:rsidR="00324619" w:rsidRPr="0031067D" w:rsidRDefault="00324619" w:rsidP="00C67E27">
      <w:pPr>
        <w:spacing w:after="0"/>
        <w:rPr>
          <w:rFonts w:ascii="Courier New" w:hAnsi="Courier New" w:cs="Courier New"/>
        </w:rPr>
      </w:pPr>
      <w:r w:rsidRPr="0031067D">
        <w:rPr>
          <w:rFonts w:ascii="Courier New" w:hAnsi="Courier New" w:cs="Courier New"/>
        </w:rPr>
        <w:t>};</w:t>
      </w:r>
      <w:r w:rsidRPr="0031067D">
        <w:rPr>
          <w:rFonts w:ascii="Courier New" w:hAnsi="Courier New" w:cs="Courier New"/>
        </w:rPr>
        <w:tab/>
      </w:r>
      <w:r w:rsidRPr="0031067D">
        <w:rPr>
          <w:rFonts w:ascii="Courier New" w:hAnsi="Courier New" w:cs="Courier New"/>
        </w:rPr>
        <w:tab/>
      </w:r>
      <w:r w:rsidRPr="0031067D">
        <w:rPr>
          <w:rFonts w:ascii="Courier New" w:hAnsi="Courier New" w:cs="Courier New"/>
        </w:rPr>
        <w:tab/>
        <w:t xml:space="preserve"> </w:t>
      </w:r>
    </w:p>
    <w:p w:rsidR="00324619" w:rsidRDefault="00324619" w:rsidP="00324619">
      <w:pPr>
        <w:rPr>
          <w:rFonts w:ascii="Courier New" w:hAnsi="Courier New" w:cs="Courier New"/>
        </w:rPr>
      </w:pPr>
    </w:p>
    <w:p w:rsidR="00324619" w:rsidRPr="00BF556C" w:rsidRDefault="00324619" w:rsidP="00F608C9">
      <w:pPr>
        <w:pStyle w:val="Heading2"/>
      </w:pPr>
      <w:bookmarkStart w:id="469" w:name="_Toc424044097"/>
      <w:proofErr w:type="spellStart"/>
      <w:r w:rsidRPr="00BF556C">
        <w:t>g_ipsec_la_cipher_algo_cap</w:t>
      </w:r>
      <w:bookmarkEnd w:id="469"/>
      <w:proofErr w:type="spellEnd"/>
    </w:p>
    <w:p w:rsidR="00324619" w:rsidRPr="0031067D" w:rsidRDefault="00324619" w:rsidP="00C67E27">
      <w:pPr>
        <w:spacing w:after="0"/>
        <w:rPr>
          <w:rFonts w:ascii="Courier New" w:hAnsi="Courier New" w:cs="Courier New"/>
        </w:rPr>
      </w:pPr>
      <w:r>
        <w:rPr>
          <w:rFonts w:ascii="Courier New" w:hAnsi="Courier New" w:cs="Courier New"/>
        </w:rPr>
        <w:t>/* Cipher Algorithm Capabilities */</w:t>
      </w:r>
    </w:p>
    <w:p w:rsidR="00324619" w:rsidRPr="0031067D" w:rsidRDefault="00324619" w:rsidP="00C67E27">
      <w:pPr>
        <w:spacing w:after="0"/>
        <w:rPr>
          <w:rFonts w:ascii="Courier New" w:hAnsi="Courier New" w:cs="Courier New"/>
        </w:rPr>
      </w:pPr>
      <w:proofErr w:type="spellStart"/>
      <w:proofErr w:type="gramStart"/>
      <w:r w:rsidRPr="0031067D">
        <w:rPr>
          <w:rFonts w:ascii="Courier New" w:hAnsi="Courier New" w:cs="Courier New"/>
        </w:rPr>
        <w:t>struct</w:t>
      </w:r>
      <w:proofErr w:type="spellEnd"/>
      <w:proofErr w:type="gramEnd"/>
      <w:r w:rsidRPr="0031067D">
        <w:rPr>
          <w:rFonts w:ascii="Courier New" w:hAnsi="Courier New" w:cs="Courier New"/>
        </w:rPr>
        <w:t xml:space="preserve"> </w:t>
      </w:r>
      <w:proofErr w:type="spellStart"/>
      <w:r w:rsidRPr="0031547C">
        <w:rPr>
          <w:rFonts w:ascii="Courier New" w:hAnsi="Courier New" w:cs="Courier New"/>
          <w:b/>
        </w:rPr>
        <w:t>g_ipsec_la_cipher_algo_cap</w:t>
      </w:r>
      <w:proofErr w:type="spellEnd"/>
      <w:r w:rsidRPr="0031067D">
        <w:rPr>
          <w:rFonts w:ascii="Courier New" w:hAnsi="Courier New" w:cs="Courier New"/>
        </w:rPr>
        <w:t xml:space="preserve"> {</w:t>
      </w:r>
    </w:p>
    <w:p w:rsidR="00324619" w:rsidRPr="0031067D" w:rsidRDefault="00324619" w:rsidP="00C67E27">
      <w:pPr>
        <w:spacing w:after="0"/>
        <w:rPr>
          <w:rFonts w:ascii="Courier New" w:hAnsi="Courier New" w:cs="Courier New"/>
        </w:rPr>
      </w:pPr>
      <w:r w:rsidRPr="0031067D">
        <w:rPr>
          <w:rFonts w:ascii="Courier New" w:hAnsi="Courier New" w:cs="Courier New"/>
        </w:rPr>
        <w:tab/>
      </w:r>
      <w:proofErr w:type="gramStart"/>
      <w:r w:rsidRPr="0031067D">
        <w:rPr>
          <w:rFonts w:ascii="Courier New" w:hAnsi="Courier New" w:cs="Courier New"/>
        </w:rPr>
        <w:t>uint32_t</w:t>
      </w:r>
      <w:proofErr w:type="gramEnd"/>
      <w:r w:rsidRPr="0031067D">
        <w:rPr>
          <w:rFonts w:ascii="Courier New" w:hAnsi="Courier New" w:cs="Courier New"/>
        </w:rPr>
        <w:tab/>
      </w:r>
      <w:r w:rsidRPr="0031067D">
        <w:rPr>
          <w:rFonts w:ascii="Courier New" w:hAnsi="Courier New" w:cs="Courier New"/>
        </w:rPr>
        <w:tab/>
        <w:t>des:1,</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r>
      <w:r w:rsidRPr="0031067D">
        <w:rPr>
          <w:rFonts w:ascii="Courier New" w:hAnsi="Courier New" w:cs="Courier New"/>
        </w:rPr>
        <w:tab/>
        <w:t>des_c:1,</w:t>
      </w:r>
    </w:p>
    <w:p w:rsidR="00324619" w:rsidRPr="0031067D" w:rsidRDefault="00324619" w:rsidP="00C67E27">
      <w:pPr>
        <w:spacing w:after="0"/>
        <w:rPr>
          <w:rFonts w:ascii="Courier New" w:hAnsi="Courier New" w:cs="Courier New"/>
        </w:rPr>
      </w:pPr>
      <w:r w:rsidRPr="0031067D">
        <w:rPr>
          <w:rFonts w:ascii="Courier New" w:hAnsi="Courier New" w:cs="Courier New"/>
        </w:rPr>
        <w:lastRenderedPageBreak/>
        <w:tab/>
      </w:r>
      <w:r w:rsidRPr="0031067D">
        <w:rPr>
          <w:rFonts w:ascii="Courier New" w:hAnsi="Courier New" w:cs="Courier New"/>
        </w:rPr>
        <w:tab/>
      </w:r>
      <w:r w:rsidRPr="0031067D">
        <w:rPr>
          <w:rFonts w:ascii="Courier New" w:hAnsi="Courier New" w:cs="Courier New"/>
        </w:rPr>
        <w:tab/>
      </w:r>
      <w:proofErr w:type="gramStart"/>
      <w:r w:rsidRPr="0031067D">
        <w:rPr>
          <w:rFonts w:ascii="Courier New" w:hAnsi="Courier New" w:cs="Courier New"/>
        </w:rPr>
        <w:t>aes:</w:t>
      </w:r>
      <w:proofErr w:type="gramEnd"/>
      <w:r w:rsidRPr="0031067D">
        <w:rPr>
          <w:rFonts w:ascii="Courier New" w:hAnsi="Courier New" w:cs="Courier New"/>
        </w:rPr>
        <w:t>1,</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r>
      <w:r w:rsidRPr="0031067D">
        <w:rPr>
          <w:rFonts w:ascii="Courier New" w:hAnsi="Courier New" w:cs="Courier New"/>
        </w:rPr>
        <w:tab/>
        <w:t>aes_ctr:1,</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r>
      <w:r w:rsidRPr="0031067D">
        <w:rPr>
          <w:rFonts w:ascii="Courier New" w:hAnsi="Courier New" w:cs="Courier New"/>
        </w:rPr>
        <w:tab/>
      </w:r>
      <w:proofErr w:type="gramStart"/>
      <w:r w:rsidRPr="0031067D">
        <w:rPr>
          <w:rFonts w:ascii="Courier New" w:hAnsi="Courier New" w:cs="Courier New"/>
        </w:rPr>
        <w:t>null:</w:t>
      </w:r>
      <w:proofErr w:type="gramEnd"/>
      <w:r w:rsidRPr="0031067D">
        <w:rPr>
          <w:rFonts w:ascii="Courier New" w:hAnsi="Courier New" w:cs="Courier New"/>
        </w:rPr>
        <w:t>1;</w:t>
      </w:r>
    </w:p>
    <w:p w:rsidR="00324619" w:rsidRPr="0031067D" w:rsidRDefault="00324619" w:rsidP="00C67E27">
      <w:pPr>
        <w:spacing w:after="0"/>
        <w:rPr>
          <w:rFonts w:ascii="Courier New" w:hAnsi="Courier New" w:cs="Courier New"/>
        </w:rPr>
      </w:pPr>
      <w:r w:rsidRPr="0031067D">
        <w:rPr>
          <w:rFonts w:ascii="Courier New" w:hAnsi="Courier New" w:cs="Courier New"/>
        </w:rPr>
        <w:t>};</w:t>
      </w:r>
    </w:p>
    <w:p w:rsidR="00324619" w:rsidRPr="00BF556C" w:rsidRDefault="00324619" w:rsidP="00F608C9">
      <w:pPr>
        <w:pStyle w:val="Heading2"/>
      </w:pPr>
      <w:bookmarkStart w:id="470" w:name="_Toc424044098"/>
      <w:proofErr w:type="spellStart"/>
      <w:r w:rsidRPr="00BF556C">
        <w:t>g_ipsec_la_comb_algo_cap</w:t>
      </w:r>
      <w:bookmarkEnd w:id="470"/>
      <w:proofErr w:type="spellEnd"/>
    </w:p>
    <w:p w:rsidR="00324619" w:rsidRPr="0031067D" w:rsidRDefault="00324619" w:rsidP="00C67E27">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Combined</w:t>
      </w:r>
      <w:proofErr w:type="gramEnd"/>
      <w:r>
        <w:rPr>
          <w:rFonts w:ascii="Courier New" w:hAnsi="Courier New" w:cs="Courier New"/>
        </w:rPr>
        <w:t xml:space="preserve"> mode algorithm capabilities */</w:t>
      </w:r>
    </w:p>
    <w:p w:rsidR="00324619" w:rsidRPr="0031067D" w:rsidRDefault="00324619" w:rsidP="00C67E27">
      <w:pPr>
        <w:spacing w:after="0"/>
        <w:rPr>
          <w:rFonts w:ascii="Courier New" w:hAnsi="Courier New" w:cs="Courier New"/>
        </w:rPr>
      </w:pPr>
      <w:proofErr w:type="spellStart"/>
      <w:proofErr w:type="gramStart"/>
      <w:r w:rsidRPr="0031067D">
        <w:rPr>
          <w:rFonts w:ascii="Courier New" w:hAnsi="Courier New" w:cs="Courier New"/>
        </w:rPr>
        <w:t>struct</w:t>
      </w:r>
      <w:proofErr w:type="spellEnd"/>
      <w:proofErr w:type="gramEnd"/>
      <w:r w:rsidRPr="0031067D">
        <w:rPr>
          <w:rFonts w:ascii="Courier New" w:hAnsi="Courier New" w:cs="Courier New"/>
        </w:rPr>
        <w:t xml:space="preserve"> </w:t>
      </w:r>
      <w:proofErr w:type="spellStart"/>
      <w:r w:rsidRPr="0031547C">
        <w:rPr>
          <w:rFonts w:ascii="Courier New" w:hAnsi="Courier New" w:cs="Courier New"/>
          <w:b/>
        </w:rPr>
        <w:t>g_ipsec_la_comb_algo_cap</w:t>
      </w:r>
      <w:proofErr w:type="spellEnd"/>
      <w:r w:rsidRPr="0031067D">
        <w:rPr>
          <w:rFonts w:ascii="Courier New" w:hAnsi="Courier New" w:cs="Courier New"/>
        </w:rPr>
        <w:t xml:space="preserve"> {</w:t>
      </w:r>
    </w:p>
    <w:p w:rsidR="00324619" w:rsidRPr="0031067D" w:rsidRDefault="00324619" w:rsidP="00C67E27">
      <w:pPr>
        <w:spacing w:after="0"/>
        <w:rPr>
          <w:rFonts w:ascii="Courier New" w:hAnsi="Courier New" w:cs="Courier New"/>
        </w:rPr>
      </w:pPr>
      <w:r w:rsidRPr="0031067D">
        <w:rPr>
          <w:rFonts w:ascii="Courier New" w:hAnsi="Courier New" w:cs="Courier New"/>
        </w:rPr>
        <w:tab/>
        <w:t>uint32_t</w:t>
      </w:r>
      <w:r w:rsidRPr="0031067D">
        <w:rPr>
          <w:rFonts w:ascii="Courier New" w:hAnsi="Courier New" w:cs="Courier New"/>
        </w:rPr>
        <w:tab/>
      </w:r>
      <w:r w:rsidRPr="0031067D">
        <w:rPr>
          <w:rFonts w:ascii="Courier New" w:hAnsi="Courier New" w:cs="Courier New"/>
        </w:rPr>
        <w:tab/>
        <w:t>aes_ccm:1,</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r>
      <w:r w:rsidRPr="0031067D">
        <w:rPr>
          <w:rFonts w:ascii="Courier New" w:hAnsi="Courier New" w:cs="Courier New"/>
        </w:rPr>
        <w:tab/>
        <w:t>aes_gcm:1,</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r>
      <w:r w:rsidRPr="0031067D">
        <w:rPr>
          <w:rFonts w:ascii="Courier New" w:hAnsi="Courier New" w:cs="Courier New"/>
        </w:rPr>
        <w:tab/>
        <w:t>aes_gmac:1;</w:t>
      </w:r>
    </w:p>
    <w:p w:rsidR="00324619" w:rsidRPr="0031067D" w:rsidRDefault="00324619" w:rsidP="00C67E27">
      <w:pPr>
        <w:spacing w:after="0"/>
        <w:rPr>
          <w:rFonts w:ascii="Courier New" w:hAnsi="Courier New" w:cs="Courier New"/>
        </w:rPr>
      </w:pPr>
      <w:r w:rsidRPr="0031067D">
        <w:rPr>
          <w:rFonts w:ascii="Courier New" w:hAnsi="Courier New" w:cs="Courier New"/>
        </w:rPr>
        <w:t>};</w:t>
      </w:r>
    </w:p>
    <w:p w:rsidR="00324619" w:rsidRDefault="00324619" w:rsidP="00324619">
      <w:pPr>
        <w:rPr>
          <w:rFonts w:ascii="Courier New" w:hAnsi="Courier New" w:cs="Courier New"/>
        </w:rPr>
      </w:pPr>
    </w:p>
    <w:p w:rsidR="00324619" w:rsidRPr="00BF556C" w:rsidRDefault="00324619" w:rsidP="00F608C9">
      <w:pPr>
        <w:pStyle w:val="Heading2"/>
      </w:pPr>
      <w:bookmarkStart w:id="471" w:name="_Toc424044099"/>
      <w:proofErr w:type="spellStart"/>
      <w:r w:rsidRPr="00BF556C">
        <w:t>g_ipsec_la_capabilities</w:t>
      </w:r>
      <w:bookmarkEnd w:id="471"/>
      <w:proofErr w:type="spellEnd"/>
    </w:p>
    <w:p w:rsidR="00324619" w:rsidRPr="0031067D" w:rsidRDefault="00324619" w:rsidP="00C67E27">
      <w:pPr>
        <w:spacing w:after="0"/>
        <w:rPr>
          <w:rFonts w:ascii="Courier New" w:hAnsi="Courier New" w:cs="Courier New"/>
        </w:rPr>
      </w:pPr>
      <w:r>
        <w:rPr>
          <w:rFonts w:ascii="Courier New" w:hAnsi="Courier New" w:cs="Courier New"/>
        </w:rPr>
        <w:t>/* Accelerator capabilities */</w:t>
      </w:r>
    </w:p>
    <w:p w:rsidR="00324619" w:rsidRPr="0031067D" w:rsidRDefault="00324619" w:rsidP="00C67E27">
      <w:pPr>
        <w:spacing w:after="0"/>
        <w:rPr>
          <w:rFonts w:ascii="Courier New" w:hAnsi="Courier New" w:cs="Courier New"/>
        </w:rPr>
      </w:pPr>
      <w:proofErr w:type="spellStart"/>
      <w:proofErr w:type="gramStart"/>
      <w:r w:rsidRPr="0031067D">
        <w:rPr>
          <w:rFonts w:ascii="Courier New" w:hAnsi="Courier New" w:cs="Courier New"/>
        </w:rPr>
        <w:t>struct</w:t>
      </w:r>
      <w:proofErr w:type="spellEnd"/>
      <w:proofErr w:type="gramEnd"/>
      <w:r w:rsidRPr="0031067D">
        <w:rPr>
          <w:rFonts w:ascii="Courier New" w:hAnsi="Courier New" w:cs="Courier New"/>
        </w:rPr>
        <w:t xml:space="preserve"> </w:t>
      </w:r>
      <w:proofErr w:type="spellStart"/>
      <w:r w:rsidRPr="0031547C">
        <w:rPr>
          <w:rFonts w:ascii="Courier New" w:hAnsi="Courier New" w:cs="Courier New"/>
          <w:b/>
        </w:rPr>
        <w:t>g_ipsec_la_capabilities</w:t>
      </w:r>
      <w:proofErr w:type="spellEnd"/>
    </w:p>
    <w:p w:rsidR="00324619" w:rsidRPr="0031067D" w:rsidRDefault="00324619" w:rsidP="00C67E27">
      <w:pPr>
        <w:spacing w:after="0"/>
        <w:rPr>
          <w:rFonts w:ascii="Courier New" w:hAnsi="Courier New" w:cs="Courier New"/>
        </w:rPr>
      </w:pPr>
      <w:r w:rsidRPr="0031067D">
        <w:rPr>
          <w:rFonts w:ascii="Courier New" w:hAnsi="Courier New" w:cs="Courier New"/>
        </w:rPr>
        <w:t>{</w:t>
      </w:r>
    </w:p>
    <w:p w:rsidR="00324619" w:rsidRPr="0031067D" w:rsidRDefault="00324619" w:rsidP="00C67E27">
      <w:pPr>
        <w:spacing w:after="0"/>
        <w:rPr>
          <w:rFonts w:ascii="Courier New" w:hAnsi="Courier New" w:cs="Courier New"/>
        </w:rPr>
      </w:pPr>
      <w:r w:rsidRPr="0031067D">
        <w:rPr>
          <w:rFonts w:ascii="Courier New" w:hAnsi="Courier New" w:cs="Courier New"/>
        </w:rPr>
        <w:tab/>
        <w:t>uint32_t sg_features:1,</w:t>
      </w:r>
      <w:r>
        <w:rPr>
          <w:rFonts w:ascii="Courier New" w:hAnsi="Courier New" w:cs="Courier New"/>
        </w:rPr>
        <w:t xml:space="preserve"> /* Scatter-Gather Support for I/O */</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t>ah_protocol:1,</w:t>
      </w:r>
      <w:r>
        <w:rPr>
          <w:rFonts w:ascii="Courier New" w:hAnsi="Courier New" w:cs="Courier New"/>
        </w:rPr>
        <w:tab/>
        <w:t>/* AH Protocol */</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t>esp_protocol:1,</w:t>
      </w:r>
      <w:r>
        <w:rPr>
          <w:rFonts w:ascii="Courier New" w:hAnsi="Courier New" w:cs="Courier New"/>
        </w:rPr>
        <w:tab/>
        <w:t>/* ESP protocol */</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t>wesp_protocol:1,</w:t>
      </w:r>
      <w:r>
        <w:rPr>
          <w:rFonts w:ascii="Courier New" w:hAnsi="Courier New" w:cs="Courier New"/>
        </w:rPr>
        <w:tab/>
        <w:t>/* WESP Protocol */</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t>ipcomp_protocol:1,</w:t>
      </w:r>
      <w:r>
        <w:rPr>
          <w:rFonts w:ascii="Courier New" w:hAnsi="Courier New" w:cs="Courier New"/>
        </w:rPr>
        <w:tab/>
        <w:t>/* IP</w:t>
      </w:r>
      <w:r>
        <w:rPr>
          <w:rFonts w:ascii="Courier New" w:hAnsi="Courier New" w:cs="Courier New"/>
        </w:rPr>
        <w:tab/>
        <w:t>Compression */</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t>multi_sec_protocol:1,</w:t>
      </w:r>
      <w:r>
        <w:rPr>
          <w:rFonts w:ascii="Courier New" w:hAnsi="Courier New" w:cs="Courier New"/>
        </w:rPr>
        <w:tab/>
        <w:t>/* SA Bundle support */</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t>udp_encap:1,</w:t>
      </w:r>
      <w:r>
        <w:rPr>
          <w:rFonts w:ascii="Courier New" w:hAnsi="Courier New" w:cs="Courier New"/>
        </w:rPr>
        <w:tab/>
        <w:t>/* UDP Encapsulation */</w:t>
      </w:r>
    </w:p>
    <w:p w:rsidR="00324619" w:rsidRPr="0031067D" w:rsidRDefault="00324619" w:rsidP="00C67E27">
      <w:pPr>
        <w:spacing w:after="0"/>
        <w:ind w:left="720" w:firstLine="720"/>
        <w:rPr>
          <w:rFonts w:ascii="Courier New" w:hAnsi="Courier New" w:cs="Courier New"/>
        </w:rPr>
      </w:pPr>
      <w:proofErr w:type="gramStart"/>
      <w:r w:rsidRPr="0031067D">
        <w:rPr>
          <w:rFonts w:ascii="Courier New" w:hAnsi="Courier New" w:cs="Courier New"/>
        </w:rPr>
        <w:t>esn:</w:t>
      </w:r>
      <w:proofErr w:type="gramEnd"/>
      <w:r w:rsidRPr="0031067D">
        <w:rPr>
          <w:rFonts w:ascii="Courier New" w:hAnsi="Courier New" w:cs="Courier New"/>
        </w:rPr>
        <w:t>1,</w:t>
      </w:r>
      <w:r>
        <w:rPr>
          <w:rFonts w:ascii="Courier New" w:hAnsi="Courier New" w:cs="Courier New"/>
        </w:rPr>
        <w:tab/>
        <w:t>/* Extended Sequence Number support */</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r>
      <w:proofErr w:type="gramStart"/>
      <w:r w:rsidRPr="0031067D">
        <w:rPr>
          <w:rFonts w:ascii="Courier New" w:hAnsi="Courier New" w:cs="Courier New"/>
        </w:rPr>
        <w:t>tfc:</w:t>
      </w:r>
      <w:proofErr w:type="gramEnd"/>
      <w:r w:rsidRPr="0031067D">
        <w:rPr>
          <w:rFonts w:ascii="Courier New" w:hAnsi="Courier New" w:cs="Courier New"/>
        </w:rPr>
        <w:t>1,</w:t>
      </w:r>
      <w:r>
        <w:rPr>
          <w:rFonts w:ascii="Courier New" w:hAnsi="Courier New" w:cs="Courier New"/>
        </w:rPr>
        <w:tab/>
        <w:t>/* Traffic Flow Confidentiality */</w:t>
      </w:r>
    </w:p>
    <w:p w:rsidR="00324619" w:rsidRPr="0031067D" w:rsidRDefault="00324619" w:rsidP="00C67E27">
      <w:pPr>
        <w:spacing w:after="0"/>
        <w:rPr>
          <w:rFonts w:ascii="Courier New" w:hAnsi="Courier New" w:cs="Courier New"/>
        </w:rPr>
      </w:pPr>
      <w:r>
        <w:rPr>
          <w:rFonts w:ascii="Courier New" w:hAnsi="Courier New" w:cs="Courier New"/>
        </w:rPr>
        <w:t xml:space="preserve">            </w:t>
      </w:r>
      <w:proofErr w:type="gramStart"/>
      <w:r w:rsidRPr="0031067D">
        <w:rPr>
          <w:rFonts w:ascii="Courier New" w:hAnsi="Courier New" w:cs="Courier New"/>
        </w:rPr>
        <w:t>ecn:</w:t>
      </w:r>
      <w:proofErr w:type="gramEnd"/>
      <w:r w:rsidRPr="0031067D">
        <w:rPr>
          <w:rFonts w:ascii="Courier New" w:hAnsi="Courier New" w:cs="Courier New"/>
        </w:rPr>
        <w:t>1,</w:t>
      </w:r>
      <w:r>
        <w:rPr>
          <w:rFonts w:ascii="Courier New" w:hAnsi="Courier New" w:cs="Courier New"/>
        </w:rPr>
        <w:tab/>
        <w:t>/* Extended Congestion Notification */</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r>
      <w:proofErr w:type="gramStart"/>
      <w:r w:rsidRPr="0031067D">
        <w:rPr>
          <w:rFonts w:ascii="Courier New" w:hAnsi="Courier New" w:cs="Courier New"/>
        </w:rPr>
        <w:t>df:</w:t>
      </w:r>
      <w:proofErr w:type="gramEnd"/>
      <w:r w:rsidRPr="0031067D">
        <w:rPr>
          <w:rFonts w:ascii="Courier New" w:hAnsi="Courier New" w:cs="Courier New"/>
        </w:rPr>
        <w:t>1,</w:t>
      </w:r>
      <w:r>
        <w:rPr>
          <w:rFonts w:ascii="Courier New" w:hAnsi="Courier New" w:cs="Courier New"/>
        </w:rPr>
        <w:tab/>
      </w:r>
      <w:r>
        <w:rPr>
          <w:rFonts w:ascii="Courier New" w:hAnsi="Courier New" w:cs="Courier New"/>
        </w:rPr>
        <w:tab/>
        <w:t>/* Fragment bit handling */</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t>anti_replay_check:1,</w:t>
      </w:r>
      <w:r>
        <w:rPr>
          <w:rFonts w:ascii="Courier New" w:hAnsi="Courier New" w:cs="Courier New"/>
        </w:rPr>
        <w:tab/>
        <w:t>/* Anti Replay check */</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t>ipv6_support:1,</w:t>
      </w:r>
      <w:r>
        <w:rPr>
          <w:rFonts w:ascii="Courier New" w:hAnsi="Courier New" w:cs="Courier New"/>
        </w:rPr>
        <w:tab/>
        <w:t>/* IPv6 Support */</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t>soft_lifetime_bytes_notify:1,</w:t>
      </w:r>
      <w:r>
        <w:rPr>
          <w:rFonts w:ascii="Courier New" w:hAnsi="Courier New" w:cs="Courier New"/>
        </w:rPr>
        <w:tab/>
        <w:t>/* Soft Lifetime Notify Support */</w:t>
      </w:r>
    </w:p>
    <w:p w:rsidR="00324619" w:rsidRPr="0031067D"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t>seqnum_overflow_notify:1,</w:t>
      </w:r>
      <w:r>
        <w:rPr>
          <w:rFonts w:ascii="Courier New" w:hAnsi="Courier New" w:cs="Courier New"/>
        </w:rPr>
        <w:tab/>
        <w:t xml:space="preserve">/* </w:t>
      </w:r>
      <w:proofErr w:type="spellStart"/>
      <w:r>
        <w:rPr>
          <w:rFonts w:ascii="Courier New" w:hAnsi="Courier New" w:cs="Courier New"/>
        </w:rPr>
        <w:t>Seq</w:t>
      </w:r>
      <w:proofErr w:type="spell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 xml:space="preserve"> Overflow notify */</w:t>
      </w:r>
    </w:p>
    <w:p w:rsidR="00324619" w:rsidRDefault="00324619" w:rsidP="00C67E27">
      <w:pPr>
        <w:spacing w:after="0"/>
        <w:rPr>
          <w:rFonts w:ascii="Courier New" w:hAnsi="Courier New" w:cs="Courier New"/>
        </w:rPr>
      </w:pPr>
      <w:r w:rsidRPr="0031067D">
        <w:rPr>
          <w:rFonts w:ascii="Courier New" w:hAnsi="Courier New" w:cs="Courier New"/>
        </w:rPr>
        <w:tab/>
      </w:r>
      <w:r w:rsidRPr="0031067D">
        <w:rPr>
          <w:rFonts w:ascii="Courier New" w:hAnsi="Courier New" w:cs="Courier New"/>
        </w:rPr>
        <w:tab/>
        <w:t>seqnum_periodic_notify:1;</w:t>
      </w:r>
      <w:r>
        <w:rPr>
          <w:rFonts w:ascii="Courier New" w:hAnsi="Courier New" w:cs="Courier New"/>
        </w:rPr>
        <w:tab/>
        <w:t xml:space="preserve">/* </w:t>
      </w:r>
      <w:proofErr w:type="spellStart"/>
      <w:r>
        <w:rPr>
          <w:rFonts w:ascii="Courier New" w:hAnsi="Courier New" w:cs="Courier New"/>
        </w:rPr>
        <w:t>Seq</w:t>
      </w:r>
      <w:proofErr w:type="spell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 xml:space="preserve"> Periodic Notify */</w:t>
      </w:r>
    </w:p>
    <w:p w:rsidR="00324619" w:rsidRPr="0031067D" w:rsidRDefault="00324619" w:rsidP="00C67E27">
      <w:pPr>
        <w:spacing w:after="0"/>
        <w:rPr>
          <w:rFonts w:ascii="Courier New" w:hAnsi="Courier New" w:cs="Courier New"/>
        </w:rPr>
      </w:pPr>
      <w:r>
        <w:rPr>
          <w:rFonts w:ascii="Courier New" w:hAnsi="Courier New" w:cs="Courier New"/>
        </w:rPr>
        <w:tab/>
        <w:t xml:space="preserve">uint8_t </w:t>
      </w:r>
      <w:proofErr w:type="spellStart"/>
      <w:r>
        <w:rPr>
          <w:rFonts w:ascii="Courier New" w:hAnsi="Courier New" w:cs="Courier New"/>
        </w:rPr>
        <w:t>num_dscp_based_queues</w:t>
      </w:r>
      <w:proofErr w:type="spellEnd"/>
      <w:r>
        <w:rPr>
          <w:rFonts w:ascii="Courier New" w:hAnsi="Courier New" w:cs="Courier New"/>
        </w:rPr>
        <w:t>;</w:t>
      </w:r>
      <w:r>
        <w:rPr>
          <w:rFonts w:ascii="Courier New" w:hAnsi="Courier New" w:cs="Courier New"/>
        </w:rPr>
        <w:tab/>
        <w:t>/* Number of DSCP based queues */</w:t>
      </w:r>
    </w:p>
    <w:p w:rsidR="00324619" w:rsidRPr="0031067D" w:rsidRDefault="00324619" w:rsidP="00C67E27">
      <w:pPr>
        <w:spacing w:after="0"/>
        <w:rPr>
          <w:rFonts w:ascii="Courier New" w:hAnsi="Courier New" w:cs="Courier New"/>
        </w:rPr>
      </w:pPr>
      <w:r w:rsidRPr="0031067D">
        <w:rPr>
          <w:rFonts w:ascii="Courier New" w:hAnsi="Courier New" w:cs="Courier New"/>
        </w:rPr>
        <w:tab/>
      </w:r>
      <w:proofErr w:type="spellStart"/>
      <w:proofErr w:type="gramStart"/>
      <w:r w:rsidRPr="0031067D">
        <w:rPr>
          <w:rFonts w:ascii="Courier New" w:hAnsi="Courier New" w:cs="Courier New"/>
        </w:rPr>
        <w:t>struct</w:t>
      </w:r>
      <w:proofErr w:type="spellEnd"/>
      <w:proofErr w:type="gramEnd"/>
      <w:r w:rsidRPr="0031067D">
        <w:rPr>
          <w:rFonts w:ascii="Courier New" w:hAnsi="Courier New" w:cs="Courier New"/>
        </w:rPr>
        <w:t xml:space="preserve"> </w:t>
      </w:r>
      <w:proofErr w:type="spellStart"/>
      <w:r w:rsidRPr="0031067D">
        <w:rPr>
          <w:rFonts w:ascii="Courier New" w:hAnsi="Courier New" w:cs="Courier New"/>
        </w:rPr>
        <w:t>g_ipsec_la_autho_algo_cap</w:t>
      </w:r>
      <w:proofErr w:type="spellEnd"/>
      <w:r w:rsidRPr="0031067D">
        <w:rPr>
          <w:rFonts w:ascii="Courier New" w:hAnsi="Courier New" w:cs="Courier New"/>
        </w:rPr>
        <w:t xml:space="preserve"> </w:t>
      </w:r>
      <w:proofErr w:type="spellStart"/>
      <w:r w:rsidRPr="0031067D">
        <w:rPr>
          <w:rFonts w:ascii="Courier New" w:hAnsi="Courier New" w:cs="Courier New"/>
        </w:rPr>
        <w:t>auth_algo_caps</w:t>
      </w:r>
      <w:proofErr w:type="spellEnd"/>
      <w:r w:rsidRPr="0031067D">
        <w:rPr>
          <w:rFonts w:ascii="Courier New" w:hAnsi="Courier New" w:cs="Courier New"/>
        </w:rPr>
        <w:t>;</w:t>
      </w:r>
    </w:p>
    <w:p w:rsidR="00324619" w:rsidRPr="0031067D" w:rsidRDefault="00324619" w:rsidP="00C67E27">
      <w:pPr>
        <w:spacing w:after="0"/>
        <w:rPr>
          <w:rFonts w:ascii="Courier New" w:hAnsi="Courier New" w:cs="Courier New"/>
        </w:rPr>
      </w:pPr>
      <w:r w:rsidRPr="0031067D">
        <w:rPr>
          <w:rFonts w:ascii="Courier New" w:hAnsi="Courier New" w:cs="Courier New"/>
        </w:rPr>
        <w:tab/>
      </w:r>
      <w:proofErr w:type="spellStart"/>
      <w:proofErr w:type="gramStart"/>
      <w:r w:rsidRPr="0031067D">
        <w:rPr>
          <w:rFonts w:ascii="Courier New" w:hAnsi="Courier New" w:cs="Courier New"/>
        </w:rPr>
        <w:t>struct</w:t>
      </w:r>
      <w:proofErr w:type="spellEnd"/>
      <w:proofErr w:type="gramEnd"/>
      <w:r w:rsidRPr="0031067D">
        <w:rPr>
          <w:rFonts w:ascii="Courier New" w:hAnsi="Courier New" w:cs="Courier New"/>
        </w:rPr>
        <w:t xml:space="preserve"> </w:t>
      </w:r>
      <w:proofErr w:type="spellStart"/>
      <w:r w:rsidRPr="0031067D">
        <w:rPr>
          <w:rFonts w:ascii="Courier New" w:hAnsi="Courier New" w:cs="Courier New"/>
        </w:rPr>
        <w:t>g_ipsec_la_cipher_algo_cap</w:t>
      </w:r>
      <w:proofErr w:type="spellEnd"/>
      <w:r w:rsidRPr="0031067D">
        <w:rPr>
          <w:rFonts w:ascii="Courier New" w:hAnsi="Courier New" w:cs="Courier New"/>
        </w:rPr>
        <w:t xml:space="preserve"> </w:t>
      </w:r>
      <w:proofErr w:type="spellStart"/>
      <w:r w:rsidRPr="0031067D">
        <w:rPr>
          <w:rFonts w:ascii="Courier New" w:hAnsi="Courier New" w:cs="Courier New"/>
        </w:rPr>
        <w:t>cipher_algo_caps</w:t>
      </w:r>
      <w:proofErr w:type="spellEnd"/>
      <w:r w:rsidRPr="0031067D">
        <w:rPr>
          <w:rFonts w:ascii="Courier New" w:hAnsi="Courier New" w:cs="Courier New"/>
        </w:rPr>
        <w:t>;</w:t>
      </w:r>
    </w:p>
    <w:p w:rsidR="00324619" w:rsidRPr="0031067D" w:rsidRDefault="00324619" w:rsidP="00C67E27">
      <w:pPr>
        <w:spacing w:after="0"/>
        <w:rPr>
          <w:rFonts w:ascii="Courier New" w:hAnsi="Courier New" w:cs="Courier New"/>
        </w:rPr>
      </w:pPr>
      <w:r w:rsidRPr="0031067D">
        <w:rPr>
          <w:rFonts w:ascii="Courier New" w:hAnsi="Courier New" w:cs="Courier New"/>
        </w:rPr>
        <w:tab/>
      </w:r>
      <w:proofErr w:type="spellStart"/>
      <w:proofErr w:type="gramStart"/>
      <w:r w:rsidRPr="0031067D">
        <w:rPr>
          <w:rFonts w:ascii="Courier New" w:hAnsi="Courier New" w:cs="Courier New"/>
        </w:rPr>
        <w:t>struct</w:t>
      </w:r>
      <w:proofErr w:type="spellEnd"/>
      <w:proofErr w:type="gramEnd"/>
      <w:r w:rsidRPr="0031067D">
        <w:rPr>
          <w:rFonts w:ascii="Courier New" w:hAnsi="Courier New" w:cs="Courier New"/>
        </w:rPr>
        <w:t xml:space="preserve"> </w:t>
      </w:r>
      <w:proofErr w:type="spellStart"/>
      <w:r w:rsidRPr="0031067D">
        <w:rPr>
          <w:rFonts w:ascii="Courier New" w:hAnsi="Courier New" w:cs="Courier New"/>
        </w:rPr>
        <w:t>g_ipsec_la_comb_algo_cap</w:t>
      </w:r>
      <w:proofErr w:type="spellEnd"/>
      <w:r w:rsidRPr="0031067D">
        <w:rPr>
          <w:rFonts w:ascii="Courier New" w:hAnsi="Courier New" w:cs="Courier New"/>
        </w:rPr>
        <w:t xml:space="preserve"> </w:t>
      </w:r>
      <w:proofErr w:type="spellStart"/>
      <w:r w:rsidRPr="0031067D">
        <w:rPr>
          <w:rFonts w:ascii="Courier New" w:hAnsi="Courier New" w:cs="Courier New"/>
        </w:rPr>
        <w:t>comb_algo_caps</w:t>
      </w:r>
      <w:proofErr w:type="spellEnd"/>
      <w:r w:rsidRPr="0031067D">
        <w:rPr>
          <w:rFonts w:ascii="Courier New" w:hAnsi="Courier New" w:cs="Courier New"/>
        </w:rPr>
        <w:t>;</w:t>
      </w:r>
    </w:p>
    <w:p w:rsidR="00324619" w:rsidRPr="0031067D" w:rsidRDefault="00324619" w:rsidP="00C67E27">
      <w:pPr>
        <w:spacing w:after="0"/>
        <w:rPr>
          <w:rFonts w:ascii="Courier New" w:hAnsi="Courier New" w:cs="Courier New"/>
        </w:rPr>
      </w:pPr>
      <w:r w:rsidRPr="0031067D">
        <w:rPr>
          <w:rFonts w:ascii="Courier New" w:hAnsi="Courier New" w:cs="Courier New"/>
        </w:rPr>
        <w:t>}</w:t>
      </w:r>
    </w:p>
    <w:p w:rsidR="00324619" w:rsidRPr="00BF556C" w:rsidRDefault="00324619" w:rsidP="00F608C9">
      <w:pPr>
        <w:pStyle w:val="Heading2"/>
      </w:pPr>
      <w:bookmarkStart w:id="472" w:name="_Toc424044100"/>
      <w:proofErr w:type="spellStart"/>
      <w:r w:rsidRPr="00BF556C">
        <w:t>g_ipsec_</w:t>
      </w:r>
      <w:ins w:id="473" w:author="Venkataraman Subhashini-B22166" w:date="2015-07-17T12:33:00Z">
        <w:r w:rsidR="008667E6">
          <w:t>la_</w:t>
        </w:r>
      </w:ins>
      <w:r w:rsidRPr="00BF556C">
        <w:t>cap_get_outargs</w:t>
      </w:r>
      <w:bookmarkEnd w:id="472"/>
      <w:proofErr w:type="spellEnd"/>
    </w:p>
    <w:p w:rsidR="00324619" w:rsidRPr="0031067D" w:rsidRDefault="00324619" w:rsidP="00C67E27">
      <w:pPr>
        <w:spacing w:after="0"/>
        <w:rPr>
          <w:rFonts w:ascii="Courier New" w:hAnsi="Courier New" w:cs="Courier New"/>
        </w:rPr>
      </w:pPr>
      <w:proofErr w:type="spellStart"/>
      <w:proofErr w:type="gramStart"/>
      <w:r w:rsidRPr="0031067D">
        <w:rPr>
          <w:rFonts w:ascii="Courier New" w:hAnsi="Courier New" w:cs="Courier New"/>
        </w:rPr>
        <w:t>struct</w:t>
      </w:r>
      <w:proofErr w:type="spellEnd"/>
      <w:proofErr w:type="gramEnd"/>
      <w:r w:rsidRPr="0031067D">
        <w:rPr>
          <w:rFonts w:ascii="Courier New" w:hAnsi="Courier New" w:cs="Courier New"/>
        </w:rPr>
        <w:t xml:space="preserve"> </w:t>
      </w:r>
      <w:proofErr w:type="spellStart"/>
      <w:r w:rsidRPr="0031547C">
        <w:rPr>
          <w:rFonts w:ascii="Courier New" w:hAnsi="Courier New" w:cs="Courier New"/>
          <w:b/>
        </w:rPr>
        <w:t>g_ipsec_</w:t>
      </w:r>
      <w:ins w:id="474" w:author="Venkataraman Subhashini-B22166" w:date="2015-07-17T12:33:00Z">
        <w:r w:rsidR="008667E6">
          <w:rPr>
            <w:rFonts w:ascii="Courier New" w:hAnsi="Courier New" w:cs="Courier New"/>
            <w:b/>
          </w:rPr>
          <w:t>la_</w:t>
        </w:r>
      </w:ins>
      <w:r w:rsidRPr="0031547C">
        <w:rPr>
          <w:rFonts w:ascii="Courier New" w:hAnsi="Courier New" w:cs="Courier New"/>
          <w:b/>
        </w:rPr>
        <w:t>cap_get_outargs</w:t>
      </w:r>
      <w:proofErr w:type="spellEnd"/>
    </w:p>
    <w:p w:rsidR="00324619" w:rsidRPr="0031067D" w:rsidRDefault="00324619" w:rsidP="00C67E27">
      <w:pPr>
        <w:spacing w:after="0"/>
        <w:rPr>
          <w:rFonts w:ascii="Courier New" w:hAnsi="Courier New" w:cs="Courier New"/>
        </w:rPr>
      </w:pPr>
      <w:r w:rsidRPr="0031067D">
        <w:rPr>
          <w:rFonts w:ascii="Courier New" w:hAnsi="Courier New" w:cs="Courier New"/>
        </w:rPr>
        <w:t>{</w:t>
      </w:r>
    </w:p>
    <w:p w:rsidR="00324619" w:rsidRPr="0031067D" w:rsidRDefault="00324619" w:rsidP="00C67E27">
      <w:pPr>
        <w:spacing w:after="0"/>
        <w:rPr>
          <w:rFonts w:ascii="Courier New" w:hAnsi="Courier New" w:cs="Courier New"/>
        </w:rPr>
      </w:pPr>
      <w:r w:rsidRPr="0031067D">
        <w:rPr>
          <w:rFonts w:ascii="Courier New" w:hAnsi="Courier New" w:cs="Courier New"/>
        </w:rPr>
        <w:tab/>
      </w:r>
      <w:proofErr w:type="spellStart"/>
      <w:proofErr w:type="gramStart"/>
      <w:r w:rsidRPr="0031067D">
        <w:rPr>
          <w:rFonts w:ascii="Courier New" w:hAnsi="Courier New" w:cs="Courier New"/>
        </w:rPr>
        <w:t>struct</w:t>
      </w:r>
      <w:proofErr w:type="spellEnd"/>
      <w:proofErr w:type="gramEnd"/>
      <w:r w:rsidRPr="0031067D">
        <w:rPr>
          <w:rFonts w:ascii="Courier New" w:hAnsi="Courier New" w:cs="Courier New"/>
        </w:rPr>
        <w:t xml:space="preserve"> </w:t>
      </w:r>
      <w:proofErr w:type="spellStart"/>
      <w:r w:rsidRPr="0031067D">
        <w:rPr>
          <w:rFonts w:ascii="Courier New" w:hAnsi="Courier New" w:cs="Courier New"/>
        </w:rPr>
        <w:t>g_ipsec_la_capabilities</w:t>
      </w:r>
      <w:proofErr w:type="spellEnd"/>
      <w:r w:rsidRPr="0031067D">
        <w:rPr>
          <w:rFonts w:ascii="Courier New" w:hAnsi="Courier New" w:cs="Courier New"/>
        </w:rPr>
        <w:t xml:space="preserve"> caps;</w:t>
      </w:r>
      <w:r>
        <w:rPr>
          <w:rFonts w:ascii="Courier New" w:hAnsi="Courier New" w:cs="Courier New"/>
        </w:rPr>
        <w:t xml:space="preserve"> /* Capabilities */</w:t>
      </w:r>
    </w:p>
    <w:p w:rsidR="00324619" w:rsidRDefault="00324619" w:rsidP="00C67E27">
      <w:pPr>
        <w:spacing w:after="0"/>
        <w:rPr>
          <w:rFonts w:ascii="Courier New" w:hAnsi="Courier New" w:cs="Courier New"/>
        </w:rPr>
      </w:pPr>
      <w:r w:rsidRPr="0031067D">
        <w:rPr>
          <w:rFonts w:ascii="Courier New" w:hAnsi="Courier New" w:cs="Courier New"/>
        </w:rPr>
        <w:lastRenderedPageBreak/>
        <w:t>}</w:t>
      </w:r>
    </w:p>
    <w:p w:rsidR="00324619" w:rsidRPr="00BF556C" w:rsidRDefault="00324619" w:rsidP="00F608C9">
      <w:pPr>
        <w:pStyle w:val="Heading2"/>
      </w:pPr>
      <w:bookmarkStart w:id="475" w:name="_Toc424044101"/>
      <w:proofErr w:type="spellStart"/>
      <w:r w:rsidRPr="00BF556C">
        <w:t>g_ipsec_</w:t>
      </w:r>
      <w:r>
        <w:t>la_resp_cbfn</w:t>
      </w:r>
      <w:bookmarkEnd w:id="475"/>
      <w:proofErr w:type="spellEnd"/>
    </w:p>
    <w:p w:rsidR="00324619" w:rsidRDefault="00324619" w:rsidP="00324619">
      <w:pPr>
        <w:rPr>
          <w:rFonts w:ascii="Courier New" w:hAnsi="Courier New" w:cs="Courier New"/>
        </w:rPr>
      </w:pPr>
      <w:proofErr w:type="spellStart"/>
      <w:proofErr w:type="gramStart"/>
      <w:r w:rsidRPr="00186E82">
        <w:rPr>
          <w:rFonts w:ascii="Courier New" w:hAnsi="Courier New" w:cs="Courier New"/>
        </w:rPr>
        <w:t>typedef</w:t>
      </w:r>
      <w:proofErr w:type="spellEnd"/>
      <w:proofErr w:type="gramEnd"/>
      <w:r w:rsidRPr="00186E82">
        <w:rPr>
          <w:rFonts w:ascii="Courier New" w:hAnsi="Courier New" w:cs="Courier New"/>
        </w:rPr>
        <w:t xml:space="preserve"> </w:t>
      </w:r>
      <w:r>
        <w:rPr>
          <w:rFonts w:ascii="Courier New" w:hAnsi="Courier New" w:cs="Courier New"/>
        </w:rPr>
        <w:t>void(*</w:t>
      </w:r>
      <w:proofErr w:type="spellStart"/>
      <w:r w:rsidRPr="0031547C">
        <w:rPr>
          <w:rFonts w:ascii="Courier New" w:hAnsi="Courier New" w:cs="Courier New"/>
          <w:b/>
        </w:rPr>
        <w:t>g_ipsec_la_resp_cbfn</w:t>
      </w:r>
      <w:proofErr w:type="spellEnd"/>
      <w:r>
        <w:rPr>
          <w:rFonts w:ascii="Courier New" w:hAnsi="Courier New" w:cs="Courier New"/>
        </w:rPr>
        <w:t>) (void *</w:t>
      </w:r>
      <w:proofErr w:type="spellStart"/>
      <w:r w:rsidRPr="00186E82">
        <w:rPr>
          <w:rFonts w:ascii="Courier New" w:hAnsi="Courier New" w:cs="Courier New"/>
        </w:rPr>
        <w:t>cb</w:t>
      </w:r>
      <w:r>
        <w:rPr>
          <w:rFonts w:ascii="Courier New" w:hAnsi="Courier New" w:cs="Courier New"/>
        </w:rPr>
        <w:t>_</w:t>
      </w:r>
      <w:r w:rsidRPr="00186E82">
        <w:rPr>
          <w:rFonts w:ascii="Courier New" w:hAnsi="Courier New" w:cs="Courier New"/>
        </w:rPr>
        <w:t>arg</w:t>
      </w:r>
      <w:proofErr w:type="spellEnd"/>
      <w:r w:rsidRPr="00186E82">
        <w:rPr>
          <w:rFonts w:ascii="Courier New" w:hAnsi="Courier New" w:cs="Courier New"/>
        </w:rPr>
        <w:t>, i</w:t>
      </w:r>
      <w:r>
        <w:rPr>
          <w:rFonts w:ascii="Courier New" w:hAnsi="Courier New" w:cs="Courier New"/>
        </w:rPr>
        <w:t xml:space="preserve">nt32_t </w:t>
      </w:r>
      <w:proofErr w:type="spellStart"/>
      <w:r>
        <w:rPr>
          <w:rFonts w:ascii="Courier New" w:hAnsi="Courier New" w:cs="Courier New"/>
        </w:rPr>
        <w:t>cb_arg_len</w:t>
      </w:r>
      <w:proofErr w:type="spellEnd"/>
      <w:r>
        <w:rPr>
          <w:rFonts w:ascii="Courier New" w:hAnsi="Courier New" w:cs="Courier New"/>
        </w:rPr>
        <w:t>, void *</w:t>
      </w:r>
      <w:proofErr w:type="spellStart"/>
      <w:r>
        <w:rPr>
          <w:rFonts w:ascii="Courier New" w:hAnsi="Courier New" w:cs="Courier New"/>
        </w:rPr>
        <w:t>outargs</w:t>
      </w:r>
      <w:proofErr w:type="spellEnd"/>
      <w:r>
        <w:rPr>
          <w:rFonts w:ascii="Courier New" w:hAnsi="Courier New" w:cs="Courier New"/>
        </w:rPr>
        <w:t>);</w:t>
      </w:r>
    </w:p>
    <w:p w:rsidR="00324619" w:rsidRPr="00BF556C" w:rsidRDefault="00324619" w:rsidP="00F608C9">
      <w:pPr>
        <w:pStyle w:val="Heading2"/>
      </w:pPr>
      <w:bookmarkStart w:id="476" w:name="_Toc424044102"/>
      <w:proofErr w:type="spellStart"/>
      <w:r w:rsidRPr="00BF556C">
        <w:t>g_ipsec_seq_number_notification</w:t>
      </w:r>
      <w:bookmarkEnd w:id="476"/>
      <w:proofErr w:type="spellEnd"/>
    </w:p>
    <w:p w:rsidR="00324619" w:rsidRDefault="00324619" w:rsidP="00C67E27">
      <w:pPr>
        <w:spacing w:after="0"/>
        <w:rPr>
          <w:rFonts w:ascii="Courier New" w:hAnsi="Courier New" w:cs="Courier New"/>
        </w:rPr>
      </w:pPr>
      <w:proofErr w:type="spellStart"/>
      <w:proofErr w:type="gramStart"/>
      <w:r w:rsidRPr="00582654">
        <w:rPr>
          <w:rFonts w:ascii="Courier New" w:hAnsi="Courier New" w:cs="Courier New"/>
        </w:rPr>
        <w:t>struct</w:t>
      </w:r>
      <w:proofErr w:type="spellEnd"/>
      <w:proofErr w:type="gramEnd"/>
      <w:r w:rsidRPr="00582654">
        <w:rPr>
          <w:rFonts w:ascii="Courier New" w:hAnsi="Courier New" w:cs="Courier New"/>
        </w:rPr>
        <w:t xml:space="preserve"> </w:t>
      </w:r>
      <w:proofErr w:type="spellStart"/>
      <w:r w:rsidRPr="00582654">
        <w:rPr>
          <w:rFonts w:ascii="Courier New" w:hAnsi="Courier New" w:cs="Courier New"/>
          <w:b/>
        </w:rPr>
        <w:t>g_ipsec_seq_number_notification</w:t>
      </w:r>
      <w:proofErr w:type="spellEnd"/>
      <w:r w:rsidRPr="00582654">
        <w:rPr>
          <w:rFonts w:ascii="Courier New" w:hAnsi="Courier New" w:cs="Courier New"/>
        </w:rPr>
        <w:t xml:space="preserve"> {</w:t>
      </w:r>
    </w:p>
    <w:p w:rsidR="00324619" w:rsidRPr="00582654" w:rsidRDefault="00324619" w:rsidP="00C67E27">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g_ipsec_la_handle</w:t>
      </w:r>
      <w:proofErr w:type="spellEnd"/>
      <w:r>
        <w:rPr>
          <w:rFonts w:ascii="Courier New" w:hAnsi="Courier New" w:cs="Courier New"/>
        </w:rPr>
        <w:t xml:space="preserve"> *handle,</w:t>
      </w:r>
    </w:p>
    <w:p w:rsidR="00324619" w:rsidRPr="00582654" w:rsidRDefault="00324619" w:rsidP="00C67E27">
      <w:pPr>
        <w:spacing w:after="0"/>
        <w:ind w:firstLine="720"/>
        <w:rPr>
          <w:rFonts w:ascii="Courier New" w:hAnsi="Courier New" w:cs="Courier New"/>
        </w:rPr>
      </w:pPr>
      <w:proofErr w:type="spellStart"/>
      <w:proofErr w:type="gramStart"/>
      <w:r w:rsidRPr="00582654">
        <w:rPr>
          <w:rFonts w:ascii="Courier New" w:hAnsi="Courier New" w:cs="Courier New"/>
        </w:rPr>
        <w:t>struct</w:t>
      </w:r>
      <w:proofErr w:type="spellEnd"/>
      <w:proofErr w:type="gramEnd"/>
      <w:r w:rsidRPr="00582654">
        <w:rPr>
          <w:rFonts w:ascii="Courier New" w:hAnsi="Courier New" w:cs="Courier New"/>
        </w:rPr>
        <w:t xml:space="preserve"> </w:t>
      </w:r>
      <w:proofErr w:type="spellStart"/>
      <w:r w:rsidRPr="00582654">
        <w:rPr>
          <w:rFonts w:ascii="Courier New" w:hAnsi="Courier New" w:cs="Courier New"/>
        </w:rPr>
        <w:t>g_ipsec_la_sa_handle</w:t>
      </w:r>
      <w:proofErr w:type="spellEnd"/>
      <w:r w:rsidRPr="00582654">
        <w:rPr>
          <w:rFonts w:ascii="Courier New" w:hAnsi="Courier New" w:cs="Courier New"/>
        </w:rPr>
        <w:t xml:space="preserve"> </w:t>
      </w:r>
      <w:r>
        <w:rPr>
          <w:rFonts w:ascii="Courier New" w:hAnsi="Courier New" w:cs="Courier New"/>
        </w:rPr>
        <w:t>*</w:t>
      </w:r>
      <w:proofErr w:type="spellStart"/>
      <w:r w:rsidRPr="00582654">
        <w:rPr>
          <w:rFonts w:ascii="Courier New" w:hAnsi="Courier New" w:cs="Courier New"/>
        </w:rPr>
        <w:t>sa_handle</w:t>
      </w:r>
      <w:proofErr w:type="spellEnd"/>
      <w:r w:rsidRPr="00582654">
        <w:rPr>
          <w:rFonts w:ascii="Courier New" w:hAnsi="Courier New" w:cs="Courier New"/>
        </w:rPr>
        <w:t>;</w:t>
      </w:r>
      <w:r>
        <w:rPr>
          <w:rFonts w:ascii="Courier New" w:hAnsi="Courier New" w:cs="Courier New"/>
        </w:rPr>
        <w:t xml:space="preserve"> /* SA Handle */</w:t>
      </w:r>
    </w:p>
    <w:p w:rsidR="00324619" w:rsidRPr="00582654" w:rsidRDefault="00324619" w:rsidP="00C67E27">
      <w:pPr>
        <w:spacing w:after="0"/>
        <w:ind w:firstLine="720"/>
        <w:rPr>
          <w:rFonts w:ascii="Courier New" w:hAnsi="Courier New" w:cs="Courier New"/>
        </w:rPr>
      </w:pPr>
      <w:r w:rsidRPr="00582654">
        <w:rPr>
          <w:rFonts w:ascii="Courier New" w:hAnsi="Courier New" w:cs="Courier New"/>
        </w:rPr>
        <w:t xml:space="preserve">uint32_t </w:t>
      </w:r>
      <w:proofErr w:type="spellStart"/>
      <w:r w:rsidRPr="00582654">
        <w:rPr>
          <w:rFonts w:ascii="Courier New" w:hAnsi="Courier New" w:cs="Courier New"/>
        </w:rPr>
        <w:t>seq_num</w:t>
      </w:r>
      <w:proofErr w:type="spellEnd"/>
      <w:r w:rsidRPr="00582654">
        <w:rPr>
          <w:rFonts w:ascii="Courier New" w:hAnsi="Courier New" w:cs="Courier New"/>
        </w:rPr>
        <w:t>;</w:t>
      </w:r>
      <w:r>
        <w:rPr>
          <w:rFonts w:ascii="Courier New" w:hAnsi="Courier New" w:cs="Courier New"/>
        </w:rPr>
        <w:tab/>
        <w:t>/* Low Sequence Number */</w:t>
      </w:r>
    </w:p>
    <w:p w:rsidR="00324619" w:rsidRPr="00582654" w:rsidRDefault="00324619" w:rsidP="00C67E27">
      <w:pPr>
        <w:spacing w:after="0"/>
        <w:ind w:firstLine="720"/>
        <w:rPr>
          <w:rFonts w:ascii="Courier New" w:hAnsi="Courier New" w:cs="Courier New"/>
        </w:rPr>
      </w:pPr>
      <w:r w:rsidRPr="00582654">
        <w:rPr>
          <w:rFonts w:ascii="Courier New" w:hAnsi="Courier New" w:cs="Courier New"/>
        </w:rPr>
        <w:t xml:space="preserve">uint32_t </w:t>
      </w:r>
      <w:proofErr w:type="spellStart"/>
      <w:r w:rsidRPr="00582654">
        <w:rPr>
          <w:rFonts w:ascii="Courier New" w:hAnsi="Courier New" w:cs="Courier New"/>
        </w:rPr>
        <w:t>hi_seq_num</w:t>
      </w:r>
      <w:proofErr w:type="spellEnd"/>
      <w:r w:rsidRPr="00582654">
        <w:rPr>
          <w:rFonts w:ascii="Courier New" w:hAnsi="Courier New" w:cs="Courier New"/>
        </w:rPr>
        <w:t>;</w:t>
      </w:r>
      <w:r>
        <w:rPr>
          <w:rFonts w:ascii="Courier New" w:hAnsi="Courier New" w:cs="Courier New"/>
        </w:rPr>
        <w:t xml:space="preserve"> /* High Sequence Number */</w:t>
      </w:r>
    </w:p>
    <w:p w:rsidR="00324619" w:rsidRDefault="00324619" w:rsidP="00C67E27">
      <w:pPr>
        <w:spacing w:after="0"/>
        <w:rPr>
          <w:rFonts w:ascii="Courier New" w:hAnsi="Courier New" w:cs="Courier New"/>
        </w:rPr>
      </w:pPr>
      <w:r w:rsidRPr="00582654">
        <w:rPr>
          <w:rFonts w:ascii="Courier New" w:hAnsi="Courier New" w:cs="Courier New"/>
        </w:rPr>
        <w:t>};</w:t>
      </w:r>
    </w:p>
    <w:p w:rsidR="00324619" w:rsidRDefault="00324619" w:rsidP="00324619">
      <w:pPr>
        <w:rPr>
          <w:rFonts w:ascii="Courier New" w:hAnsi="Courier New" w:cs="Courier New"/>
        </w:rPr>
      </w:pPr>
    </w:p>
    <w:p w:rsidR="00324619" w:rsidRPr="00BF556C" w:rsidRDefault="00324619" w:rsidP="00F608C9">
      <w:pPr>
        <w:pStyle w:val="Heading2"/>
      </w:pPr>
      <w:bookmarkStart w:id="477" w:name="_Toc424044103"/>
      <w:proofErr w:type="spellStart"/>
      <w:r w:rsidRPr="00BF556C">
        <w:t>g_ipsec_la_cbk_sa_seq_number_overflow_fn</w:t>
      </w:r>
      <w:bookmarkEnd w:id="477"/>
      <w:proofErr w:type="spellEnd"/>
    </w:p>
    <w:p w:rsidR="00324619" w:rsidRPr="00582654" w:rsidRDefault="00324619" w:rsidP="00C67E27">
      <w:pPr>
        <w:spacing w:after="0"/>
        <w:rPr>
          <w:rFonts w:ascii="Courier New" w:hAnsi="Courier New" w:cs="Courier New"/>
        </w:rPr>
      </w:pPr>
      <w:r>
        <w:rPr>
          <w:rFonts w:ascii="Courier New" w:hAnsi="Courier New" w:cs="Courier New"/>
        </w:rPr>
        <w:t>/* Callback function prototype that application can provide to receive sequence number overflow notifications from underlying accelerator */</w:t>
      </w:r>
    </w:p>
    <w:p w:rsidR="00324619" w:rsidRPr="00582654" w:rsidRDefault="00324619" w:rsidP="00C67E27">
      <w:pPr>
        <w:spacing w:after="0"/>
        <w:rPr>
          <w:rFonts w:ascii="Courier New" w:hAnsi="Courier New" w:cs="Courier New"/>
        </w:rPr>
      </w:pPr>
      <w:proofErr w:type="spellStart"/>
      <w:proofErr w:type="gramStart"/>
      <w:r w:rsidRPr="00582654">
        <w:rPr>
          <w:rFonts w:ascii="Courier New" w:hAnsi="Courier New" w:cs="Courier New"/>
        </w:rPr>
        <w:t>typedef</w:t>
      </w:r>
      <w:proofErr w:type="spellEnd"/>
      <w:proofErr w:type="gramEnd"/>
      <w:r w:rsidRPr="00582654">
        <w:rPr>
          <w:rFonts w:ascii="Courier New" w:hAnsi="Courier New" w:cs="Courier New"/>
        </w:rPr>
        <w:t xml:space="preserve"> void (*</w:t>
      </w:r>
      <w:proofErr w:type="spellStart"/>
      <w:r w:rsidRPr="004A2B51">
        <w:rPr>
          <w:rFonts w:ascii="Courier New" w:hAnsi="Courier New" w:cs="Courier New"/>
          <w:b/>
        </w:rPr>
        <w:t>g_ipsec_la_cbk_sa_seq_number_overflow_fn</w:t>
      </w:r>
      <w:proofErr w:type="spellEnd"/>
      <w:r w:rsidRPr="00582654">
        <w:rPr>
          <w:rFonts w:ascii="Courier New" w:hAnsi="Courier New" w:cs="Courier New"/>
        </w:rPr>
        <w:t>) (</w:t>
      </w:r>
    </w:p>
    <w:p w:rsidR="00324619" w:rsidRPr="00582654" w:rsidRDefault="00324619" w:rsidP="00C67E27">
      <w:pPr>
        <w:spacing w:after="0"/>
        <w:ind w:firstLine="720"/>
        <w:rPr>
          <w:rFonts w:ascii="Courier New" w:hAnsi="Courier New" w:cs="Courier New"/>
        </w:rPr>
      </w:pPr>
      <w:proofErr w:type="spellStart"/>
      <w:proofErr w:type="gramStart"/>
      <w:r w:rsidRPr="00582654">
        <w:rPr>
          <w:rFonts w:ascii="Courier New" w:hAnsi="Courier New" w:cs="Courier New"/>
        </w:rPr>
        <w:t>struct</w:t>
      </w:r>
      <w:proofErr w:type="spellEnd"/>
      <w:proofErr w:type="gramEnd"/>
      <w:r w:rsidRPr="00582654">
        <w:rPr>
          <w:rFonts w:ascii="Courier New" w:hAnsi="Courier New" w:cs="Courier New"/>
        </w:rPr>
        <w:t xml:space="preserve"> </w:t>
      </w:r>
      <w:proofErr w:type="spellStart"/>
      <w:r w:rsidRPr="00582654">
        <w:rPr>
          <w:rFonts w:ascii="Courier New" w:hAnsi="Courier New" w:cs="Courier New"/>
        </w:rPr>
        <w:t>g_ipsec_la_handle</w:t>
      </w:r>
      <w:proofErr w:type="spellEnd"/>
      <w:r w:rsidRPr="00582654">
        <w:rPr>
          <w:rFonts w:ascii="Courier New" w:hAnsi="Courier New" w:cs="Courier New"/>
        </w:rPr>
        <w:t xml:space="preserve"> handle,</w:t>
      </w:r>
      <w:r>
        <w:rPr>
          <w:rFonts w:ascii="Courier New" w:hAnsi="Courier New" w:cs="Courier New"/>
        </w:rPr>
        <w:t xml:space="preserve"> </w:t>
      </w:r>
    </w:p>
    <w:p w:rsidR="00324619" w:rsidRPr="00582654" w:rsidRDefault="00324619" w:rsidP="00C67E27">
      <w:pPr>
        <w:spacing w:after="0"/>
        <w:ind w:firstLine="720"/>
        <w:rPr>
          <w:rFonts w:ascii="Courier New" w:hAnsi="Courier New" w:cs="Courier New"/>
        </w:rPr>
      </w:pPr>
      <w:proofErr w:type="spellStart"/>
      <w:proofErr w:type="gramStart"/>
      <w:r w:rsidRPr="00582654">
        <w:rPr>
          <w:rFonts w:ascii="Courier New" w:hAnsi="Courier New" w:cs="Courier New"/>
        </w:rPr>
        <w:t>struct</w:t>
      </w:r>
      <w:proofErr w:type="spellEnd"/>
      <w:proofErr w:type="gramEnd"/>
      <w:r w:rsidRPr="00582654">
        <w:rPr>
          <w:rFonts w:ascii="Courier New" w:hAnsi="Courier New" w:cs="Courier New"/>
        </w:rPr>
        <w:t xml:space="preserve"> </w:t>
      </w:r>
      <w:proofErr w:type="spellStart"/>
      <w:r w:rsidRPr="00582654">
        <w:rPr>
          <w:rFonts w:ascii="Courier New" w:hAnsi="Courier New" w:cs="Courier New"/>
        </w:rPr>
        <w:t>g_ipsec_seq_number</w:t>
      </w:r>
      <w:r>
        <w:rPr>
          <w:rFonts w:ascii="Courier New" w:hAnsi="Courier New" w:cs="Courier New"/>
        </w:rPr>
        <w:t>_notification</w:t>
      </w:r>
      <w:proofErr w:type="spellEnd"/>
      <w:r>
        <w:rPr>
          <w:rFonts w:ascii="Courier New" w:hAnsi="Courier New" w:cs="Courier New"/>
        </w:rPr>
        <w:t xml:space="preserve"> *in);</w:t>
      </w:r>
    </w:p>
    <w:p w:rsidR="00324619" w:rsidRPr="00582654" w:rsidRDefault="00324619" w:rsidP="00C67E27">
      <w:pPr>
        <w:spacing w:after="0"/>
        <w:rPr>
          <w:rFonts w:ascii="Courier New" w:hAnsi="Courier New" w:cs="Courier New"/>
        </w:rPr>
      </w:pPr>
    </w:p>
    <w:p w:rsidR="00324619" w:rsidRPr="00BF556C" w:rsidRDefault="00324619" w:rsidP="00F608C9">
      <w:pPr>
        <w:pStyle w:val="Heading2"/>
      </w:pPr>
      <w:bookmarkStart w:id="478" w:name="_Toc424044104"/>
      <w:proofErr w:type="spellStart"/>
      <w:r w:rsidRPr="00BF556C">
        <w:t>g_ipsec_la_cbk_sa_seq_number_periodic_update_fn</w:t>
      </w:r>
      <w:bookmarkEnd w:id="478"/>
      <w:proofErr w:type="spellEnd"/>
    </w:p>
    <w:p w:rsidR="00324619" w:rsidRPr="00582654" w:rsidRDefault="00324619" w:rsidP="00C67E27">
      <w:pPr>
        <w:spacing w:after="0"/>
        <w:rPr>
          <w:rFonts w:ascii="Courier New" w:hAnsi="Courier New" w:cs="Courier New"/>
        </w:rPr>
      </w:pPr>
      <w:r>
        <w:rPr>
          <w:rFonts w:ascii="Courier New" w:hAnsi="Courier New" w:cs="Courier New"/>
        </w:rPr>
        <w:t>/* Callback function prototype that application can provide to receive sequence number periodic notifications from underlying accelerator */</w:t>
      </w:r>
    </w:p>
    <w:p w:rsidR="00324619" w:rsidRPr="00582654" w:rsidRDefault="00324619" w:rsidP="00C67E27">
      <w:pPr>
        <w:spacing w:after="0"/>
        <w:rPr>
          <w:rFonts w:ascii="Courier New" w:hAnsi="Courier New" w:cs="Courier New"/>
        </w:rPr>
      </w:pPr>
      <w:proofErr w:type="spellStart"/>
      <w:proofErr w:type="gramStart"/>
      <w:r w:rsidRPr="00582654">
        <w:rPr>
          <w:rFonts w:ascii="Courier New" w:hAnsi="Courier New" w:cs="Courier New"/>
        </w:rPr>
        <w:t>typedef</w:t>
      </w:r>
      <w:proofErr w:type="spellEnd"/>
      <w:proofErr w:type="gramEnd"/>
      <w:r w:rsidRPr="00582654">
        <w:rPr>
          <w:rFonts w:ascii="Courier New" w:hAnsi="Courier New" w:cs="Courier New"/>
        </w:rPr>
        <w:t xml:space="preserve"> void (*</w:t>
      </w:r>
      <w:proofErr w:type="spellStart"/>
      <w:r w:rsidRPr="004A2B51">
        <w:rPr>
          <w:rFonts w:ascii="Courier New" w:hAnsi="Courier New" w:cs="Courier New"/>
          <w:b/>
        </w:rPr>
        <w:t>g_ipsec_la_cbk_sa_seq_number_periodic_update_fn</w:t>
      </w:r>
      <w:proofErr w:type="spellEnd"/>
      <w:r w:rsidRPr="00582654">
        <w:rPr>
          <w:rFonts w:ascii="Courier New" w:hAnsi="Courier New" w:cs="Courier New"/>
        </w:rPr>
        <w:t>) (</w:t>
      </w:r>
    </w:p>
    <w:p w:rsidR="00324619" w:rsidRPr="00582654" w:rsidRDefault="00324619" w:rsidP="00C67E27">
      <w:pPr>
        <w:spacing w:after="0"/>
        <w:ind w:firstLine="720"/>
        <w:rPr>
          <w:rFonts w:ascii="Courier New" w:hAnsi="Courier New" w:cs="Courier New"/>
        </w:rPr>
      </w:pPr>
      <w:proofErr w:type="spellStart"/>
      <w:proofErr w:type="gramStart"/>
      <w:r w:rsidRPr="00582654">
        <w:rPr>
          <w:rFonts w:ascii="Courier New" w:hAnsi="Courier New" w:cs="Courier New"/>
        </w:rPr>
        <w:t>struct</w:t>
      </w:r>
      <w:proofErr w:type="spellEnd"/>
      <w:proofErr w:type="gramEnd"/>
      <w:r w:rsidRPr="00582654">
        <w:rPr>
          <w:rFonts w:ascii="Courier New" w:hAnsi="Courier New" w:cs="Courier New"/>
        </w:rPr>
        <w:t xml:space="preserve"> </w:t>
      </w:r>
      <w:proofErr w:type="spellStart"/>
      <w:r w:rsidRPr="00582654">
        <w:rPr>
          <w:rFonts w:ascii="Courier New" w:hAnsi="Courier New" w:cs="Courier New"/>
        </w:rPr>
        <w:t>g_ipsec_la_handle</w:t>
      </w:r>
      <w:proofErr w:type="spellEnd"/>
      <w:r w:rsidRPr="00582654">
        <w:rPr>
          <w:rFonts w:ascii="Courier New" w:hAnsi="Courier New" w:cs="Courier New"/>
        </w:rPr>
        <w:t xml:space="preserve"> handle,</w:t>
      </w:r>
    </w:p>
    <w:p w:rsidR="00324619" w:rsidRDefault="00324619" w:rsidP="00C67E27">
      <w:pPr>
        <w:spacing w:after="0"/>
        <w:ind w:firstLine="720"/>
        <w:rPr>
          <w:rFonts w:ascii="Courier New" w:hAnsi="Courier New" w:cs="Courier New"/>
        </w:rPr>
      </w:pPr>
      <w:proofErr w:type="spellStart"/>
      <w:proofErr w:type="gramStart"/>
      <w:r w:rsidRPr="00582654">
        <w:rPr>
          <w:rFonts w:ascii="Courier New" w:hAnsi="Courier New" w:cs="Courier New"/>
        </w:rPr>
        <w:t>st</w:t>
      </w:r>
      <w:r>
        <w:rPr>
          <w:rFonts w:ascii="Courier New" w:hAnsi="Courier New" w:cs="Courier New"/>
        </w:rPr>
        <w:t>ruct</w:t>
      </w:r>
      <w:proofErr w:type="spellEnd"/>
      <w:proofErr w:type="gramEnd"/>
      <w:r>
        <w:rPr>
          <w:rFonts w:ascii="Courier New" w:hAnsi="Courier New" w:cs="Courier New"/>
        </w:rPr>
        <w:t xml:space="preserve"> </w:t>
      </w:r>
      <w:proofErr w:type="spellStart"/>
      <w:r>
        <w:rPr>
          <w:rFonts w:ascii="Courier New" w:hAnsi="Courier New" w:cs="Courier New"/>
        </w:rPr>
        <w:t>g_ipsec_seq_number_notification</w:t>
      </w:r>
      <w:proofErr w:type="spellEnd"/>
      <w:r>
        <w:rPr>
          <w:rFonts w:ascii="Courier New" w:hAnsi="Courier New" w:cs="Courier New"/>
        </w:rPr>
        <w:t xml:space="preserve"> *in);</w:t>
      </w:r>
    </w:p>
    <w:p w:rsidR="00324619" w:rsidRDefault="00324619" w:rsidP="00324619">
      <w:pPr>
        <w:ind w:firstLine="720"/>
        <w:rPr>
          <w:rFonts w:ascii="Courier New" w:hAnsi="Courier New" w:cs="Courier New"/>
        </w:rPr>
      </w:pPr>
    </w:p>
    <w:p w:rsidR="00324619" w:rsidRPr="00BF556C" w:rsidRDefault="00324619" w:rsidP="00F608C9">
      <w:pPr>
        <w:pStyle w:val="Heading2"/>
      </w:pPr>
      <w:bookmarkStart w:id="479" w:name="_Toc424044105"/>
      <w:proofErr w:type="spellStart"/>
      <w:r w:rsidRPr="00BF556C">
        <w:t>g_ipsec_la_lifetime_in_bytes_notification</w:t>
      </w:r>
      <w:bookmarkEnd w:id="479"/>
      <w:proofErr w:type="spellEnd"/>
    </w:p>
    <w:p w:rsidR="00324619" w:rsidRDefault="00324619" w:rsidP="00C67E27">
      <w:pPr>
        <w:spacing w:after="0"/>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sidRPr="004A2B51">
        <w:rPr>
          <w:rFonts w:ascii="Courier New" w:hAnsi="Courier New" w:cs="Courier New"/>
          <w:b/>
        </w:rPr>
        <w:t>g_ipsec_la_lifetime_in_bytes_notification</w:t>
      </w:r>
      <w:proofErr w:type="spellEnd"/>
      <w:r>
        <w:rPr>
          <w:rFonts w:ascii="Courier New" w:hAnsi="Courier New" w:cs="Courier New"/>
        </w:rPr>
        <w:t xml:space="preserve"> {</w:t>
      </w:r>
    </w:p>
    <w:p w:rsidR="00324619" w:rsidRDefault="00324619" w:rsidP="00C67E27">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g_ipsec_la_sa_handle</w:t>
      </w:r>
      <w:proofErr w:type="spellEnd"/>
      <w:r>
        <w:rPr>
          <w:rFonts w:ascii="Courier New" w:hAnsi="Courier New" w:cs="Courier New"/>
        </w:rPr>
        <w:t xml:space="preserve"> </w:t>
      </w:r>
      <w:proofErr w:type="spellStart"/>
      <w:r>
        <w:rPr>
          <w:rFonts w:ascii="Courier New" w:hAnsi="Courier New" w:cs="Courier New"/>
        </w:rPr>
        <w:t>sa_handle</w:t>
      </w:r>
      <w:proofErr w:type="spellEnd"/>
      <w:r>
        <w:rPr>
          <w:rFonts w:ascii="Courier New" w:hAnsi="Courier New" w:cs="Courier New"/>
        </w:rPr>
        <w:t>;</w:t>
      </w:r>
      <w:r>
        <w:rPr>
          <w:rFonts w:ascii="Courier New" w:hAnsi="Courier New" w:cs="Courier New"/>
        </w:rPr>
        <w:tab/>
        <w:t>/* SA Handle */</w:t>
      </w:r>
    </w:p>
    <w:p w:rsidR="00324619" w:rsidRDefault="00324619" w:rsidP="00C67E27">
      <w:pPr>
        <w:spacing w:after="0"/>
        <w:rPr>
          <w:rFonts w:ascii="Courier New" w:hAnsi="Courier New" w:cs="Courier New"/>
        </w:rPr>
      </w:pPr>
      <w:r>
        <w:rPr>
          <w:rFonts w:ascii="Courier New" w:hAnsi="Courier New" w:cs="Courier New"/>
        </w:rPr>
        <w:tab/>
        <w:t xml:space="preserve">uint32_t </w:t>
      </w:r>
      <w:proofErr w:type="spellStart"/>
      <w:r>
        <w:rPr>
          <w:rFonts w:ascii="Courier New" w:hAnsi="Courier New" w:cs="Courier New"/>
        </w:rPr>
        <w:t>ipsec_lifetime_in_kbytes</w:t>
      </w:r>
      <w:proofErr w:type="spellEnd"/>
      <w:r>
        <w:rPr>
          <w:rFonts w:ascii="Courier New" w:hAnsi="Courier New" w:cs="Courier New"/>
        </w:rPr>
        <w:t>;</w:t>
      </w:r>
      <w:r>
        <w:rPr>
          <w:rFonts w:ascii="Courier New" w:hAnsi="Courier New" w:cs="Courier New"/>
        </w:rPr>
        <w:tab/>
        <w:t>/* Lifetime in Kilobytes */</w:t>
      </w:r>
    </w:p>
    <w:p w:rsidR="00324619" w:rsidRDefault="00324619" w:rsidP="00C67E27">
      <w:pPr>
        <w:spacing w:after="0"/>
        <w:rPr>
          <w:rFonts w:ascii="Courier New" w:hAnsi="Courier New" w:cs="Courier New"/>
        </w:rPr>
      </w:pPr>
      <w:r>
        <w:rPr>
          <w:rFonts w:ascii="Courier New" w:hAnsi="Courier New" w:cs="Courier New"/>
        </w:rPr>
        <w:t>}</w:t>
      </w:r>
    </w:p>
    <w:p w:rsidR="00324619" w:rsidRPr="00BF556C" w:rsidRDefault="00324619" w:rsidP="00F608C9">
      <w:pPr>
        <w:pStyle w:val="Heading2"/>
      </w:pPr>
      <w:bookmarkStart w:id="480" w:name="_Toc424044106"/>
      <w:proofErr w:type="spellStart"/>
      <w:r w:rsidRPr="00BF556C">
        <w:t>g_ipsec_la_cbk_sa_soft_lifetimeout_expiry_fn</w:t>
      </w:r>
      <w:bookmarkEnd w:id="480"/>
      <w:proofErr w:type="spellEnd"/>
    </w:p>
    <w:p w:rsidR="00324619" w:rsidRDefault="00324619" w:rsidP="00C67E27">
      <w:pPr>
        <w:spacing w:after="0"/>
        <w:rPr>
          <w:rFonts w:ascii="Courier New" w:hAnsi="Courier New" w:cs="Courier New"/>
        </w:rPr>
      </w:pPr>
      <w:r>
        <w:rPr>
          <w:rFonts w:ascii="Courier New" w:hAnsi="Courier New" w:cs="Courier New"/>
        </w:rPr>
        <w:t>/* Callback function prototype that application can provide to receive soft lifetime out expiry from underlying accelerator */</w:t>
      </w:r>
    </w:p>
    <w:p w:rsidR="00324619" w:rsidRDefault="00324619" w:rsidP="00C67E27">
      <w:pPr>
        <w:spacing w:after="0"/>
        <w:rPr>
          <w:rFonts w:ascii="Courier New" w:hAnsi="Courier New" w:cs="Courier New"/>
        </w:rPr>
      </w:pPr>
      <w:proofErr w:type="spellStart"/>
      <w:proofErr w:type="gramStart"/>
      <w:r>
        <w:rPr>
          <w:rFonts w:ascii="Courier New" w:hAnsi="Courier New" w:cs="Courier New"/>
        </w:rPr>
        <w:t>typedef</w:t>
      </w:r>
      <w:proofErr w:type="spellEnd"/>
      <w:proofErr w:type="gramEnd"/>
      <w:r>
        <w:rPr>
          <w:rFonts w:ascii="Courier New" w:hAnsi="Courier New" w:cs="Courier New"/>
        </w:rPr>
        <w:t xml:space="preserve"> void (*</w:t>
      </w:r>
      <w:proofErr w:type="spellStart"/>
      <w:r w:rsidRPr="004A2B51">
        <w:rPr>
          <w:rFonts w:ascii="Courier New" w:hAnsi="Courier New" w:cs="Courier New"/>
          <w:b/>
        </w:rPr>
        <w:t>g_ipsec_la_cbk_sa_soft_lifetimeout_expiry_fn</w:t>
      </w:r>
      <w:proofErr w:type="spellEnd"/>
      <w:r>
        <w:rPr>
          <w:rFonts w:ascii="Courier New" w:hAnsi="Courier New" w:cs="Courier New"/>
        </w:rPr>
        <w:t>) (</w:t>
      </w:r>
    </w:p>
    <w:p w:rsidR="00324619" w:rsidRDefault="00324619" w:rsidP="00C67E27">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g_ipsec_la_handle</w:t>
      </w:r>
      <w:proofErr w:type="spellEnd"/>
      <w:r>
        <w:rPr>
          <w:rFonts w:ascii="Courier New" w:hAnsi="Courier New" w:cs="Courier New"/>
        </w:rPr>
        <w:t xml:space="preserve"> handle,</w:t>
      </w:r>
    </w:p>
    <w:p w:rsidR="00324619" w:rsidRPr="00582654" w:rsidRDefault="00324619" w:rsidP="00C67E27">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g_ipsec_la_lifetime_in_bytes_notification</w:t>
      </w:r>
      <w:proofErr w:type="spellEnd"/>
      <w:r>
        <w:rPr>
          <w:rFonts w:ascii="Courier New" w:hAnsi="Courier New" w:cs="Courier New"/>
        </w:rPr>
        <w:t xml:space="preserve"> *in);</w:t>
      </w:r>
    </w:p>
    <w:p w:rsidR="00324619" w:rsidRDefault="00324619" w:rsidP="00324619"/>
    <w:p w:rsidR="00324619" w:rsidRPr="00BF556C" w:rsidRDefault="00324619" w:rsidP="00F608C9">
      <w:pPr>
        <w:pStyle w:val="Heading2"/>
      </w:pPr>
      <w:bookmarkStart w:id="481" w:name="_Toc424044107"/>
      <w:proofErr w:type="spellStart"/>
      <w:r w:rsidRPr="00BF556C">
        <w:lastRenderedPageBreak/>
        <w:t>g_ipsec_la_notification_hooks</w:t>
      </w:r>
      <w:bookmarkEnd w:id="481"/>
      <w:proofErr w:type="spellEnd"/>
    </w:p>
    <w:p w:rsidR="00324619" w:rsidRPr="004A2B51" w:rsidRDefault="00324619" w:rsidP="00C67E27">
      <w:pPr>
        <w:spacing w:after="0"/>
        <w:rPr>
          <w:rFonts w:ascii="Courier New" w:hAnsi="Courier New" w:cs="Courier New"/>
        </w:rPr>
      </w:pPr>
      <w:proofErr w:type="spellStart"/>
      <w:proofErr w:type="gramStart"/>
      <w:r w:rsidRPr="004A2B51">
        <w:rPr>
          <w:rFonts w:ascii="Courier New" w:hAnsi="Courier New" w:cs="Courier New"/>
        </w:rPr>
        <w:t>struct</w:t>
      </w:r>
      <w:proofErr w:type="spellEnd"/>
      <w:proofErr w:type="gramEnd"/>
      <w:r w:rsidRPr="004A2B51">
        <w:rPr>
          <w:rFonts w:ascii="Courier New" w:hAnsi="Courier New" w:cs="Courier New"/>
        </w:rPr>
        <w:t xml:space="preserve"> </w:t>
      </w:r>
      <w:proofErr w:type="spellStart"/>
      <w:r w:rsidRPr="004A2B51">
        <w:rPr>
          <w:rFonts w:ascii="Courier New" w:hAnsi="Courier New" w:cs="Courier New"/>
          <w:b/>
        </w:rPr>
        <w:t>g_ipsec_la_notification_hooks</w:t>
      </w:r>
      <w:proofErr w:type="spellEnd"/>
    </w:p>
    <w:p w:rsidR="00324619" w:rsidRDefault="00324619" w:rsidP="00C67E27">
      <w:pPr>
        <w:spacing w:after="0"/>
        <w:rPr>
          <w:rFonts w:ascii="Courier New" w:hAnsi="Courier New" w:cs="Courier New"/>
        </w:rPr>
      </w:pPr>
      <w:r w:rsidRPr="004A2B51">
        <w:rPr>
          <w:rFonts w:ascii="Courier New" w:hAnsi="Courier New" w:cs="Courier New"/>
        </w:rPr>
        <w:t>{</w:t>
      </w:r>
    </w:p>
    <w:p w:rsidR="00324619" w:rsidRPr="004A2B51" w:rsidRDefault="00324619" w:rsidP="00C67E27">
      <w:pPr>
        <w:spacing w:after="0"/>
        <w:rPr>
          <w:rFonts w:ascii="Courier New" w:hAnsi="Courier New" w:cs="Courier New"/>
        </w:rPr>
      </w:pPr>
      <w:r>
        <w:rPr>
          <w:rFonts w:ascii="Courier New" w:hAnsi="Courier New" w:cs="Courier New"/>
        </w:rPr>
        <w:tab/>
        <w:t>/* Sequence Number Overflow callback function */</w:t>
      </w:r>
    </w:p>
    <w:p w:rsidR="00324619" w:rsidRDefault="00324619" w:rsidP="00C67E27">
      <w:pPr>
        <w:spacing w:after="0"/>
        <w:rPr>
          <w:rFonts w:ascii="Courier New" w:hAnsi="Courier New" w:cs="Courier New"/>
        </w:rPr>
      </w:pPr>
      <w:r w:rsidRPr="004A2B51">
        <w:rPr>
          <w:rFonts w:ascii="Courier New" w:hAnsi="Courier New" w:cs="Courier New"/>
        </w:rPr>
        <w:tab/>
      </w:r>
      <w:proofErr w:type="spellStart"/>
      <w:proofErr w:type="gramStart"/>
      <w:ins w:id="482" w:author="Venkataraman Subhashini-B22166" w:date="2015-07-19T12:39:00Z">
        <w:r w:rsidR="00A94EA9">
          <w:rPr>
            <w:rFonts w:ascii="Courier New" w:hAnsi="Courier New" w:cs="Courier New"/>
          </w:rPr>
          <w:t>struct</w:t>
        </w:r>
        <w:proofErr w:type="spellEnd"/>
        <w:proofErr w:type="gramEnd"/>
        <w:r w:rsidR="00A94EA9">
          <w:rPr>
            <w:rFonts w:ascii="Courier New" w:hAnsi="Courier New" w:cs="Courier New"/>
          </w:rPr>
          <w:t xml:space="preserve"> </w:t>
        </w:r>
      </w:ins>
      <w:proofErr w:type="spellStart"/>
      <w:r w:rsidRPr="004A2B51">
        <w:rPr>
          <w:rFonts w:ascii="Courier New" w:hAnsi="Courier New" w:cs="Courier New"/>
        </w:rPr>
        <w:t>g_ipsec_la_cbk_sa_seq_number_overflow_fn</w:t>
      </w:r>
      <w:proofErr w:type="spellEnd"/>
      <w:r w:rsidRPr="004A2B51">
        <w:rPr>
          <w:rFonts w:ascii="Courier New" w:hAnsi="Courier New" w:cs="Courier New"/>
        </w:rPr>
        <w:t xml:space="preserve"> *</w:t>
      </w:r>
      <w:proofErr w:type="spellStart"/>
      <w:r w:rsidRPr="004A2B51">
        <w:rPr>
          <w:rFonts w:ascii="Courier New" w:hAnsi="Courier New" w:cs="Courier New"/>
        </w:rPr>
        <w:t>seq_num_overflow_fn</w:t>
      </w:r>
      <w:proofErr w:type="spellEnd"/>
      <w:r w:rsidRPr="004A2B51">
        <w:rPr>
          <w:rFonts w:ascii="Courier New" w:hAnsi="Courier New" w:cs="Courier New"/>
        </w:rPr>
        <w:t>;</w:t>
      </w:r>
    </w:p>
    <w:p w:rsidR="00324619" w:rsidRPr="004A2B51" w:rsidRDefault="00324619" w:rsidP="00C67E27">
      <w:pPr>
        <w:spacing w:after="0"/>
        <w:rPr>
          <w:rFonts w:ascii="Courier New" w:hAnsi="Courier New" w:cs="Courier New"/>
        </w:rPr>
      </w:pPr>
      <w:r>
        <w:rPr>
          <w:rFonts w:ascii="Courier New" w:hAnsi="Courier New" w:cs="Courier New"/>
        </w:rPr>
        <w:tab/>
        <w:t>/* Sequence Number periodic Update Callback function */</w:t>
      </w:r>
    </w:p>
    <w:p w:rsidR="00324619" w:rsidRDefault="00324619" w:rsidP="00C67E27">
      <w:pPr>
        <w:spacing w:after="0"/>
        <w:rPr>
          <w:rFonts w:ascii="Courier New" w:hAnsi="Courier New" w:cs="Courier New"/>
        </w:rPr>
      </w:pPr>
      <w:r w:rsidRPr="004A2B51">
        <w:rPr>
          <w:rFonts w:ascii="Courier New" w:hAnsi="Courier New" w:cs="Courier New"/>
        </w:rPr>
        <w:tab/>
      </w:r>
      <w:proofErr w:type="spellStart"/>
      <w:proofErr w:type="gramStart"/>
      <w:ins w:id="483" w:author="Venkataraman Subhashini-B22166" w:date="2015-07-19T12:39:00Z">
        <w:r w:rsidR="00A94EA9">
          <w:rPr>
            <w:rFonts w:ascii="Courier New" w:hAnsi="Courier New" w:cs="Courier New"/>
          </w:rPr>
          <w:t>struct</w:t>
        </w:r>
        <w:proofErr w:type="spellEnd"/>
        <w:proofErr w:type="gramEnd"/>
        <w:r w:rsidR="00A94EA9">
          <w:rPr>
            <w:rFonts w:ascii="Courier New" w:hAnsi="Courier New" w:cs="Courier New"/>
          </w:rPr>
          <w:t xml:space="preserve"> </w:t>
        </w:r>
      </w:ins>
      <w:proofErr w:type="spellStart"/>
      <w:r w:rsidRPr="004A2B51">
        <w:rPr>
          <w:rFonts w:ascii="Courier New" w:hAnsi="Courier New" w:cs="Courier New"/>
        </w:rPr>
        <w:t>g_ipsec_la_cbk_sa_seq_number_periodic_update_fn</w:t>
      </w:r>
      <w:proofErr w:type="spellEnd"/>
      <w:r w:rsidRPr="004A2B51">
        <w:rPr>
          <w:rFonts w:ascii="Courier New" w:hAnsi="Courier New" w:cs="Courier New"/>
        </w:rPr>
        <w:t xml:space="preserve"> *</w:t>
      </w:r>
      <w:proofErr w:type="spellStart"/>
      <w:r w:rsidRPr="004A2B51">
        <w:rPr>
          <w:rFonts w:ascii="Courier New" w:hAnsi="Courier New" w:cs="Courier New"/>
        </w:rPr>
        <w:t>seq_num_periodic_update_fn</w:t>
      </w:r>
      <w:proofErr w:type="spellEnd"/>
      <w:r w:rsidRPr="004A2B51">
        <w:rPr>
          <w:rFonts w:ascii="Courier New" w:hAnsi="Courier New" w:cs="Courier New"/>
        </w:rPr>
        <w:t>;</w:t>
      </w:r>
    </w:p>
    <w:p w:rsidR="00324619" w:rsidRPr="004A2B51" w:rsidRDefault="00324619" w:rsidP="00C67E27">
      <w:pPr>
        <w:spacing w:after="0"/>
        <w:rPr>
          <w:rFonts w:ascii="Courier New" w:hAnsi="Courier New" w:cs="Courier New"/>
        </w:rPr>
      </w:pPr>
      <w:r>
        <w:rPr>
          <w:rFonts w:ascii="Courier New" w:hAnsi="Courier New" w:cs="Courier New"/>
        </w:rPr>
        <w:tab/>
        <w:t>/* Soft lifetime in Kilobytes expiry function */</w:t>
      </w:r>
    </w:p>
    <w:p w:rsidR="004A377A" w:rsidRDefault="00324619">
      <w:pPr>
        <w:spacing w:after="0"/>
        <w:rPr>
          <w:ins w:id="484" w:author="Venkataraman Subhashini-B22166" w:date="2015-07-19T14:32:00Z"/>
          <w:rFonts w:ascii="Courier New" w:hAnsi="Courier New" w:cs="Courier New"/>
        </w:rPr>
      </w:pPr>
      <w:r w:rsidRPr="004A2B51">
        <w:rPr>
          <w:rFonts w:ascii="Courier New" w:hAnsi="Courier New" w:cs="Courier New"/>
        </w:rPr>
        <w:tab/>
      </w:r>
      <w:proofErr w:type="spellStart"/>
      <w:proofErr w:type="gramStart"/>
      <w:ins w:id="485" w:author="Venkataraman Subhashini-B22166" w:date="2015-07-19T12:39:00Z">
        <w:r w:rsidR="00A94EA9">
          <w:rPr>
            <w:rFonts w:ascii="Courier New" w:hAnsi="Courier New" w:cs="Courier New"/>
          </w:rPr>
          <w:t>struct</w:t>
        </w:r>
        <w:proofErr w:type="spellEnd"/>
        <w:proofErr w:type="gramEnd"/>
        <w:r w:rsidR="00A94EA9">
          <w:rPr>
            <w:rFonts w:ascii="Courier New" w:hAnsi="Courier New" w:cs="Courier New"/>
          </w:rPr>
          <w:t xml:space="preserve"> </w:t>
        </w:r>
      </w:ins>
      <w:proofErr w:type="spellStart"/>
      <w:r w:rsidRPr="004A2B51">
        <w:rPr>
          <w:rFonts w:ascii="Courier New" w:hAnsi="Courier New" w:cs="Courier New"/>
        </w:rPr>
        <w:t>g_ipsec_la_cbk_sa_soft_lifetimeout_expiry_fn</w:t>
      </w:r>
      <w:proofErr w:type="spellEnd"/>
      <w:r w:rsidRPr="004A2B51">
        <w:rPr>
          <w:rFonts w:ascii="Courier New" w:hAnsi="Courier New" w:cs="Courier New"/>
        </w:rPr>
        <w:t xml:space="preserve"> *</w:t>
      </w:r>
      <w:proofErr w:type="spellStart"/>
      <w:r w:rsidRPr="004A2B51">
        <w:rPr>
          <w:rFonts w:ascii="Courier New" w:hAnsi="Courier New" w:cs="Courier New"/>
        </w:rPr>
        <w:t>soft_lifetimeout_expirty_fn</w:t>
      </w:r>
      <w:proofErr w:type="spellEnd"/>
      <w:r w:rsidRPr="004A2B51">
        <w:rPr>
          <w:rFonts w:ascii="Courier New" w:hAnsi="Courier New" w:cs="Courier New"/>
        </w:rPr>
        <w:t>;</w:t>
      </w:r>
    </w:p>
    <w:p w:rsidR="00A62FA5" w:rsidRPr="00A62FA5" w:rsidRDefault="00A62FA5" w:rsidP="00A62FA5">
      <w:pPr>
        <w:spacing w:after="0"/>
        <w:rPr>
          <w:ins w:id="486" w:author="Venkataraman Subhashini-B22166" w:date="2015-07-19T14:32:00Z"/>
          <w:rFonts w:ascii="Courier New" w:hAnsi="Courier New" w:cs="Courier New"/>
        </w:rPr>
      </w:pPr>
      <w:ins w:id="487" w:author="Venkataraman Subhashini-B22166" w:date="2015-07-19T14:32:00Z">
        <w:r>
          <w:rPr>
            <w:rFonts w:ascii="Courier New" w:hAnsi="Courier New" w:cs="Courier New"/>
          </w:rPr>
          <w:tab/>
        </w:r>
        <w:proofErr w:type="gramStart"/>
        <w:r w:rsidRPr="00A62FA5">
          <w:rPr>
            <w:rFonts w:ascii="Courier New" w:hAnsi="Courier New" w:cs="Courier New"/>
          </w:rPr>
          <w:t>void</w:t>
        </w:r>
        <w:proofErr w:type="gramEnd"/>
        <w:r w:rsidRPr="00A62FA5">
          <w:rPr>
            <w:rFonts w:ascii="Courier New" w:hAnsi="Courier New" w:cs="Courier New"/>
          </w:rPr>
          <w:t xml:space="preserve"> *</w:t>
        </w:r>
        <w:proofErr w:type="spellStart"/>
        <w:r w:rsidRPr="00A62FA5">
          <w:rPr>
            <w:rFonts w:ascii="Courier New" w:hAnsi="Courier New" w:cs="Courier New"/>
          </w:rPr>
          <w:t>seqnum_overflow_cbarg</w:t>
        </w:r>
        <w:proofErr w:type="spellEnd"/>
        <w:r w:rsidRPr="00A62FA5">
          <w:rPr>
            <w:rFonts w:ascii="Courier New" w:hAnsi="Courier New" w:cs="Courier New"/>
          </w:rPr>
          <w:t>;</w:t>
        </w:r>
      </w:ins>
    </w:p>
    <w:p w:rsidR="00A62FA5" w:rsidRPr="00A62FA5" w:rsidRDefault="00A62FA5" w:rsidP="00A62FA5">
      <w:pPr>
        <w:spacing w:after="0"/>
        <w:rPr>
          <w:ins w:id="488" w:author="Venkataraman Subhashini-B22166" w:date="2015-07-19T14:32:00Z"/>
          <w:rFonts w:ascii="Courier New" w:hAnsi="Courier New" w:cs="Courier New"/>
        </w:rPr>
      </w:pPr>
      <w:ins w:id="489" w:author="Venkataraman Subhashini-B22166" w:date="2015-07-19T14:32:00Z">
        <w:r w:rsidRPr="00A62FA5">
          <w:rPr>
            <w:rFonts w:ascii="Courier New" w:hAnsi="Courier New" w:cs="Courier New"/>
          </w:rPr>
          <w:tab/>
          <w:t xml:space="preserve">u32 </w:t>
        </w:r>
        <w:proofErr w:type="spellStart"/>
        <w:r w:rsidRPr="00A62FA5">
          <w:rPr>
            <w:rFonts w:ascii="Courier New" w:hAnsi="Courier New" w:cs="Courier New"/>
          </w:rPr>
          <w:t>seq_num_overflow_cbarg_len</w:t>
        </w:r>
        <w:proofErr w:type="spellEnd"/>
        <w:r w:rsidRPr="00A62FA5">
          <w:rPr>
            <w:rFonts w:ascii="Courier New" w:hAnsi="Courier New" w:cs="Courier New"/>
          </w:rPr>
          <w:t>;</w:t>
        </w:r>
      </w:ins>
    </w:p>
    <w:p w:rsidR="00A62FA5" w:rsidRPr="00A62FA5" w:rsidRDefault="00A62FA5" w:rsidP="00A62FA5">
      <w:pPr>
        <w:spacing w:after="0"/>
        <w:rPr>
          <w:ins w:id="490" w:author="Venkataraman Subhashini-B22166" w:date="2015-07-19T14:32:00Z"/>
          <w:rFonts w:ascii="Courier New" w:hAnsi="Courier New" w:cs="Courier New"/>
        </w:rPr>
      </w:pPr>
      <w:ins w:id="491" w:author="Venkataraman Subhashini-B22166" w:date="2015-07-19T14:32:00Z">
        <w:r w:rsidRPr="00A62FA5">
          <w:rPr>
            <w:rFonts w:ascii="Courier New" w:hAnsi="Courier New" w:cs="Courier New"/>
          </w:rPr>
          <w:tab/>
        </w:r>
      </w:ins>
    </w:p>
    <w:p w:rsidR="00A62FA5" w:rsidRPr="00A62FA5" w:rsidRDefault="00A62FA5" w:rsidP="00A62FA5">
      <w:pPr>
        <w:spacing w:after="0"/>
        <w:rPr>
          <w:ins w:id="492" w:author="Venkataraman Subhashini-B22166" w:date="2015-07-19T14:32:00Z"/>
          <w:rFonts w:ascii="Courier New" w:hAnsi="Courier New" w:cs="Courier New"/>
        </w:rPr>
      </w:pPr>
      <w:ins w:id="493" w:author="Venkataraman Subhashini-B22166" w:date="2015-07-19T14:32:00Z">
        <w:r w:rsidRPr="00A62FA5">
          <w:rPr>
            <w:rFonts w:ascii="Courier New" w:hAnsi="Courier New" w:cs="Courier New"/>
          </w:rPr>
          <w:tab/>
        </w:r>
        <w:proofErr w:type="gramStart"/>
        <w:r w:rsidRPr="00A62FA5">
          <w:rPr>
            <w:rFonts w:ascii="Courier New" w:hAnsi="Courier New" w:cs="Courier New"/>
          </w:rPr>
          <w:t>void</w:t>
        </w:r>
        <w:proofErr w:type="gramEnd"/>
        <w:r w:rsidRPr="00A62FA5">
          <w:rPr>
            <w:rFonts w:ascii="Courier New" w:hAnsi="Courier New" w:cs="Courier New"/>
          </w:rPr>
          <w:t xml:space="preserve"> *</w:t>
        </w:r>
        <w:proofErr w:type="spellStart"/>
        <w:r w:rsidRPr="00A62FA5">
          <w:rPr>
            <w:rFonts w:ascii="Courier New" w:hAnsi="Courier New" w:cs="Courier New"/>
          </w:rPr>
          <w:t>seqnum_periodic_cbarg</w:t>
        </w:r>
        <w:proofErr w:type="spellEnd"/>
        <w:r w:rsidRPr="00A62FA5">
          <w:rPr>
            <w:rFonts w:ascii="Courier New" w:hAnsi="Courier New" w:cs="Courier New"/>
          </w:rPr>
          <w:t>;</w:t>
        </w:r>
      </w:ins>
    </w:p>
    <w:p w:rsidR="00A62FA5" w:rsidRPr="00A62FA5" w:rsidRDefault="00A62FA5" w:rsidP="00A62FA5">
      <w:pPr>
        <w:spacing w:after="0"/>
        <w:rPr>
          <w:ins w:id="494" w:author="Venkataraman Subhashini-B22166" w:date="2015-07-19T14:32:00Z"/>
          <w:rFonts w:ascii="Courier New" w:hAnsi="Courier New" w:cs="Courier New"/>
        </w:rPr>
      </w:pPr>
      <w:ins w:id="495" w:author="Venkataraman Subhashini-B22166" w:date="2015-07-19T14:32:00Z">
        <w:r w:rsidRPr="00A62FA5">
          <w:rPr>
            <w:rFonts w:ascii="Courier New" w:hAnsi="Courier New" w:cs="Courier New"/>
          </w:rPr>
          <w:tab/>
          <w:t xml:space="preserve">u32 </w:t>
        </w:r>
        <w:proofErr w:type="spellStart"/>
        <w:r w:rsidRPr="00A62FA5">
          <w:rPr>
            <w:rFonts w:ascii="Courier New" w:hAnsi="Courier New" w:cs="Courier New"/>
          </w:rPr>
          <w:t>seq_num_periodic_cbarg_len</w:t>
        </w:r>
        <w:proofErr w:type="spellEnd"/>
        <w:r w:rsidRPr="00A62FA5">
          <w:rPr>
            <w:rFonts w:ascii="Courier New" w:hAnsi="Courier New" w:cs="Courier New"/>
          </w:rPr>
          <w:t>;</w:t>
        </w:r>
      </w:ins>
    </w:p>
    <w:p w:rsidR="00A62FA5" w:rsidRPr="00A62FA5" w:rsidRDefault="00A62FA5" w:rsidP="00A62FA5">
      <w:pPr>
        <w:spacing w:after="0"/>
        <w:rPr>
          <w:ins w:id="496" w:author="Venkataraman Subhashini-B22166" w:date="2015-07-19T14:32:00Z"/>
          <w:rFonts w:ascii="Courier New" w:hAnsi="Courier New" w:cs="Courier New"/>
        </w:rPr>
      </w:pPr>
      <w:ins w:id="497" w:author="Venkataraman Subhashini-B22166" w:date="2015-07-19T14:32:00Z">
        <w:r w:rsidRPr="00A62FA5">
          <w:rPr>
            <w:rFonts w:ascii="Courier New" w:hAnsi="Courier New" w:cs="Courier New"/>
          </w:rPr>
          <w:tab/>
        </w:r>
      </w:ins>
    </w:p>
    <w:p w:rsidR="00A62FA5" w:rsidRPr="00A62FA5" w:rsidRDefault="008131DF" w:rsidP="00A62FA5">
      <w:pPr>
        <w:spacing w:after="0"/>
        <w:rPr>
          <w:ins w:id="498" w:author="Venkataraman Subhashini-B22166" w:date="2015-07-19T14:32:00Z"/>
          <w:rFonts w:ascii="Courier New" w:hAnsi="Courier New" w:cs="Courier New"/>
        </w:rPr>
      </w:pPr>
      <w:ins w:id="499" w:author="Venkataraman Subhashini-B22166" w:date="2015-07-19T14:32:00Z">
        <w:r>
          <w:rPr>
            <w:rFonts w:ascii="Courier New" w:hAnsi="Courier New" w:cs="Courier New"/>
          </w:rPr>
          <w:tab/>
        </w:r>
        <w:proofErr w:type="gramStart"/>
        <w:r>
          <w:rPr>
            <w:rFonts w:ascii="Courier New" w:hAnsi="Courier New" w:cs="Courier New"/>
          </w:rPr>
          <w:t>void</w:t>
        </w:r>
        <w:proofErr w:type="gramEnd"/>
        <w:r>
          <w:rPr>
            <w:rFonts w:ascii="Courier New" w:hAnsi="Courier New" w:cs="Courier New"/>
          </w:rPr>
          <w:t xml:space="preserve"> *</w:t>
        </w:r>
        <w:proofErr w:type="spellStart"/>
        <w:r w:rsidR="00A62FA5" w:rsidRPr="00A62FA5">
          <w:rPr>
            <w:rFonts w:ascii="Courier New" w:hAnsi="Courier New" w:cs="Courier New"/>
          </w:rPr>
          <w:t>soft_lifetimeout_cbarg</w:t>
        </w:r>
        <w:proofErr w:type="spellEnd"/>
        <w:r w:rsidR="00A62FA5" w:rsidRPr="00A62FA5">
          <w:rPr>
            <w:rFonts w:ascii="Courier New" w:hAnsi="Courier New" w:cs="Courier New"/>
          </w:rPr>
          <w:t>;</w:t>
        </w:r>
      </w:ins>
    </w:p>
    <w:p w:rsidR="00A62FA5" w:rsidRDefault="00A62FA5">
      <w:pPr>
        <w:spacing w:after="0"/>
        <w:rPr>
          <w:ins w:id="500" w:author="Venkataraman Subhashini-B22166" w:date="2015-07-19T12:38:00Z"/>
          <w:rFonts w:ascii="Courier New" w:hAnsi="Courier New" w:cs="Courier New"/>
        </w:rPr>
      </w:pPr>
      <w:ins w:id="501" w:author="Venkataraman Subhashini-B22166" w:date="2015-07-19T14:32:00Z">
        <w:r w:rsidRPr="00A62FA5">
          <w:rPr>
            <w:rFonts w:ascii="Courier New" w:hAnsi="Courier New" w:cs="Courier New"/>
          </w:rPr>
          <w:tab/>
          <w:t xml:space="preserve">u32 </w:t>
        </w:r>
        <w:proofErr w:type="spellStart"/>
        <w:r w:rsidRPr="00A62FA5">
          <w:rPr>
            <w:rFonts w:ascii="Courier New" w:hAnsi="Courier New" w:cs="Courier New"/>
          </w:rPr>
          <w:t>soft_lifetimeout_cbarg_len</w:t>
        </w:r>
        <w:proofErr w:type="spellEnd"/>
        <w:r w:rsidRPr="00A62FA5">
          <w:rPr>
            <w:rFonts w:ascii="Courier New" w:hAnsi="Courier New" w:cs="Courier New"/>
          </w:rPr>
          <w:t>;</w:t>
        </w:r>
      </w:ins>
    </w:p>
    <w:p w:rsidR="004A377A" w:rsidRPr="004A2B51" w:rsidRDefault="004A377A" w:rsidP="00C67E27">
      <w:pPr>
        <w:spacing w:after="0"/>
        <w:rPr>
          <w:rFonts w:ascii="Courier New" w:hAnsi="Courier New" w:cs="Courier New"/>
        </w:rPr>
      </w:pPr>
    </w:p>
    <w:p w:rsidR="00324619" w:rsidRPr="004A2B51" w:rsidRDefault="00324619" w:rsidP="00C67E27">
      <w:pPr>
        <w:spacing w:after="0"/>
        <w:rPr>
          <w:rFonts w:ascii="Courier New" w:hAnsi="Courier New" w:cs="Courier New"/>
        </w:rPr>
      </w:pPr>
      <w:r w:rsidRPr="004A2B51">
        <w:rPr>
          <w:rFonts w:ascii="Courier New" w:hAnsi="Courier New" w:cs="Courier New"/>
        </w:rPr>
        <w:t>};</w:t>
      </w:r>
    </w:p>
    <w:p w:rsidR="00324619" w:rsidRDefault="00324619" w:rsidP="00324619">
      <w:r>
        <w:tab/>
      </w:r>
    </w:p>
    <w:p w:rsidR="00324619" w:rsidRPr="00BF556C" w:rsidRDefault="00324619" w:rsidP="00F608C9">
      <w:pPr>
        <w:pStyle w:val="Heading2"/>
      </w:pPr>
      <w:bookmarkStart w:id="502" w:name="_Toc424044108"/>
      <w:proofErr w:type="spellStart"/>
      <w:r w:rsidRPr="00BF556C">
        <w:t>g_ipsec_la_sa_crypto_params</w:t>
      </w:r>
      <w:bookmarkEnd w:id="502"/>
      <w:proofErr w:type="spellEnd"/>
    </w:p>
    <w:p w:rsidR="00324619" w:rsidRPr="00113B31" w:rsidRDefault="00324619" w:rsidP="00C67E27">
      <w:pPr>
        <w:spacing w:after="0"/>
        <w:rPr>
          <w:rFonts w:ascii="Courier New" w:hAnsi="Courier New" w:cs="Courier New"/>
        </w:rPr>
      </w:pP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g_ipsec_la_sa_crypto_params</w:t>
      </w:r>
      <w:proofErr w:type="spellEnd"/>
    </w:p>
    <w:p w:rsidR="00324619" w:rsidRPr="00113B31" w:rsidRDefault="00324619" w:rsidP="00C67E27">
      <w:pPr>
        <w:spacing w:after="0"/>
        <w:rPr>
          <w:rFonts w:ascii="Courier New" w:hAnsi="Courier New" w:cs="Courier New"/>
        </w:rPr>
      </w:pPr>
      <w:r w:rsidRPr="00113B31">
        <w:rPr>
          <w:rFonts w:ascii="Courier New" w:hAnsi="Courier New" w:cs="Courier New"/>
        </w:rPr>
        <w:t>{</w:t>
      </w:r>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spellStart"/>
      <w:proofErr w:type="gramStart"/>
      <w:r w:rsidRPr="00113B31">
        <w:rPr>
          <w:rFonts w:ascii="Courier New" w:hAnsi="Courier New" w:cs="Courier New"/>
        </w:rPr>
        <w:t>enum</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g_ipsec_la_auth_alg</w:t>
      </w:r>
      <w:proofErr w:type="spellEnd"/>
      <w:r w:rsidRPr="00113B31">
        <w:rPr>
          <w:rFonts w:ascii="Courier New" w:hAnsi="Courier New" w:cs="Courier New"/>
        </w:rPr>
        <w:t xml:space="preserve"> </w:t>
      </w:r>
      <w:proofErr w:type="spellStart"/>
      <w:r w:rsidRPr="00113B31">
        <w:rPr>
          <w:rFonts w:ascii="Courier New" w:hAnsi="Courier New" w:cs="Courier New"/>
        </w:rPr>
        <w:t>auth_algo</w:t>
      </w:r>
      <w:proofErr w:type="spellEnd"/>
      <w:r w:rsidRPr="00113B31">
        <w:rPr>
          <w:rFonts w:ascii="Courier New" w:hAnsi="Courier New" w:cs="Courier New"/>
        </w:rPr>
        <w:t>;</w:t>
      </w:r>
    </w:p>
    <w:p w:rsidR="00324619" w:rsidRPr="00113B31" w:rsidRDefault="00324619" w:rsidP="00C67E27">
      <w:pPr>
        <w:spacing w:after="0"/>
        <w:rPr>
          <w:rFonts w:ascii="Courier New" w:hAnsi="Courier New" w:cs="Courier New"/>
        </w:rPr>
      </w:pPr>
      <w:r w:rsidRPr="00113B31">
        <w:rPr>
          <w:rFonts w:ascii="Courier New" w:hAnsi="Courier New" w:cs="Courier New"/>
        </w:rPr>
        <w:tab/>
        <w:t>uint8_t *</w:t>
      </w:r>
      <w:proofErr w:type="spellStart"/>
      <w:r w:rsidRPr="00113B31">
        <w:rPr>
          <w:rFonts w:ascii="Courier New" w:hAnsi="Courier New" w:cs="Courier New"/>
        </w:rPr>
        <w:t>auth_key</w:t>
      </w:r>
      <w:proofErr w:type="spellEnd"/>
      <w:r w:rsidRPr="00113B31">
        <w:rPr>
          <w:rFonts w:ascii="Courier New" w:hAnsi="Courier New" w:cs="Courier New"/>
        </w:rPr>
        <w:t>; /* Authentication Key */</w:t>
      </w:r>
    </w:p>
    <w:p w:rsidR="00324619" w:rsidRPr="00113B31" w:rsidRDefault="00324619" w:rsidP="00C67E27">
      <w:pPr>
        <w:spacing w:after="0"/>
        <w:rPr>
          <w:rFonts w:ascii="Courier New" w:hAnsi="Courier New" w:cs="Courier New"/>
        </w:rPr>
      </w:pPr>
      <w:r w:rsidRPr="00113B31">
        <w:rPr>
          <w:rFonts w:ascii="Courier New" w:hAnsi="Courier New" w:cs="Courier New"/>
        </w:rPr>
        <w:tab/>
        <w:t xml:space="preserve">uint32_t </w:t>
      </w:r>
      <w:proofErr w:type="spellStart"/>
      <w:r w:rsidRPr="00113B31">
        <w:rPr>
          <w:rFonts w:ascii="Courier New" w:hAnsi="Courier New" w:cs="Courier New"/>
        </w:rPr>
        <w:t>auth_key_len_bits</w:t>
      </w:r>
      <w:proofErr w:type="spellEnd"/>
      <w:r w:rsidRPr="00113B31">
        <w:rPr>
          <w:rFonts w:ascii="Courier New" w:hAnsi="Courier New" w:cs="Courier New"/>
        </w:rPr>
        <w:t>; /* Key Length in bits */</w:t>
      </w:r>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spellStart"/>
      <w:proofErr w:type="gramStart"/>
      <w:r w:rsidRPr="00113B31">
        <w:rPr>
          <w:rFonts w:ascii="Courier New" w:hAnsi="Courier New" w:cs="Courier New"/>
        </w:rPr>
        <w:t>enum</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g_ipsec_la_cipher_alg</w:t>
      </w:r>
      <w:proofErr w:type="spellEnd"/>
      <w:r w:rsidRPr="00113B31">
        <w:rPr>
          <w:rFonts w:ascii="Courier New" w:hAnsi="Courier New" w:cs="Courier New"/>
        </w:rPr>
        <w:t xml:space="preserve"> </w:t>
      </w:r>
      <w:proofErr w:type="spellStart"/>
      <w:r w:rsidRPr="00113B31">
        <w:rPr>
          <w:rFonts w:ascii="Courier New" w:hAnsi="Courier New" w:cs="Courier New"/>
        </w:rPr>
        <w:t>cipher_algo</w:t>
      </w:r>
      <w:proofErr w:type="spellEnd"/>
      <w:r w:rsidRPr="00113B31">
        <w:rPr>
          <w:rFonts w:ascii="Courier New" w:hAnsi="Courier New" w:cs="Courier New"/>
        </w:rPr>
        <w:t>;</w:t>
      </w:r>
      <w:r w:rsidRPr="00113B31">
        <w:rPr>
          <w:rFonts w:ascii="Courier New" w:hAnsi="Courier New" w:cs="Courier New"/>
        </w:rPr>
        <w:tab/>
        <w:t>/* Cipher Algorithm */</w:t>
      </w:r>
    </w:p>
    <w:p w:rsidR="00324619" w:rsidRPr="00113B31" w:rsidRDefault="00324619" w:rsidP="00C67E27">
      <w:pPr>
        <w:spacing w:after="0"/>
        <w:rPr>
          <w:rFonts w:ascii="Courier New" w:hAnsi="Courier New" w:cs="Courier New"/>
        </w:rPr>
      </w:pPr>
      <w:r w:rsidRPr="00113B31">
        <w:rPr>
          <w:rFonts w:ascii="Courier New" w:hAnsi="Courier New" w:cs="Courier New"/>
        </w:rPr>
        <w:tab/>
        <w:t>uint8_t *</w:t>
      </w:r>
      <w:proofErr w:type="spellStart"/>
      <w:r w:rsidRPr="00113B31">
        <w:rPr>
          <w:rFonts w:ascii="Courier New" w:hAnsi="Courier New" w:cs="Courier New"/>
        </w:rPr>
        <w:t>cipher_key</w:t>
      </w:r>
      <w:proofErr w:type="spellEnd"/>
      <w:r w:rsidRPr="00113B31">
        <w:rPr>
          <w:rFonts w:ascii="Courier New" w:hAnsi="Courier New" w:cs="Courier New"/>
        </w:rPr>
        <w:t>;</w:t>
      </w:r>
      <w:r w:rsidRPr="00113B31">
        <w:rPr>
          <w:rFonts w:ascii="Courier New" w:hAnsi="Courier New" w:cs="Courier New"/>
        </w:rPr>
        <w:tab/>
        <w:t>/* Cipher Key */</w:t>
      </w:r>
    </w:p>
    <w:p w:rsidR="00324619" w:rsidRDefault="00324619" w:rsidP="00C67E27">
      <w:pPr>
        <w:spacing w:after="0"/>
        <w:rPr>
          <w:ins w:id="503" w:author="Venkataraman Subhashini-B22166" w:date="2015-07-17T21:30:00Z"/>
          <w:rFonts w:ascii="Courier New" w:hAnsi="Courier New" w:cs="Courier New"/>
        </w:rPr>
      </w:pPr>
      <w:r w:rsidRPr="00113B31">
        <w:rPr>
          <w:rFonts w:ascii="Courier New" w:hAnsi="Courier New" w:cs="Courier New"/>
        </w:rPr>
        <w:tab/>
        <w:t xml:space="preserve">uint32_t </w:t>
      </w:r>
      <w:proofErr w:type="spellStart"/>
      <w:r w:rsidRPr="00113B31">
        <w:rPr>
          <w:rFonts w:ascii="Courier New" w:hAnsi="Courier New" w:cs="Courier New"/>
        </w:rPr>
        <w:t>cipher_key_len_bits</w:t>
      </w:r>
      <w:proofErr w:type="spellEnd"/>
      <w:r w:rsidRPr="00113B31">
        <w:rPr>
          <w:rFonts w:ascii="Courier New" w:hAnsi="Courier New" w:cs="Courier New"/>
        </w:rPr>
        <w:t>;</w:t>
      </w:r>
      <w:r w:rsidRPr="00113B31">
        <w:rPr>
          <w:rFonts w:ascii="Courier New" w:hAnsi="Courier New" w:cs="Courier New"/>
        </w:rPr>
        <w:tab/>
        <w:t>/* Cipher Key Length in bits */</w:t>
      </w:r>
    </w:p>
    <w:p w:rsidR="00266D52" w:rsidRPr="00113B31" w:rsidRDefault="00266D52" w:rsidP="00266D52">
      <w:pPr>
        <w:spacing w:after="0"/>
        <w:rPr>
          <w:rFonts w:ascii="Courier New" w:hAnsi="Courier New" w:cs="Courier New"/>
        </w:rPr>
      </w:pPr>
      <w:ins w:id="504" w:author="Venkataraman Subhashini-B22166" w:date="2015-07-17T21:30:00Z">
        <w:r>
          <w:rPr>
            <w:rFonts w:ascii="Courier New" w:hAnsi="Courier New" w:cs="Courier New"/>
          </w:rPr>
          <w:tab/>
        </w:r>
      </w:ins>
      <w:moveToRangeStart w:id="505" w:author="Venkataraman Subhashini-B22166" w:date="2015-07-17T21:30:00Z" w:name="move424931978"/>
      <w:moveTo w:id="506" w:author="Venkataraman Subhashini-B22166" w:date="2015-07-17T21:30:00Z">
        <w:r w:rsidRPr="00113B31">
          <w:rPr>
            <w:rFonts w:ascii="Courier New" w:hAnsi="Courier New" w:cs="Courier New"/>
          </w:rPr>
          <w:t>uint8_t *</w:t>
        </w:r>
        <w:proofErr w:type="gramStart"/>
        <w:r w:rsidRPr="00113B31">
          <w:rPr>
            <w:rFonts w:ascii="Courier New" w:hAnsi="Courier New" w:cs="Courier New"/>
          </w:rPr>
          <w:t>iv</w:t>
        </w:r>
        <w:proofErr w:type="gramEnd"/>
        <w:r w:rsidRPr="00113B31">
          <w:rPr>
            <w:rFonts w:ascii="Courier New" w:hAnsi="Courier New" w:cs="Courier New"/>
          </w:rPr>
          <w:t>;</w:t>
        </w:r>
        <w:r w:rsidRPr="00113B31">
          <w:rPr>
            <w:rFonts w:ascii="Courier New" w:hAnsi="Courier New" w:cs="Courier New"/>
          </w:rPr>
          <w:tab/>
          <w:t>/* IV Length */</w:t>
        </w:r>
      </w:moveTo>
    </w:p>
    <w:p w:rsidR="00266D52" w:rsidRPr="00113B31" w:rsidRDefault="00266D52" w:rsidP="00266D52">
      <w:pPr>
        <w:spacing w:after="0"/>
        <w:rPr>
          <w:rFonts w:ascii="Courier New" w:hAnsi="Courier New" w:cs="Courier New"/>
        </w:rPr>
      </w:pPr>
      <w:moveTo w:id="507" w:author="Venkataraman Subhashini-B22166" w:date="2015-07-17T21:30:00Z">
        <w:r w:rsidRPr="00113B31">
          <w:rPr>
            <w:rFonts w:ascii="Courier New" w:hAnsi="Courier New" w:cs="Courier New"/>
          </w:rPr>
          <w:tab/>
        </w:r>
        <w:del w:id="508" w:author="Venkataraman Subhashini-B22166" w:date="2015-07-17T21:30:00Z">
          <w:r w:rsidRPr="00113B31" w:rsidDel="00266D52">
            <w:rPr>
              <w:rFonts w:ascii="Courier New" w:hAnsi="Courier New" w:cs="Courier New"/>
            </w:rPr>
            <w:tab/>
          </w:r>
          <w:r w:rsidRPr="00113B31" w:rsidDel="00266D52">
            <w:rPr>
              <w:rFonts w:ascii="Courier New" w:hAnsi="Courier New" w:cs="Courier New"/>
            </w:rPr>
            <w:tab/>
          </w:r>
        </w:del>
        <w:r w:rsidRPr="00113B31">
          <w:rPr>
            <w:rFonts w:ascii="Courier New" w:hAnsi="Courier New" w:cs="Courier New"/>
          </w:rPr>
          <w:t xml:space="preserve">uint8_t </w:t>
        </w:r>
        <w:proofErr w:type="spellStart"/>
        <w:r w:rsidRPr="00113B31">
          <w:rPr>
            <w:rFonts w:ascii="Courier New" w:hAnsi="Courier New" w:cs="Courier New"/>
          </w:rPr>
          <w:t>iv_len_bits</w:t>
        </w:r>
        <w:proofErr w:type="spellEnd"/>
        <w:r w:rsidRPr="00113B31">
          <w:rPr>
            <w:rFonts w:ascii="Courier New" w:hAnsi="Courier New" w:cs="Courier New"/>
          </w:rPr>
          <w:t xml:space="preserve">; </w:t>
        </w:r>
        <w:r w:rsidRPr="00113B31">
          <w:rPr>
            <w:rFonts w:ascii="Courier New" w:hAnsi="Courier New" w:cs="Courier New"/>
          </w:rPr>
          <w:tab/>
          <w:t>/* IV length in bits */</w:t>
        </w:r>
      </w:moveTo>
    </w:p>
    <w:moveToRangeEnd w:id="505"/>
    <w:p w:rsidR="00266D52" w:rsidRPr="00113B31" w:rsidDel="00266D52" w:rsidRDefault="00266D52" w:rsidP="00C67E27">
      <w:pPr>
        <w:spacing w:after="0"/>
        <w:rPr>
          <w:del w:id="509" w:author="Venkataraman Subhashini-B22166" w:date="2015-07-17T21:30:00Z"/>
          <w:rFonts w:ascii="Courier New" w:hAnsi="Courier New" w:cs="Courier New"/>
        </w:rPr>
      </w:pPr>
    </w:p>
    <w:p w:rsidR="00324619" w:rsidRPr="00113B31" w:rsidDel="00F9671B" w:rsidRDefault="00324619">
      <w:pPr>
        <w:spacing w:after="0"/>
        <w:rPr>
          <w:del w:id="510" w:author="Venkataraman Subhashini-B22166" w:date="2015-07-17T21:13:00Z"/>
          <w:rFonts w:ascii="Courier New" w:hAnsi="Courier New" w:cs="Courier New"/>
        </w:rPr>
      </w:pPr>
      <w:r w:rsidRPr="00113B31">
        <w:rPr>
          <w:rFonts w:ascii="Courier New" w:hAnsi="Courier New" w:cs="Courier New"/>
        </w:rPr>
        <w:tab/>
      </w:r>
      <w:del w:id="511" w:author="Venkataraman Subhashini-B22166" w:date="2015-07-17T21:13:00Z">
        <w:r w:rsidRPr="00113B31" w:rsidDel="00F9671B">
          <w:rPr>
            <w:rFonts w:ascii="Courier New" w:hAnsi="Courier New" w:cs="Courier New"/>
          </w:rPr>
          <w:delText xml:space="preserve">enum g_ipsec_la_comb_alg comb_algo; </w:delText>
        </w:r>
        <w:r w:rsidRPr="00113B31" w:rsidDel="00F9671B">
          <w:rPr>
            <w:rFonts w:ascii="Courier New" w:hAnsi="Courier New" w:cs="Courier New"/>
          </w:rPr>
          <w:tab/>
          <w:delText>/* Combined Mode Algorithm */</w:delText>
        </w:r>
      </w:del>
    </w:p>
    <w:p w:rsidR="00324619" w:rsidRPr="00113B31" w:rsidDel="00F9671B" w:rsidRDefault="00324619">
      <w:pPr>
        <w:spacing w:after="0"/>
        <w:rPr>
          <w:del w:id="512" w:author="Venkataraman Subhashini-B22166" w:date="2015-07-17T21:13:00Z"/>
          <w:rFonts w:ascii="Courier New" w:hAnsi="Courier New" w:cs="Courier New"/>
        </w:rPr>
      </w:pPr>
      <w:del w:id="513" w:author="Venkataraman Subhashini-B22166" w:date="2015-07-17T21:13:00Z">
        <w:r w:rsidRPr="00113B31" w:rsidDel="00F9671B">
          <w:rPr>
            <w:rFonts w:ascii="Courier New" w:hAnsi="Courier New" w:cs="Courier New"/>
          </w:rPr>
          <w:tab/>
          <w:delText>uint8_t *comb_key;</w:delText>
        </w:r>
        <w:r w:rsidRPr="00113B31" w:rsidDel="00F9671B">
          <w:rPr>
            <w:rFonts w:ascii="Courier New" w:hAnsi="Courier New" w:cs="Courier New"/>
          </w:rPr>
          <w:tab/>
          <w:delText>/* Combined Mode key */</w:delText>
        </w:r>
      </w:del>
    </w:p>
    <w:p w:rsidR="00324619" w:rsidRPr="00113B31" w:rsidDel="00F9671B" w:rsidRDefault="00324619">
      <w:pPr>
        <w:spacing w:after="0"/>
        <w:rPr>
          <w:del w:id="514" w:author="Venkataraman Subhashini-B22166" w:date="2015-07-17T21:13:00Z"/>
          <w:rFonts w:ascii="Courier New" w:hAnsi="Courier New" w:cs="Courier New"/>
        </w:rPr>
        <w:pPrChange w:id="515" w:author="Venkataraman Subhashini-B22166" w:date="2015-07-17T21:13:00Z">
          <w:pPr>
            <w:spacing w:after="0"/>
            <w:ind w:left="720" w:hanging="720"/>
          </w:pPr>
        </w:pPrChange>
      </w:pPr>
      <w:del w:id="516" w:author="Venkataraman Subhashini-B22166" w:date="2015-07-17T21:13:00Z">
        <w:r w:rsidRPr="00113B31" w:rsidDel="00F9671B">
          <w:rPr>
            <w:rFonts w:ascii="Courier New" w:hAnsi="Courier New" w:cs="Courier New"/>
          </w:rPr>
          <w:tab/>
          <w:delText>uint32_t comb_key_len_bits;</w:delText>
        </w:r>
        <w:r w:rsidRPr="00113B31" w:rsidDel="00F9671B">
          <w:rPr>
            <w:rFonts w:ascii="Courier New" w:hAnsi="Courier New" w:cs="Courier New"/>
          </w:rPr>
          <w:tab/>
          <w:delText xml:space="preserve">/* Combined mode key length in bits; It holds the sal </w:delText>
        </w:r>
      </w:del>
    </w:p>
    <w:p w:rsidR="00324619" w:rsidRPr="00113B31" w:rsidDel="00F9671B" w:rsidRDefault="00324619">
      <w:pPr>
        <w:spacing w:after="0"/>
        <w:rPr>
          <w:del w:id="517" w:author="Venkataraman Subhashini-B22166" w:date="2015-07-17T21:13:00Z"/>
          <w:rFonts w:ascii="Courier New" w:hAnsi="Courier New" w:cs="Courier New"/>
        </w:rPr>
        <w:pPrChange w:id="518" w:author="Venkataraman Subhashini-B22166" w:date="2015-07-17T21:13:00Z">
          <w:pPr>
            <w:spacing w:after="0"/>
            <w:ind w:left="2880" w:firstLine="720"/>
          </w:pPr>
        </w:pPrChange>
      </w:pPr>
      <w:del w:id="519" w:author="Venkataraman Subhashini-B22166" w:date="2015-07-17T21:13:00Z">
        <w:r w:rsidRPr="00113B31" w:rsidDel="00F9671B">
          <w:rPr>
            <w:rFonts w:ascii="Courier New" w:hAnsi="Courier New" w:cs="Courier New"/>
          </w:rPr>
          <w:delText>length followed by the key */</w:delText>
        </w:r>
      </w:del>
    </w:p>
    <w:p w:rsidR="00324619" w:rsidRPr="00113B31" w:rsidRDefault="00324619" w:rsidP="00C67E27">
      <w:pPr>
        <w:spacing w:after="0"/>
        <w:rPr>
          <w:rFonts w:ascii="Courier New" w:hAnsi="Courier New" w:cs="Courier New"/>
        </w:rPr>
      </w:pPr>
      <w:del w:id="520" w:author="Venkataraman Subhashini-B22166" w:date="2015-07-17T21:13:00Z">
        <w:r w:rsidRPr="00113B31" w:rsidDel="00F9671B">
          <w:rPr>
            <w:rFonts w:ascii="Courier New" w:hAnsi="Courier New" w:cs="Courier New"/>
          </w:rPr>
          <w:tab/>
        </w:r>
      </w:del>
      <w:r w:rsidRPr="00113B31">
        <w:rPr>
          <w:rFonts w:ascii="Courier New" w:hAnsi="Courier New" w:cs="Courier New"/>
        </w:rPr>
        <w:t xml:space="preserve">uint8_t </w:t>
      </w:r>
      <w:proofErr w:type="spellStart"/>
      <w:r w:rsidRPr="00113B31">
        <w:rPr>
          <w:rFonts w:ascii="Courier New" w:hAnsi="Courier New" w:cs="Courier New"/>
        </w:rPr>
        <w:t>icv_len_bits</w:t>
      </w:r>
      <w:proofErr w:type="spellEnd"/>
      <w:r w:rsidRPr="00113B31">
        <w:rPr>
          <w:rFonts w:ascii="Courier New" w:hAnsi="Courier New" w:cs="Courier New"/>
        </w:rPr>
        <w:t>;</w:t>
      </w:r>
      <w:r w:rsidRPr="00113B31">
        <w:rPr>
          <w:rFonts w:ascii="Courier New" w:hAnsi="Courier New" w:cs="Courier New"/>
        </w:rPr>
        <w:tab/>
        <w:t>/* ICV – Integrity check value size in bits */</w:t>
      </w:r>
    </w:p>
    <w:p w:rsidR="00324619" w:rsidRPr="00113B31" w:rsidRDefault="00324619" w:rsidP="00C67E27">
      <w:pPr>
        <w:spacing w:after="0"/>
        <w:rPr>
          <w:rFonts w:ascii="Courier New" w:hAnsi="Courier New" w:cs="Courier New"/>
        </w:rPr>
      </w:pPr>
      <w:r w:rsidRPr="00113B31">
        <w:rPr>
          <w:rFonts w:ascii="Courier New" w:hAnsi="Courier New" w:cs="Courier New"/>
        </w:rPr>
        <w:t>}</w:t>
      </w:r>
    </w:p>
    <w:p w:rsidR="00324619" w:rsidRPr="00BF556C" w:rsidRDefault="00324619" w:rsidP="00F608C9">
      <w:pPr>
        <w:pStyle w:val="Heading2"/>
      </w:pPr>
      <w:bookmarkStart w:id="521" w:name="_Toc424044109"/>
      <w:proofErr w:type="spellStart"/>
      <w:r w:rsidRPr="00BF556C">
        <w:t>g_ipsec_la_ipcomp_info</w:t>
      </w:r>
      <w:bookmarkEnd w:id="521"/>
      <w:proofErr w:type="spellEnd"/>
    </w:p>
    <w:p w:rsidR="00324619" w:rsidRPr="00113B31" w:rsidRDefault="00324619" w:rsidP="00C67E27">
      <w:pPr>
        <w:spacing w:after="0"/>
        <w:rPr>
          <w:rFonts w:ascii="Courier New" w:hAnsi="Courier New" w:cs="Courier New"/>
        </w:rPr>
      </w:pP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g_ipsec_la_ipcomp_info</w:t>
      </w:r>
      <w:proofErr w:type="spellEnd"/>
    </w:p>
    <w:p w:rsidR="00324619" w:rsidRPr="00113B31" w:rsidRDefault="00324619" w:rsidP="00C67E27">
      <w:pPr>
        <w:spacing w:after="0"/>
        <w:rPr>
          <w:rFonts w:ascii="Courier New" w:hAnsi="Courier New" w:cs="Courier New"/>
        </w:rPr>
      </w:pPr>
      <w:r w:rsidRPr="00113B31">
        <w:rPr>
          <w:rFonts w:ascii="Courier New" w:hAnsi="Courier New" w:cs="Courier New"/>
        </w:rPr>
        <w:t>{</w:t>
      </w:r>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spellStart"/>
      <w:proofErr w:type="gramStart"/>
      <w:r w:rsidRPr="00113B31">
        <w:rPr>
          <w:rFonts w:ascii="Courier New" w:hAnsi="Courier New" w:cs="Courier New"/>
        </w:rPr>
        <w:t>enum</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g_ipsec_la_ipcomp_alg</w:t>
      </w:r>
      <w:proofErr w:type="spellEnd"/>
      <w:r w:rsidRPr="00113B31">
        <w:rPr>
          <w:rFonts w:ascii="Courier New" w:hAnsi="Courier New" w:cs="Courier New"/>
        </w:rPr>
        <w:tab/>
      </w:r>
      <w:proofErr w:type="spellStart"/>
      <w:r w:rsidRPr="00113B31">
        <w:rPr>
          <w:rFonts w:ascii="Courier New" w:hAnsi="Courier New" w:cs="Courier New"/>
        </w:rPr>
        <w:t>algo</w:t>
      </w:r>
      <w:proofErr w:type="spellEnd"/>
      <w:r w:rsidRPr="00113B31">
        <w:rPr>
          <w:rFonts w:ascii="Courier New" w:hAnsi="Courier New" w:cs="Courier New"/>
        </w:rPr>
        <w:t>;</w:t>
      </w:r>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gramStart"/>
      <w:r w:rsidRPr="00113B31">
        <w:rPr>
          <w:rFonts w:ascii="Courier New" w:hAnsi="Courier New" w:cs="Courier New"/>
        </w:rPr>
        <w:t>uint32_t</w:t>
      </w:r>
      <w:proofErr w:type="gramEnd"/>
      <w:r w:rsidRPr="00113B31">
        <w:rPr>
          <w:rFonts w:ascii="Courier New" w:hAnsi="Courier New" w:cs="Courier New"/>
        </w:rPr>
        <w:t xml:space="preserve"> </w:t>
      </w:r>
      <w:proofErr w:type="spellStart"/>
      <w:r w:rsidRPr="00113B31">
        <w:rPr>
          <w:rFonts w:ascii="Courier New" w:hAnsi="Courier New" w:cs="Courier New"/>
        </w:rPr>
        <w:t>cpi</w:t>
      </w:r>
      <w:proofErr w:type="spellEnd"/>
      <w:r w:rsidRPr="00113B31">
        <w:rPr>
          <w:rFonts w:ascii="Courier New" w:hAnsi="Courier New" w:cs="Courier New"/>
        </w:rPr>
        <w:t>;</w:t>
      </w:r>
    </w:p>
    <w:p w:rsidR="00324619" w:rsidRPr="00113B31" w:rsidRDefault="00324619" w:rsidP="00C67E27">
      <w:pPr>
        <w:spacing w:after="0"/>
        <w:rPr>
          <w:rFonts w:ascii="Courier New" w:hAnsi="Courier New" w:cs="Courier New"/>
        </w:rPr>
      </w:pPr>
      <w:r w:rsidRPr="00113B31">
        <w:rPr>
          <w:rFonts w:ascii="Courier New" w:hAnsi="Courier New" w:cs="Courier New"/>
        </w:rPr>
        <w:t>}</w:t>
      </w:r>
    </w:p>
    <w:p w:rsidR="00324619" w:rsidRPr="00BF556C" w:rsidRDefault="00324619" w:rsidP="00F608C9">
      <w:pPr>
        <w:pStyle w:val="Heading2"/>
      </w:pPr>
      <w:bookmarkStart w:id="522" w:name="_Toc424044110"/>
      <w:proofErr w:type="spellStart"/>
      <w:r w:rsidRPr="00BF556C">
        <w:lastRenderedPageBreak/>
        <w:t>g_ipsec_la_tunnel_end_addr</w:t>
      </w:r>
      <w:bookmarkEnd w:id="522"/>
      <w:proofErr w:type="spellEnd"/>
    </w:p>
    <w:p w:rsidR="00324619" w:rsidRPr="00113B31" w:rsidRDefault="00324619" w:rsidP="00C67E27">
      <w:pPr>
        <w:spacing w:after="0"/>
        <w:rPr>
          <w:rFonts w:ascii="Courier New" w:hAnsi="Courier New" w:cs="Courier New"/>
        </w:rPr>
      </w:pP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g_ipsec_la_tunnel_end_addr</w:t>
      </w:r>
      <w:proofErr w:type="spellEnd"/>
      <w:r w:rsidRPr="00113B31">
        <w:rPr>
          <w:rFonts w:ascii="Courier New" w:hAnsi="Courier New" w:cs="Courier New"/>
        </w:rPr>
        <w:t xml:space="preserve"> {</w:t>
      </w:r>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g_ip_addr</w:t>
      </w:r>
      <w:proofErr w:type="spellEnd"/>
      <w:r w:rsidRPr="00113B31">
        <w:rPr>
          <w:rFonts w:ascii="Courier New" w:hAnsi="Courier New" w:cs="Courier New"/>
        </w:rPr>
        <w:tab/>
      </w:r>
      <w:r w:rsidRPr="00113B31">
        <w:rPr>
          <w:rFonts w:ascii="Courier New" w:hAnsi="Courier New" w:cs="Courier New"/>
        </w:rPr>
        <w:tab/>
      </w:r>
      <w:proofErr w:type="spellStart"/>
      <w:r w:rsidRPr="00113B31">
        <w:rPr>
          <w:rFonts w:ascii="Courier New" w:hAnsi="Courier New" w:cs="Courier New"/>
        </w:rPr>
        <w:t>src_ip</w:t>
      </w:r>
      <w:proofErr w:type="spellEnd"/>
      <w:r w:rsidRPr="00113B31">
        <w:rPr>
          <w:rFonts w:ascii="Courier New" w:hAnsi="Courier New" w:cs="Courier New"/>
        </w:rPr>
        <w:t>;</w:t>
      </w:r>
      <w:r w:rsidRPr="00113B31">
        <w:rPr>
          <w:rFonts w:ascii="Courier New" w:hAnsi="Courier New" w:cs="Courier New"/>
        </w:rPr>
        <w:tab/>
        <w:t>/* Source Address */</w:t>
      </w:r>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g_ip_addr</w:t>
      </w:r>
      <w:proofErr w:type="spellEnd"/>
      <w:r w:rsidRPr="00113B31">
        <w:rPr>
          <w:rFonts w:ascii="Courier New" w:hAnsi="Courier New" w:cs="Courier New"/>
        </w:rPr>
        <w:tab/>
      </w:r>
      <w:r w:rsidRPr="00113B31">
        <w:rPr>
          <w:rFonts w:ascii="Courier New" w:hAnsi="Courier New" w:cs="Courier New"/>
        </w:rPr>
        <w:tab/>
      </w:r>
      <w:proofErr w:type="spellStart"/>
      <w:r w:rsidRPr="00113B31">
        <w:rPr>
          <w:rFonts w:ascii="Courier New" w:hAnsi="Courier New" w:cs="Courier New"/>
        </w:rPr>
        <w:t>dest_ip</w:t>
      </w:r>
      <w:proofErr w:type="spellEnd"/>
      <w:r w:rsidRPr="00113B31">
        <w:rPr>
          <w:rFonts w:ascii="Courier New" w:hAnsi="Courier New" w:cs="Courier New"/>
        </w:rPr>
        <w:t>; /* Destination Address */</w:t>
      </w:r>
    </w:p>
    <w:p w:rsidR="00324619" w:rsidRPr="00113B31" w:rsidRDefault="00324619" w:rsidP="00C67E27">
      <w:pPr>
        <w:spacing w:after="0"/>
        <w:rPr>
          <w:rFonts w:ascii="Courier New" w:hAnsi="Courier New" w:cs="Courier New"/>
        </w:rPr>
      </w:pPr>
      <w:r w:rsidRPr="00113B31">
        <w:rPr>
          <w:rFonts w:ascii="Courier New" w:hAnsi="Courier New" w:cs="Courier New"/>
        </w:rPr>
        <w:t>};</w:t>
      </w:r>
    </w:p>
    <w:p w:rsidR="00324619" w:rsidRPr="00BF556C" w:rsidRDefault="00324619" w:rsidP="00F608C9">
      <w:pPr>
        <w:pStyle w:val="Heading2"/>
      </w:pPr>
      <w:bookmarkStart w:id="523" w:name="_Toc424044111"/>
      <w:proofErr w:type="spellStart"/>
      <w:r w:rsidRPr="00BF556C">
        <w:t>g_ipsec_la_nat_traversal_info</w:t>
      </w:r>
      <w:bookmarkEnd w:id="523"/>
      <w:proofErr w:type="spellEnd"/>
    </w:p>
    <w:p w:rsidR="00324619" w:rsidRPr="00113B31" w:rsidRDefault="00324619" w:rsidP="00C67E27">
      <w:pPr>
        <w:spacing w:after="0"/>
        <w:rPr>
          <w:rFonts w:ascii="Courier New" w:hAnsi="Courier New" w:cs="Courier New"/>
        </w:rPr>
      </w:pP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g_ipsec_la_nat_traversal_info</w:t>
      </w:r>
      <w:proofErr w:type="spellEnd"/>
      <w:r w:rsidRPr="00113B31">
        <w:rPr>
          <w:rFonts w:ascii="Courier New" w:hAnsi="Courier New" w:cs="Courier New"/>
        </w:rPr>
        <w:t xml:space="preserve"> {</w:t>
      </w:r>
    </w:p>
    <w:p w:rsidR="00324619" w:rsidRPr="00113B31" w:rsidRDefault="00324619" w:rsidP="00C67E27">
      <w:pPr>
        <w:spacing w:after="0"/>
        <w:rPr>
          <w:rFonts w:ascii="Courier New" w:hAnsi="Courier New" w:cs="Courier New"/>
        </w:rPr>
      </w:pPr>
      <w:r w:rsidRPr="00113B31">
        <w:rPr>
          <w:rFonts w:ascii="Courier New" w:hAnsi="Courier New" w:cs="Courier New"/>
        </w:rPr>
        <w:tab/>
        <w:t xml:space="preserve">uint16_t </w:t>
      </w:r>
      <w:proofErr w:type="spellStart"/>
      <w:r w:rsidRPr="00113B31">
        <w:rPr>
          <w:rFonts w:ascii="Courier New" w:hAnsi="Courier New" w:cs="Courier New"/>
        </w:rPr>
        <w:t>dest_port</w:t>
      </w:r>
      <w:proofErr w:type="spellEnd"/>
      <w:r w:rsidRPr="00113B31">
        <w:rPr>
          <w:rFonts w:ascii="Courier New" w:hAnsi="Courier New" w:cs="Courier New"/>
        </w:rPr>
        <w:t>; /* Destination Port */</w:t>
      </w:r>
    </w:p>
    <w:p w:rsidR="00324619" w:rsidRPr="00113B31" w:rsidRDefault="00324619" w:rsidP="00C67E27">
      <w:pPr>
        <w:spacing w:after="0"/>
        <w:rPr>
          <w:rFonts w:ascii="Courier New" w:hAnsi="Courier New" w:cs="Courier New"/>
        </w:rPr>
      </w:pPr>
      <w:r w:rsidRPr="00113B31">
        <w:rPr>
          <w:rFonts w:ascii="Courier New" w:hAnsi="Courier New" w:cs="Courier New"/>
        </w:rPr>
        <w:tab/>
        <w:t xml:space="preserve">uint16_t </w:t>
      </w:r>
      <w:proofErr w:type="spellStart"/>
      <w:r w:rsidRPr="00113B31">
        <w:rPr>
          <w:rFonts w:ascii="Courier New" w:hAnsi="Courier New" w:cs="Courier New"/>
        </w:rPr>
        <w:t>src_port</w:t>
      </w:r>
      <w:proofErr w:type="spellEnd"/>
      <w:r w:rsidRPr="00113B31">
        <w:rPr>
          <w:rFonts w:ascii="Courier New" w:hAnsi="Courier New" w:cs="Courier New"/>
        </w:rPr>
        <w:t>; /* Source Port */</w:t>
      </w:r>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g_ip_addr</w:t>
      </w:r>
      <w:proofErr w:type="spellEnd"/>
      <w:r w:rsidRPr="00113B31">
        <w:rPr>
          <w:rFonts w:ascii="Courier New" w:hAnsi="Courier New" w:cs="Courier New"/>
        </w:rPr>
        <w:t xml:space="preserve"> </w:t>
      </w:r>
      <w:proofErr w:type="spellStart"/>
      <w:r w:rsidRPr="00113B31">
        <w:rPr>
          <w:rFonts w:ascii="Courier New" w:hAnsi="Courier New" w:cs="Courier New"/>
        </w:rPr>
        <w:t>nat_oa_peer_addr</w:t>
      </w:r>
      <w:proofErr w:type="spellEnd"/>
      <w:r w:rsidRPr="00113B31">
        <w:rPr>
          <w:rFonts w:ascii="Courier New" w:hAnsi="Courier New" w:cs="Courier New"/>
        </w:rPr>
        <w:t>; /* Original Peer Address; valid if encapsulation Mode is transport */</w:t>
      </w:r>
    </w:p>
    <w:p w:rsidR="00324619" w:rsidRPr="00113B31" w:rsidRDefault="00324619" w:rsidP="00C67E27">
      <w:pPr>
        <w:spacing w:after="0"/>
        <w:rPr>
          <w:rFonts w:ascii="Courier New" w:hAnsi="Courier New" w:cs="Courier New"/>
        </w:rPr>
      </w:pPr>
      <w:r w:rsidRPr="00113B31">
        <w:rPr>
          <w:rFonts w:ascii="Courier New" w:hAnsi="Courier New" w:cs="Courier New"/>
        </w:rPr>
        <w:t>};</w:t>
      </w:r>
    </w:p>
    <w:p w:rsidR="00324619" w:rsidRPr="00C03B85" w:rsidRDefault="00324619" w:rsidP="00F608C9">
      <w:pPr>
        <w:pStyle w:val="Heading2"/>
      </w:pPr>
      <w:bookmarkStart w:id="524" w:name="_Toc424044112"/>
      <w:proofErr w:type="spellStart"/>
      <w:r w:rsidRPr="00C03B85">
        <w:t>g_ipsec_la_sa</w:t>
      </w:r>
      <w:bookmarkEnd w:id="524"/>
      <w:proofErr w:type="spellEnd"/>
    </w:p>
    <w:p w:rsidR="00324619" w:rsidRPr="00113B31" w:rsidRDefault="00324619" w:rsidP="00C67E27">
      <w:pPr>
        <w:spacing w:after="0"/>
        <w:rPr>
          <w:rFonts w:ascii="Courier New" w:hAnsi="Courier New" w:cs="Courier New"/>
        </w:rPr>
      </w:pP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g_ipsec_la_sa</w:t>
      </w:r>
      <w:proofErr w:type="spellEnd"/>
    </w:p>
    <w:p w:rsidR="00324619" w:rsidRPr="00113B31" w:rsidRDefault="00324619" w:rsidP="00C67E27">
      <w:pPr>
        <w:spacing w:after="0"/>
        <w:rPr>
          <w:rFonts w:ascii="Courier New" w:hAnsi="Courier New" w:cs="Courier New"/>
        </w:rPr>
      </w:pPr>
      <w:r w:rsidRPr="00113B31">
        <w:rPr>
          <w:rFonts w:ascii="Courier New" w:hAnsi="Courier New" w:cs="Courier New"/>
        </w:rPr>
        <w:t>{</w:t>
      </w:r>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gramStart"/>
      <w:r w:rsidRPr="00113B31">
        <w:rPr>
          <w:rFonts w:ascii="Courier New" w:hAnsi="Courier New" w:cs="Courier New"/>
        </w:rPr>
        <w:t>uint32_t</w:t>
      </w:r>
      <w:proofErr w:type="gramEnd"/>
      <w:r w:rsidRPr="00113B31">
        <w:rPr>
          <w:rFonts w:ascii="Courier New" w:hAnsi="Courier New" w:cs="Courier New"/>
        </w:rPr>
        <w:t xml:space="preserve"> </w:t>
      </w:r>
      <w:proofErr w:type="spellStart"/>
      <w:r w:rsidRPr="00113B31">
        <w:rPr>
          <w:rFonts w:ascii="Courier New" w:hAnsi="Courier New" w:cs="Courier New"/>
        </w:rPr>
        <w:t>spi</w:t>
      </w:r>
      <w:proofErr w:type="spellEnd"/>
      <w:r w:rsidRPr="00113B31">
        <w:rPr>
          <w:rFonts w:ascii="Courier New" w:hAnsi="Courier New" w:cs="Courier New"/>
        </w:rPr>
        <w:t>; /* Security Parameter Index */</w:t>
      </w:r>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gramStart"/>
      <w:r w:rsidRPr="00113B31">
        <w:rPr>
          <w:rFonts w:ascii="Courier New" w:hAnsi="Courier New" w:cs="Courier New"/>
        </w:rPr>
        <w:t>uint8_t</w:t>
      </w:r>
      <w:proofErr w:type="gramEnd"/>
      <w:r w:rsidRPr="00113B31">
        <w:rPr>
          <w:rFonts w:ascii="Courier New" w:hAnsi="Courier New" w:cs="Courier New"/>
        </w:rPr>
        <w:t xml:space="preserve"> proto; /* ESP, AH or IPCOMP */</w:t>
      </w:r>
    </w:p>
    <w:p w:rsidR="00324619" w:rsidRDefault="00324619" w:rsidP="00C67E27">
      <w:pPr>
        <w:spacing w:after="0"/>
        <w:rPr>
          <w:ins w:id="525" w:author="Venkataraman Subhashini-B22166" w:date="2015-07-17T16:15:00Z"/>
          <w:rFonts w:ascii="Courier New" w:hAnsi="Courier New" w:cs="Courier New"/>
        </w:rPr>
      </w:pPr>
      <w:r w:rsidRPr="00113B31">
        <w:rPr>
          <w:rFonts w:ascii="Courier New" w:hAnsi="Courier New" w:cs="Courier New"/>
        </w:rPr>
        <w:tab/>
      </w:r>
      <w:proofErr w:type="spellStart"/>
      <w:proofErr w:type="gramStart"/>
      <w:r w:rsidRPr="00113B31">
        <w:rPr>
          <w:rFonts w:ascii="Courier New" w:hAnsi="Courier New" w:cs="Courier New"/>
        </w:rPr>
        <w:t>enum</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g_ipsec_la_sa_flags</w:t>
      </w:r>
      <w:proofErr w:type="spellEnd"/>
      <w:r w:rsidRPr="00113B31">
        <w:rPr>
          <w:rFonts w:ascii="Courier New" w:hAnsi="Courier New" w:cs="Courier New"/>
        </w:rPr>
        <w:t xml:space="preserve"> </w:t>
      </w:r>
      <w:proofErr w:type="spellStart"/>
      <w:r w:rsidRPr="00113B31">
        <w:rPr>
          <w:rFonts w:ascii="Courier New" w:hAnsi="Courier New" w:cs="Courier New"/>
        </w:rPr>
        <w:t>cmn_flags</w:t>
      </w:r>
      <w:proofErr w:type="spellEnd"/>
      <w:r w:rsidRPr="00113B31">
        <w:rPr>
          <w:rFonts w:ascii="Courier New" w:hAnsi="Courier New" w:cs="Courier New"/>
        </w:rPr>
        <w:t>;</w:t>
      </w:r>
      <w:r w:rsidRPr="00113B31">
        <w:rPr>
          <w:rFonts w:ascii="Courier New" w:hAnsi="Courier New" w:cs="Courier New"/>
        </w:rPr>
        <w:tab/>
        <w:t xml:space="preserve">/* Flags such as Anti-replay check, ECN </w:t>
      </w:r>
      <w:proofErr w:type="spellStart"/>
      <w:r w:rsidRPr="00113B31">
        <w:rPr>
          <w:rFonts w:ascii="Courier New" w:hAnsi="Courier New" w:cs="Courier New"/>
        </w:rPr>
        <w:t>etc</w:t>
      </w:r>
      <w:proofErr w:type="spellEnd"/>
      <w:r w:rsidRPr="00113B31">
        <w:rPr>
          <w:rFonts w:ascii="Courier New" w:hAnsi="Courier New" w:cs="Courier New"/>
        </w:rPr>
        <w:t xml:space="preserve"> */</w:t>
      </w:r>
    </w:p>
    <w:p w:rsidR="006715C6" w:rsidRPr="00113B31" w:rsidRDefault="006715C6" w:rsidP="00C67E27">
      <w:pPr>
        <w:spacing w:after="0"/>
        <w:rPr>
          <w:rFonts w:ascii="Courier New" w:hAnsi="Courier New" w:cs="Courier New"/>
        </w:rPr>
      </w:pPr>
      <w:ins w:id="526" w:author="Venkataraman Subhashini-B22166" w:date="2015-07-17T16:15:00Z">
        <w:r>
          <w:rPr>
            <w:rFonts w:ascii="Courier New" w:hAnsi="Courier New" w:cs="Courier New"/>
          </w:rPr>
          <w:tab/>
        </w:r>
      </w:ins>
      <w:moveToRangeStart w:id="527" w:author="Venkataraman Subhashini-B22166" w:date="2015-07-17T16:15:00Z" w:name="move424913032"/>
      <w:moveTo w:id="528" w:author="Venkataraman Subhashini-B22166" w:date="2015-07-17T16:15:00Z">
        <w:r w:rsidRPr="00113B31">
          <w:rPr>
            <w:rFonts w:ascii="Courier New" w:hAnsi="Courier New" w:cs="Courier New"/>
          </w:rPr>
          <w:t xml:space="preserve">uint8_t </w:t>
        </w:r>
        <w:proofErr w:type="spellStart"/>
        <w:r w:rsidRPr="00113B31">
          <w:rPr>
            <w:rFonts w:ascii="Courier New" w:hAnsi="Courier New" w:cs="Courier New"/>
          </w:rPr>
          <w:t>anti_replay_window_size</w:t>
        </w:r>
        <w:proofErr w:type="spellEnd"/>
        <w:r w:rsidRPr="00113B31">
          <w:rPr>
            <w:rFonts w:ascii="Courier New" w:hAnsi="Courier New" w:cs="Courier New"/>
          </w:rPr>
          <w:t>;</w:t>
        </w:r>
      </w:moveTo>
      <w:moveToRangeEnd w:id="527"/>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gramStart"/>
      <w:r w:rsidRPr="00113B31">
        <w:rPr>
          <w:rFonts w:ascii="Courier New" w:hAnsi="Courier New" w:cs="Courier New"/>
        </w:rPr>
        <w:t>union</w:t>
      </w:r>
      <w:proofErr w:type="gramEnd"/>
      <w:r w:rsidRPr="00113B31">
        <w:rPr>
          <w:rFonts w:ascii="Courier New" w:hAnsi="Courier New" w:cs="Courier New"/>
        </w:rPr>
        <w:t xml:space="preserve"> {</w:t>
      </w:r>
    </w:p>
    <w:p w:rsidR="00324619" w:rsidRPr="00113B31" w:rsidRDefault="00324619" w:rsidP="00C67E27">
      <w:pPr>
        <w:spacing w:after="0"/>
        <w:rPr>
          <w:rFonts w:ascii="Courier New" w:hAnsi="Courier New" w:cs="Courier New"/>
        </w:rPr>
      </w:pPr>
      <w:r w:rsidRPr="00113B31">
        <w:rPr>
          <w:rFonts w:ascii="Courier New" w:hAnsi="Courier New" w:cs="Courier New"/>
        </w:rPr>
        <w:tab/>
      </w:r>
      <w:r w:rsidRPr="00113B31">
        <w:rPr>
          <w:rFonts w:ascii="Courier New" w:hAnsi="Courier New" w:cs="Courier New"/>
        </w:rPr>
        <w:tab/>
      </w:r>
      <w:proofErr w:type="spellStart"/>
      <w:proofErr w:type="gramStart"/>
      <w:r w:rsidRPr="00113B31">
        <w:rPr>
          <w:rFonts w:ascii="Courier New" w:hAnsi="Courier New" w:cs="Courier New"/>
        </w:rPr>
        <w:t>struct</w:t>
      </w:r>
      <w:proofErr w:type="spellEnd"/>
      <w:r w:rsidRPr="00113B31">
        <w:rPr>
          <w:rFonts w:ascii="Courier New" w:hAnsi="Courier New" w:cs="Courier New"/>
        </w:rPr>
        <w:t xml:space="preserve">  {</w:t>
      </w:r>
      <w:proofErr w:type="gramEnd"/>
    </w:p>
    <w:p w:rsidR="00324619" w:rsidRPr="00113B31" w:rsidRDefault="00324619" w:rsidP="00C67E27">
      <w:pPr>
        <w:spacing w:after="0"/>
        <w:rPr>
          <w:rFonts w:ascii="Courier New" w:hAnsi="Courier New" w:cs="Courier New"/>
        </w:rPr>
      </w:pPr>
      <w:r w:rsidRPr="00113B31">
        <w:rPr>
          <w:rFonts w:ascii="Courier New" w:hAnsi="Courier New" w:cs="Courier New"/>
        </w:rPr>
        <w:tab/>
      </w:r>
      <w:r w:rsidRPr="00113B31">
        <w:rPr>
          <w:rFonts w:ascii="Courier New" w:hAnsi="Courier New" w:cs="Courier New"/>
        </w:rPr>
        <w:tab/>
      </w:r>
      <w:r w:rsidRPr="00113B31">
        <w:rPr>
          <w:rFonts w:ascii="Courier New" w:hAnsi="Courier New" w:cs="Courier New"/>
        </w:rPr>
        <w:tab/>
      </w:r>
      <w:proofErr w:type="gramStart"/>
      <w:r w:rsidRPr="00113B31">
        <w:rPr>
          <w:rFonts w:ascii="Courier New" w:hAnsi="Courier New" w:cs="Courier New"/>
        </w:rPr>
        <w:t>uint8_t</w:t>
      </w:r>
      <w:proofErr w:type="gramEnd"/>
      <w:r w:rsidRPr="00113B31">
        <w:rPr>
          <w:rFonts w:ascii="Courier New" w:hAnsi="Courier New" w:cs="Courier New"/>
        </w:rPr>
        <w:t xml:space="preserve"> </w:t>
      </w:r>
      <w:proofErr w:type="spellStart"/>
      <w:r w:rsidRPr="00113B31">
        <w:rPr>
          <w:rFonts w:ascii="Courier New" w:hAnsi="Courier New" w:cs="Courier New"/>
        </w:rPr>
        <w:t>dscp</w:t>
      </w:r>
      <w:proofErr w:type="spellEnd"/>
      <w:r w:rsidRPr="00113B31">
        <w:rPr>
          <w:rFonts w:ascii="Courier New" w:hAnsi="Courier New" w:cs="Courier New"/>
        </w:rPr>
        <w:t xml:space="preserve">; /* DSCP value  valid when </w:t>
      </w:r>
      <w:proofErr w:type="spellStart"/>
      <w:r w:rsidRPr="00113B31">
        <w:rPr>
          <w:rFonts w:ascii="Courier New" w:hAnsi="Courier New" w:cs="Courier New"/>
        </w:rPr>
        <w:t>dscp_handle</w:t>
      </w:r>
      <w:proofErr w:type="spellEnd"/>
      <w:r w:rsidRPr="00113B31">
        <w:rPr>
          <w:rFonts w:ascii="Courier New" w:hAnsi="Courier New" w:cs="Courier New"/>
        </w:rPr>
        <w:t xml:space="preserve"> is set to “set” */</w:t>
      </w:r>
    </w:p>
    <w:p w:rsidR="00324619" w:rsidRPr="00113B31" w:rsidRDefault="00324619" w:rsidP="00C67E27">
      <w:pPr>
        <w:spacing w:after="0"/>
        <w:rPr>
          <w:rFonts w:ascii="Courier New" w:hAnsi="Courier New" w:cs="Courier New"/>
        </w:rPr>
      </w:pPr>
      <w:r w:rsidRPr="00113B31">
        <w:rPr>
          <w:rFonts w:ascii="Courier New" w:hAnsi="Courier New" w:cs="Courier New"/>
        </w:rPr>
        <w:tab/>
      </w:r>
      <w:r w:rsidRPr="00113B31">
        <w:rPr>
          <w:rFonts w:ascii="Courier New" w:hAnsi="Courier New" w:cs="Courier New"/>
        </w:rPr>
        <w:tab/>
      </w:r>
      <w:r w:rsidRPr="00113B31">
        <w:rPr>
          <w:rFonts w:ascii="Courier New" w:hAnsi="Courier New" w:cs="Courier New"/>
        </w:rPr>
        <w:tab/>
      </w:r>
      <w:proofErr w:type="spellStart"/>
      <w:proofErr w:type="gramStart"/>
      <w:r w:rsidRPr="00113B31">
        <w:rPr>
          <w:rFonts w:ascii="Courier New" w:hAnsi="Courier New" w:cs="Courier New"/>
        </w:rPr>
        <w:t>enum</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w:t>
      </w:r>
      <w:ins w:id="529" w:author="Venkataraman Subhashini-B22166" w:date="2015-07-17T12:58:00Z">
        <w:r w:rsidR="008C4DC8">
          <w:rPr>
            <w:rFonts w:ascii="Courier New" w:hAnsi="Courier New" w:cs="Courier New"/>
          </w:rPr>
          <w:t>la_</w:t>
        </w:r>
      </w:ins>
      <w:r w:rsidRPr="00113B31">
        <w:rPr>
          <w:rFonts w:ascii="Courier New" w:hAnsi="Courier New" w:cs="Courier New"/>
        </w:rPr>
        <w:t>df_</w:t>
      </w:r>
      <w:del w:id="530" w:author="Venkataraman Subhashini-B22166" w:date="2015-07-17T12:57:00Z">
        <w:r w:rsidRPr="00113B31" w:rsidDel="008C4DC8">
          <w:rPr>
            <w:rFonts w:ascii="Courier New" w:hAnsi="Courier New" w:cs="Courier New"/>
          </w:rPr>
          <w:delText>bit_</w:delText>
        </w:r>
      </w:del>
      <w:r w:rsidRPr="00113B31">
        <w:rPr>
          <w:rFonts w:ascii="Courier New" w:hAnsi="Courier New" w:cs="Courier New"/>
        </w:rPr>
        <w:t>handle</w:t>
      </w:r>
      <w:proofErr w:type="spellEnd"/>
      <w:r w:rsidRPr="00113B31">
        <w:rPr>
          <w:rFonts w:ascii="Courier New" w:hAnsi="Courier New" w:cs="Courier New"/>
        </w:rPr>
        <w:t xml:space="preserve"> </w:t>
      </w:r>
      <w:proofErr w:type="spellStart"/>
      <w:r w:rsidRPr="00113B31">
        <w:rPr>
          <w:rFonts w:ascii="Courier New" w:hAnsi="Courier New" w:cs="Courier New"/>
        </w:rPr>
        <w:t>df_bit_handle</w:t>
      </w:r>
      <w:proofErr w:type="spellEnd"/>
      <w:r w:rsidRPr="00113B31">
        <w:rPr>
          <w:rFonts w:ascii="Courier New" w:hAnsi="Courier New" w:cs="Courier New"/>
        </w:rPr>
        <w:t xml:space="preserve">; /* DF set, clear or </w:t>
      </w:r>
      <w:proofErr w:type="spellStart"/>
      <w:r w:rsidRPr="00113B31">
        <w:rPr>
          <w:rFonts w:ascii="Courier New" w:hAnsi="Courier New" w:cs="Courier New"/>
        </w:rPr>
        <w:t>propogate</w:t>
      </w:r>
      <w:proofErr w:type="spellEnd"/>
      <w:r w:rsidRPr="00113B31">
        <w:rPr>
          <w:rFonts w:ascii="Courier New" w:hAnsi="Courier New" w:cs="Courier New"/>
        </w:rPr>
        <w:t xml:space="preserve"> */</w:t>
      </w:r>
    </w:p>
    <w:p w:rsidR="00324619" w:rsidRPr="00113B31" w:rsidRDefault="00324619" w:rsidP="00C67E27">
      <w:pPr>
        <w:spacing w:after="0"/>
        <w:rPr>
          <w:rFonts w:ascii="Courier New" w:hAnsi="Courier New" w:cs="Courier New"/>
        </w:rPr>
      </w:pPr>
      <w:r w:rsidRPr="00113B31">
        <w:rPr>
          <w:rFonts w:ascii="Courier New" w:hAnsi="Courier New" w:cs="Courier New"/>
        </w:rPr>
        <w:tab/>
      </w:r>
      <w:r w:rsidRPr="00113B31">
        <w:rPr>
          <w:rFonts w:ascii="Courier New" w:hAnsi="Courier New" w:cs="Courier New"/>
        </w:rPr>
        <w:tab/>
      </w:r>
      <w:r w:rsidRPr="00113B31">
        <w:rPr>
          <w:rFonts w:ascii="Courier New" w:hAnsi="Courier New" w:cs="Courier New"/>
        </w:rPr>
        <w:tab/>
      </w:r>
      <w:proofErr w:type="spellStart"/>
      <w:proofErr w:type="gramStart"/>
      <w:r w:rsidRPr="00113B31">
        <w:rPr>
          <w:rFonts w:ascii="Courier New" w:hAnsi="Courier New" w:cs="Courier New"/>
        </w:rPr>
        <w:t>enum</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w:t>
      </w:r>
      <w:ins w:id="531" w:author="Venkataraman Subhashini-B22166" w:date="2015-07-17T12:58:00Z">
        <w:r w:rsidR="008C4DC8">
          <w:rPr>
            <w:rFonts w:ascii="Courier New" w:hAnsi="Courier New" w:cs="Courier New"/>
          </w:rPr>
          <w:t>la_</w:t>
        </w:r>
      </w:ins>
      <w:r w:rsidRPr="00113B31">
        <w:rPr>
          <w:rFonts w:ascii="Courier New" w:hAnsi="Courier New" w:cs="Courier New"/>
        </w:rPr>
        <w:t>dscp_handle</w:t>
      </w:r>
      <w:proofErr w:type="spellEnd"/>
      <w:r w:rsidRPr="00113B31">
        <w:rPr>
          <w:rFonts w:ascii="Courier New" w:hAnsi="Courier New" w:cs="Courier New"/>
        </w:rPr>
        <w:t xml:space="preserve"> </w:t>
      </w:r>
      <w:proofErr w:type="spellStart"/>
      <w:r w:rsidRPr="00113B31">
        <w:rPr>
          <w:rFonts w:ascii="Courier New" w:hAnsi="Courier New" w:cs="Courier New"/>
        </w:rPr>
        <w:t>dscp_handle</w:t>
      </w:r>
      <w:proofErr w:type="spellEnd"/>
      <w:r w:rsidRPr="00113B31">
        <w:rPr>
          <w:rFonts w:ascii="Courier New" w:hAnsi="Courier New" w:cs="Courier New"/>
        </w:rPr>
        <w:t>;   /* DSCP handle set, clear etc. */</w:t>
      </w:r>
    </w:p>
    <w:p w:rsidR="00324619" w:rsidRPr="00113B31" w:rsidDel="00266D52" w:rsidRDefault="00324619">
      <w:pPr>
        <w:spacing w:after="0"/>
        <w:rPr>
          <w:rFonts w:ascii="Courier New" w:hAnsi="Courier New" w:cs="Courier New"/>
        </w:rPr>
      </w:pPr>
      <w:r w:rsidRPr="00113B31">
        <w:rPr>
          <w:rFonts w:ascii="Courier New" w:hAnsi="Courier New" w:cs="Courier New"/>
        </w:rPr>
        <w:tab/>
      </w:r>
      <w:r w:rsidRPr="00113B31">
        <w:rPr>
          <w:rFonts w:ascii="Courier New" w:hAnsi="Courier New" w:cs="Courier New"/>
        </w:rPr>
        <w:tab/>
      </w:r>
      <w:r w:rsidRPr="00113B31">
        <w:rPr>
          <w:rFonts w:ascii="Courier New" w:hAnsi="Courier New" w:cs="Courier New"/>
        </w:rPr>
        <w:tab/>
      </w:r>
      <w:moveFromRangeStart w:id="532" w:author="Venkataraman Subhashini-B22166" w:date="2015-07-17T21:30:00Z" w:name="move424931978"/>
      <w:moveFrom w:id="533" w:author="Venkataraman Subhashini-B22166" w:date="2015-07-17T21:30:00Z">
        <w:r w:rsidRPr="00113B31" w:rsidDel="00266D52">
          <w:rPr>
            <w:rFonts w:ascii="Courier New" w:hAnsi="Courier New" w:cs="Courier New"/>
          </w:rPr>
          <w:t>uint8_t *iv;</w:t>
        </w:r>
        <w:r w:rsidRPr="00113B31" w:rsidDel="00266D52">
          <w:rPr>
            <w:rFonts w:ascii="Courier New" w:hAnsi="Courier New" w:cs="Courier New"/>
          </w:rPr>
          <w:tab/>
          <w:t>/* IV Length */</w:t>
        </w:r>
      </w:moveFrom>
    </w:p>
    <w:p w:rsidR="00324619" w:rsidRPr="00113B31" w:rsidRDefault="00324619">
      <w:pPr>
        <w:spacing w:after="0"/>
        <w:rPr>
          <w:rFonts w:ascii="Courier New" w:hAnsi="Courier New" w:cs="Courier New"/>
        </w:rPr>
      </w:pPr>
      <w:moveFrom w:id="534" w:author="Venkataraman Subhashini-B22166" w:date="2015-07-17T21:30:00Z">
        <w:r w:rsidRPr="00113B31" w:rsidDel="00266D52">
          <w:rPr>
            <w:rFonts w:ascii="Courier New" w:hAnsi="Courier New" w:cs="Courier New"/>
          </w:rPr>
          <w:tab/>
        </w:r>
        <w:r w:rsidRPr="00113B31" w:rsidDel="00266D52">
          <w:rPr>
            <w:rFonts w:ascii="Courier New" w:hAnsi="Courier New" w:cs="Courier New"/>
          </w:rPr>
          <w:tab/>
        </w:r>
        <w:r w:rsidRPr="00113B31" w:rsidDel="00266D52">
          <w:rPr>
            <w:rFonts w:ascii="Courier New" w:hAnsi="Courier New" w:cs="Courier New"/>
          </w:rPr>
          <w:tab/>
          <w:t xml:space="preserve">uint8_t iv_len_bits; </w:t>
        </w:r>
        <w:r w:rsidRPr="00113B31" w:rsidDel="00266D52">
          <w:rPr>
            <w:rFonts w:ascii="Courier New" w:hAnsi="Courier New" w:cs="Courier New"/>
          </w:rPr>
          <w:tab/>
          <w:t>/* IV length in bits */</w:t>
        </w:r>
      </w:moveFrom>
      <w:moveFromRangeEnd w:id="532"/>
    </w:p>
    <w:p w:rsidR="00324619" w:rsidRPr="00113B31" w:rsidRDefault="00324619" w:rsidP="00C67E27">
      <w:pPr>
        <w:spacing w:after="0"/>
        <w:rPr>
          <w:rFonts w:ascii="Courier New" w:hAnsi="Courier New" w:cs="Courier New"/>
        </w:rPr>
      </w:pPr>
      <w:r w:rsidRPr="00113B31">
        <w:rPr>
          <w:rFonts w:ascii="Courier New" w:hAnsi="Courier New" w:cs="Courier New"/>
        </w:rPr>
        <w:tab/>
      </w:r>
      <w:r w:rsidRPr="00113B31">
        <w:rPr>
          <w:rFonts w:ascii="Courier New" w:hAnsi="Courier New" w:cs="Courier New"/>
        </w:rPr>
        <w:tab/>
      </w:r>
      <w:proofErr w:type="gramStart"/>
      <w:r w:rsidRPr="00113B31">
        <w:rPr>
          <w:rFonts w:ascii="Courier New" w:hAnsi="Courier New" w:cs="Courier New"/>
        </w:rPr>
        <w:t>}</w:t>
      </w:r>
      <w:proofErr w:type="spellStart"/>
      <w:r w:rsidRPr="00113B31">
        <w:rPr>
          <w:rFonts w:ascii="Courier New" w:hAnsi="Courier New" w:cs="Courier New"/>
        </w:rPr>
        <w:t>outb</w:t>
      </w:r>
      <w:proofErr w:type="spellEnd"/>
      <w:proofErr w:type="gramEnd"/>
      <w:r w:rsidRPr="00113B31">
        <w:rPr>
          <w:rFonts w:ascii="Courier New" w:hAnsi="Courier New" w:cs="Courier New"/>
        </w:rPr>
        <w:t>;</w:t>
      </w:r>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
    <w:p w:rsidR="00324619" w:rsidRPr="00113B31" w:rsidRDefault="00324619" w:rsidP="00C67E27">
      <w:pPr>
        <w:spacing w:after="0"/>
        <w:rPr>
          <w:rFonts w:ascii="Courier New" w:hAnsi="Courier New" w:cs="Courier New"/>
        </w:rPr>
      </w:pPr>
      <w:r w:rsidRPr="00113B31">
        <w:rPr>
          <w:rFonts w:ascii="Courier New" w:hAnsi="Courier New" w:cs="Courier New"/>
        </w:rPr>
        <w:tab/>
      </w:r>
      <w:r w:rsidRPr="00113B31">
        <w:rPr>
          <w:rFonts w:ascii="Courier New" w:hAnsi="Courier New" w:cs="Courier New"/>
        </w:rPr>
        <w:tab/>
      </w:r>
      <w:ins w:id="535" w:author="Venkataraman Subhashini-B22166" w:date="2015-07-17T16:15:00Z">
        <w:r w:rsidR="006715C6">
          <w:rPr>
            <w:rFonts w:ascii="Courier New" w:hAnsi="Courier New" w:cs="Courier New"/>
          </w:rPr>
          <w:t>//</w:t>
        </w:r>
      </w:ins>
      <w:proofErr w:type="spellStart"/>
      <w:r w:rsidRPr="00113B31">
        <w:rPr>
          <w:rFonts w:ascii="Courier New" w:hAnsi="Courier New" w:cs="Courier New"/>
        </w:rPr>
        <w:t>enum</w:t>
      </w:r>
      <w:del w:id="536" w:author="Venkataraman Subhashini-B22166" w:date="2015-07-17T12:59:00Z">
        <w:r w:rsidRPr="00113B31" w:rsidDel="008C4DC8">
          <w:rPr>
            <w:rFonts w:ascii="Courier New" w:hAnsi="Courier New" w:cs="Courier New"/>
          </w:rPr>
          <w:delText>_</w:delText>
        </w:r>
      </w:del>
      <w:r w:rsidRPr="00113B31">
        <w:rPr>
          <w:rFonts w:ascii="Courier New" w:hAnsi="Courier New" w:cs="Courier New"/>
        </w:rPr>
        <w:t>g_ipsec_la_inb_sa_flags</w:t>
      </w:r>
      <w:proofErr w:type="spellEnd"/>
      <w:r w:rsidRPr="00113B31">
        <w:rPr>
          <w:rFonts w:ascii="Courier New" w:hAnsi="Courier New" w:cs="Courier New"/>
        </w:rPr>
        <w:t xml:space="preserve"> flags;</w:t>
      </w:r>
      <w:r w:rsidRPr="00113B31">
        <w:rPr>
          <w:rFonts w:ascii="Courier New" w:hAnsi="Courier New" w:cs="Courier New"/>
        </w:rPr>
        <w:tab/>
        <w:t>/* Flags specific to inbound SA */</w:t>
      </w:r>
    </w:p>
    <w:p w:rsidR="00324619" w:rsidRPr="00113B31" w:rsidRDefault="00324619" w:rsidP="00C67E27">
      <w:pPr>
        <w:spacing w:after="0"/>
        <w:rPr>
          <w:rFonts w:ascii="Courier New" w:hAnsi="Courier New" w:cs="Courier New"/>
        </w:rPr>
      </w:pPr>
      <w:r w:rsidRPr="00113B31">
        <w:rPr>
          <w:rFonts w:ascii="Courier New" w:hAnsi="Courier New" w:cs="Courier New"/>
        </w:rPr>
        <w:tab/>
      </w:r>
      <w:r w:rsidRPr="00113B31">
        <w:rPr>
          <w:rFonts w:ascii="Courier New" w:hAnsi="Courier New" w:cs="Courier New"/>
        </w:rPr>
        <w:tab/>
      </w:r>
      <w:moveFromRangeStart w:id="537" w:author="Venkataraman Subhashini-B22166" w:date="2015-07-17T16:15:00Z" w:name="move424913032"/>
      <w:moveFrom w:id="538" w:author="Venkataraman Subhashini-B22166" w:date="2015-07-17T16:15:00Z">
        <w:r w:rsidRPr="00113B31" w:rsidDel="006715C6">
          <w:rPr>
            <w:rFonts w:ascii="Courier New" w:hAnsi="Courier New" w:cs="Courier New"/>
          </w:rPr>
          <w:t>uint8_t anti_replay_window_size;</w:t>
        </w:r>
      </w:moveFrom>
      <w:moveFromRangeEnd w:id="537"/>
    </w:p>
    <w:p w:rsidR="00324619" w:rsidRPr="00113B31" w:rsidRDefault="00324619" w:rsidP="00C67E27">
      <w:pPr>
        <w:spacing w:after="0"/>
        <w:rPr>
          <w:rFonts w:ascii="Courier New" w:hAnsi="Courier New" w:cs="Courier New"/>
        </w:rPr>
      </w:pPr>
      <w:r w:rsidRPr="00113B31">
        <w:rPr>
          <w:rFonts w:ascii="Courier New" w:hAnsi="Courier New" w:cs="Courier New"/>
        </w:rPr>
        <w:tab/>
      </w:r>
      <w:r w:rsidRPr="00113B31">
        <w:rPr>
          <w:rFonts w:ascii="Courier New" w:hAnsi="Courier New" w:cs="Courier New"/>
        </w:rPr>
        <w:tab/>
      </w:r>
      <w:proofErr w:type="gramStart"/>
      <w:r w:rsidRPr="00113B31">
        <w:rPr>
          <w:rFonts w:ascii="Courier New" w:hAnsi="Courier New" w:cs="Courier New"/>
        </w:rPr>
        <w:t>}</w:t>
      </w:r>
      <w:proofErr w:type="spellStart"/>
      <w:r w:rsidRPr="00113B31">
        <w:rPr>
          <w:rFonts w:ascii="Courier New" w:hAnsi="Courier New" w:cs="Courier New"/>
        </w:rPr>
        <w:t>inb</w:t>
      </w:r>
      <w:proofErr w:type="spellEnd"/>
      <w:proofErr w:type="gramEnd"/>
      <w:r w:rsidRPr="00113B31">
        <w:rPr>
          <w:rFonts w:ascii="Courier New" w:hAnsi="Courier New" w:cs="Courier New"/>
        </w:rPr>
        <w:t>;</w:t>
      </w:r>
    </w:p>
    <w:p w:rsidR="00324619" w:rsidRPr="00113B31" w:rsidRDefault="00324619" w:rsidP="00C67E27">
      <w:pPr>
        <w:spacing w:after="0"/>
        <w:ind w:firstLine="720"/>
        <w:rPr>
          <w:rFonts w:ascii="Courier New" w:hAnsi="Courier New" w:cs="Courier New"/>
        </w:rPr>
      </w:pPr>
      <w:r w:rsidRPr="00113B31">
        <w:rPr>
          <w:rFonts w:ascii="Courier New" w:hAnsi="Courier New" w:cs="Courier New"/>
        </w:rPr>
        <w:t>}</w:t>
      </w:r>
    </w:p>
    <w:p w:rsidR="00324619" w:rsidRPr="00113B31" w:rsidRDefault="00324619" w:rsidP="00C67E27">
      <w:pPr>
        <w:spacing w:after="0"/>
        <w:ind w:firstLine="720"/>
        <w:rPr>
          <w:rFonts w:ascii="Courier New" w:hAnsi="Courier New" w:cs="Courier New"/>
        </w:rPr>
      </w:pP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g_ipsec_la_sa_crypto_params</w:t>
      </w:r>
      <w:proofErr w:type="spellEnd"/>
      <w:r w:rsidRPr="00113B31">
        <w:rPr>
          <w:rFonts w:ascii="Courier New" w:hAnsi="Courier New" w:cs="Courier New"/>
        </w:rPr>
        <w:t xml:space="preserve"> </w:t>
      </w:r>
      <w:proofErr w:type="spellStart"/>
      <w:r w:rsidRPr="00113B31">
        <w:rPr>
          <w:rFonts w:ascii="Courier New" w:hAnsi="Courier New" w:cs="Courier New"/>
        </w:rPr>
        <w:t>crypto_params</w:t>
      </w:r>
      <w:proofErr w:type="spellEnd"/>
      <w:r w:rsidRPr="00113B31">
        <w:rPr>
          <w:rFonts w:ascii="Courier New" w:hAnsi="Courier New" w:cs="Courier New"/>
        </w:rPr>
        <w:t>;  /* Crypto Parameters */</w:t>
      </w:r>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g_ipsec_la_ipcomp_info</w:t>
      </w:r>
      <w:proofErr w:type="spellEnd"/>
      <w:r w:rsidRPr="00113B31">
        <w:rPr>
          <w:rFonts w:ascii="Courier New" w:hAnsi="Courier New" w:cs="Courier New"/>
        </w:rPr>
        <w:t>;</w:t>
      </w:r>
      <w:r w:rsidRPr="00113B31">
        <w:rPr>
          <w:rFonts w:ascii="Courier New" w:hAnsi="Courier New" w:cs="Courier New"/>
        </w:rPr>
        <w:tab/>
        <w:t>/* IP Compression Information */</w:t>
      </w:r>
    </w:p>
    <w:p w:rsidR="00324619" w:rsidRPr="00113B31" w:rsidRDefault="00324619" w:rsidP="00C67E27">
      <w:pPr>
        <w:spacing w:after="0"/>
        <w:rPr>
          <w:rFonts w:ascii="Courier New" w:hAnsi="Courier New" w:cs="Courier New"/>
        </w:rPr>
      </w:pPr>
      <w:r w:rsidRPr="00113B31">
        <w:rPr>
          <w:rFonts w:ascii="Courier New" w:hAnsi="Courier New" w:cs="Courier New"/>
        </w:rPr>
        <w:tab/>
        <w:t xml:space="preserve">uint32_t </w:t>
      </w:r>
      <w:proofErr w:type="spellStart"/>
      <w:r w:rsidRPr="00113B31">
        <w:rPr>
          <w:rFonts w:ascii="Courier New" w:hAnsi="Courier New" w:cs="Courier New"/>
        </w:rPr>
        <w:t>soft_kilobytes_limit</w:t>
      </w:r>
      <w:proofErr w:type="spellEnd"/>
      <w:r w:rsidRPr="00113B31">
        <w:rPr>
          <w:rFonts w:ascii="Courier New" w:hAnsi="Courier New" w:cs="Courier New"/>
        </w:rPr>
        <w:t>;</w:t>
      </w:r>
    </w:p>
    <w:p w:rsidR="00324619" w:rsidRDefault="00324619" w:rsidP="00C67E27">
      <w:pPr>
        <w:spacing w:after="0"/>
        <w:rPr>
          <w:ins w:id="539" w:author="Venkataraman Subhashini-B22166" w:date="2015-07-17T22:36:00Z"/>
          <w:rFonts w:ascii="Courier New" w:hAnsi="Courier New" w:cs="Courier New"/>
        </w:rPr>
      </w:pPr>
      <w:r w:rsidRPr="00113B31">
        <w:rPr>
          <w:rFonts w:ascii="Courier New" w:hAnsi="Courier New" w:cs="Courier New"/>
        </w:rPr>
        <w:tab/>
        <w:t xml:space="preserve">uint32_t </w:t>
      </w:r>
      <w:proofErr w:type="spellStart"/>
      <w:r w:rsidRPr="00113B31">
        <w:rPr>
          <w:rFonts w:ascii="Courier New" w:hAnsi="Courier New" w:cs="Courier New"/>
        </w:rPr>
        <w:t>hard_kilobytes_limit</w:t>
      </w:r>
      <w:proofErr w:type="spellEnd"/>
      <w:r w:rsidRPr="00113B31">
        <w:rPr>
          <w:rFonts w:ascii="Courier New" w:hAnsi="Courier New" w:cs="Courier New"/>
        </w:rPr>
        <w:t>;</w:t>
      </w:r>
    </w:p>
    <w:p w:rsidR="002A23D1" w:rsidRPr="00113B31" w:rsidRDefault="002A23D1" w:rsidP="00C67E27">
      <w:pPr>
        <w:spacing w:after="0"/>
        <w:rPr>
          <w:rFonts w:ascii="Courier New" w:hAnsi="Courier New" w:cs="Courier New"/>
        </w:rPr>
      </w:pPr>
      <w:ins w:id="540" w:author="Venkataraman Subhashini-B22166" w:date="2015-07-17T22:36:00Z">
        <w:r>
          <w:rPr>
            <w:rFonts w:ascii="Courier New" w:hAnsi="Courier New" w:cs="Courier New"/>
          </w:rPr>
          <w:tab/>
        </w:r>
        <w:r w:rsidRPr="002A23D1">
          <w:rPr>
            <w:rFonts w:ascii="Courier New" w:hAnsi="Courier New" w:cs="Courier New"/>
          </w:rPr>
          <w:t>uint32_t seqnum_interval;</w:t>
        </w:r>
      </w:ins>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g_</w:t>
      </w:r>
      <w:del w:id="541" w:author="Venkataraman Subhashini-B22166" w:date="2015-07-17T14:45:00Z">
        <w:r w:rsidRPr="00113B31" w:rsidDel="00BD2A27">
          <w:rPr>
            <w:rFonts w:ascii="Courier New" w:hAnsi="Courier New" w:cs="Courier New"/>
          </w:rPr>
          <w:delText>api</w:delText>
        </w:r>
      </w:del>
      <w:r w:rsidRPr="00113B31">
        <w:rPr>
          <w:rFonts w:ascii="Courier New" w:hAnsi="Courier New" w:cs="Courier New"/>
        </w:rPr>
        <w:t>_</w:t>
      </w:r>
      <w:proofErr w:type="spellStart"/>
      <w:r w:rsidRPr="00113B31">
        <w:rPr>
          <w:rFonts w:ascii="Courier New" w:hAnsi="Courier New" w:cs="Courier New"/>
        </w:rPr>
        <w:t>ipsec_</w:t>
      </w:r>
      <w:ins w:id="542" w:author="Venkataraman Subhashini-B22166" w:date="2015-07-17T14:45:00Z">
        <w:r w:rsidR="00BD2A27">
          <w:rPr>
            <w:rFonts w:ascii="Courier New" w:hAnsi="Courier New" w:cs="Courier New"/>
          </w:rPr>
          <w:t>la_</w:t>
        </w:r>
      </w:ins>
      <w:r w:rsidRPr="00113B31">
        <w:rPr>
          <w:rFonts w:ascii="Courier New" w:hAnsi="Courier New" w:cs="Courier New"/>
        </w:rPr>
        <w:t>nat_</w:t>
      </w:r>
      <w:ins w:id="543" w:author="Venkataraman Subhashini-B22166" w:date="2015-07-17T14:46:00Z">
        <w:r w:rsidR="00BD2A27">
          <w:rPr>
            <w:rFonts w:ascii="Courier New" w:hAnsi="Courier New" w:cs="Courier New"/>
          </w:rPr>
          <w:t>traversal_</w:t>
        </w:r>
      </w:ins>
      <w:r w:rsidRPr="00113B31">
        <w:rPr>
          <w:rFonts w:ascii="Courier New" w:hAnsi="Courier New" w:cs="Courier New"/>
        </w:rPr>
        <w:t>info</w:t>
      </w:r>
      <w:proofErr w:type="spellEnd"/>
      <w:r w:rsidRPr="00113B31">
        <w:rPr>
          <w:rFonts w:ascii="Courier New" w:hAnsi="Courier New" w:cs="Courier New"/>
        </w:rPr>
        <w:t xml:space="preserve"> </w:t>
      </w:r>
      <w:proofErr w:type="spellStart"/>
      <w:r w:rsidRPr="00113B31">
        <w:rPr>
          <w:rFonts w:ascii="Courier New" w:hAnsi="Courier New" w:cs="Courier New"/>
        </w:rPr>
        <w:t>nat_info</w:t>
      </w:r>
      <w:proofErr w:type="spellEnd"/>
      <w:r w:rsidRPr="00113B31">
        <w:rPr>
          <w:rFonts w:ascii="Courier New" w:hAnsi="Courier New" w:cs="Courier New"/>
        </w:rPr>
        <w:t>;</w:t>
      </w:r>
    </w:p>
    <w:p w:rsidR="00324619" w:rsidRPr="00113B31" w:rsidRDefault="00324619" w:rsidP="00C67E27">
      <w:pPr>
        <w:spacing w:after="0"/>
        <w:rPr>
          <w:rFonts w:ascii="Courier New" w:hAnsi="Courier New" w:cs="Courier New"/>
        </w:rPr>
      </w:pPr>
      <w:r w:rsidRPr="00113B31">
        <w:rPr>
          <w:rFonts w:ascii="Courier New" w:hAnsi="Courier New" w:cs="Courier New"/>
        </w:rPr>
        <w:lastRenderedPageBreak/>
        <w:tab/>
      </w: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g_</w:t>
      </w:r>
      <w:del w:id="544" w:author="Venkataraman Subhashini-B22166" w:date="2015-07-17T14:45:00Z">
        <w:r w:rsidRPr="00113B31" w:rsidDel="00BD2A27">
          <w:rPr>
            <w:rFonts w:ascii="Courier New" w:hAnsi="Courier New" w:cs="Courier New"/>
          </w:rPr>
          <w:delText>api</w:delText>
        </w:r>
      </w:del>
      <w:r w:rsidRPr="00113B31">
        <w:rPr>
          <w:rFonts w:ascii="Courier New" w:hAnsi="Courier New" w:cs="Courier New"/>
        </w:rPr>
        <w:t>_</w:t>
      </w:r>
      <w:proofErr w:type="spellStart"/>
      <w:r w:rsidRPr="00113B31">
        <w:rPr>
          <w:rFonts w:ascii="Courier New" w:hAnsi="Courier New" w:cs="Courier New"/>
        </w:rPr>
        <w:t>ipsec_</w:t>
      </w:r>
      <w:ins w:id="545" w:author="Venkataraman Subhashini-B22166" w:date="2015-07-17T14:45:00Z">
        <w:r w:rsidR="00BD2A27">
          <w:rPr>
            <w:rFonts w:ascii="Courier New" w:hAnsi="Courier New" w:cs="Courier New"/>
          </w:rPr>
          <w:t>la_</w:t>
        </w:r>
      </w:ins>
      <w:r w:rsidRPr="00113B31">
        <w:rPr>
          <w:rFonts w:ascii="Courier New" w:hAnsi="Courier New" w:cs="Courier New"/>
        </w:rPr>
        <w:t>tunnel_end_addr</w:t>
      </w:r>
      <w:proofErr w:type="spellEnd"/>
      <w:r w:rsidRPr="00113B31">
        <w:rPr>
          <w:rFonts w:ascii="Courier New" w:hAnsi="Courier New" w:cs="Courier New"/>
        </w:rPr>
        <w:t xml:space="preserve"> </w:t>
      </w:r>
      <w:proofErr w:type="spellStart"/>
      <w:r w:rsidRPr="00113B31">
        <w:rPr>
          <w:rFonts w:ascii="Courier New" w:hAnsi="Courier New" w:cs="Courier New"/>
        </w:rPr>
        <w:t>te_addr</w:t>
      </w:r>
      <w:proofErr w:type="spellEnd"/>
      <w:r w:rsidRPr="00113B31">
        <w:rPr>
          <w:rFonts w:ascii="Courier New" w:hAnsi="Courier New" w:cs="Courier New"/>
        </w:rPr>
        <w:t>;</w:t>
      </w:r>
      <w:r w:rsidRPr="00113B31">
        <w:rPr>
          <w:rFonts w:ascii="Courier New" w:hAnsi="Courier New" w:cs="Courier New"/>
        </w:rPr>
        <w:tab/>
      </w:r>
    </w:p>
    <w:p w:rsidR="00324619" w:rsidRPr="00113B31" w:rsidRDefault="00324619" w:rsidP="00C67E27">
      <w:pPr>
        <w:spacing w:after="0"/>
        <w:rPr>
          <w:rFonts w:ascii="Courier New" w:hAnsi="Courier New" w:cs="Courier New"/>
        </w:rPr>
      </w:pPr>
      <w:r w:rsidRPr="00113B31">
        <w:rPr>
          <w:rFonts w:ascii="Courier New" w:hAnsi="Courier New" w:cs="Courier New"/>
        </w:rPr>
        <w:t>}</w:t>
      </w:r>
    </w:p>
    <w:p w:rsidR="00324619" w:rsidRPr="00C03B85" w:rsidRDefault="00324619" w:rsidP="00F608C9">
      <w:pPr>
        <w:pStyle w:val="Heading2"/>
      </w:pPr>
      <w:bookmarkStart w:id="546" w:name="_Toc424044113"/>
      <w:proofErr w:type="spellStart"/>
      <w:r w:rsidRPr="00C03B85">
        <w:t>g_ipsec_la_sa_add_inargs</w:t>
      </w:r>
      <w:bookmarkEnd w:id="546"/>
      <w:proofErr w:type="spellEnd"/>
    </w:p>
    <w:p w:rsidR="00324619" w:rsidRPr="00113B31" w:rsidRDefault="00324619" w:rsidP="00C67E27">
      <w:pPr>
        <w:spacing w:after="0"/>
        <w:rPr>
          <w:rFonts w:ascii="Courier New" w:hAnsi="Courier New" w:cs="Courier New"/>
        </w:rPr>
      </w:pP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g_ipsec_la_sa_add_inargs</w:t>
      </w:r>
      <w:proofErr w:type="spellEnd"/>
    </w:p>
    <w:p w:rsidR="00324619" w:rsidRPr="00113B31" w:rsidRDefault="00324619" w:rsidP="00C67E27">
      <w:pPr>
        <w:spacing w:after="0"/>
        <w:rPr>
          <w:rFonts w:ascii="Courier New" w:hAnsi="Courier New" w:cs="Courier New"/>
        </w:rPr>
      </w:pPr>
      <w:r w:rsidRPr="00113B31">
        <w:rPr>
          <w:rFonts w:ascii="Courier New" w:hAnsi="Courier New" w:cs="Courier New"/>
        </w:rPr>
        <w:t>{</w:t>
      </w:r>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spellStart"/>
      <w:proofErr w:type="gramStart"/>
      <w:r w:rsidRPr="00113B31">
        <w:rPr>
          <w:rFonts w:ascii="Courier New" w:hAnsi="Courier New" w:cs="Courier New"/>
        </w:rPr>
        <w:t>enum</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g_ipsec_la_sa_direction</w:t>
      </w:r>
      <w:proofErr w:type="spellEnd"/>
      <w:r w:rsidRPr="00113B31">
        <w:rPr>
          <w:rFonts w:ascii="Courier New" w:hAnsi="Courier New" w:cs="Courier New"/>
        </w:rPr>
        <w:t xml:space="preserve"> </w:t>
      </w:r>
      <w:proofErr w:type="spellStart"/>
      <w:r w:rsidRPr="00113B31">
        <w:rPr>
          <w:rFonts w:ascii="Courier New" w:hAnsi="Courier New" w:cs="Courier New"/>
        </w:rPr>
        <w:t>dir</w:t>
      </w:r>
      <w:proofErr w:type="spellEnd"/>
      <w:r w:rsidRPr="00113B31">
        <w:rPr>
          <w:rFonts w:ascii="Courier New" w:hAnsi="Courier New" w:cs="Courier New"/>
        </w:rPr>
        <w:t>;</w:t>
      </w:r>
    </w:p>
    <w:p w:rsidR="00324619" w:rsidRPr="00113B31" w:rsidRDefault="00324619" w:rsidP="00C67E27">
      <w:pPr>
        <w:spacing w:after="0"/>
        <w:rPr>
          <w:rFonts w:ascii="Courier New" w:hAnsi="Courier New" w:cs="Courier New"/>
        </w:rPr>
      </w:pPr>
      <w:r w:rsidRPr="00113B31">
        <w:rPr>
          <w:rFonts w:ascii="Courier New" w:hAnsi="Courier New" w:cs="Courier New"/>
        </w:rPr>
        <w:tab/>
        <w:t xml:space="preserve">uint8_t </w:t>
      </w:r>
      <w:proofErr w:type="spellStart"/>
      <w:r w:rsidRPr="00113B31">
        <w:rPr>
          <w:rFonts w:ascii="Courier New" w:hAnsi="Courier New" w:cs="Courier New"/>
        </w:rPr>
        <w:t>num_sas</w:t>
      </w:r>
      <w:proofErr w:type="spellEnd"/>
      <w:r w:rsidRPr="00113B31">
        <w:rPr>
          <w:rFonts w:ascii="Courier New" w:hAnsi="Courier New" w:cs="Courier New"/>
        </w:rPr>
        <w:t>;</w:t>
      </w:r>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g_ipsec_la_sa</w:t>
      </w:r>
      <w:proofErr w:type="spellEnd"/>
      <w:r w:rsidRPr="00113B31">
        <w:rPr>
          <w:rFonts w:ascii="Courier New" w:hAnsi="Courier New" w:cs="Courier New"/>
        </w:rPr>
        <w:t xml:space="preserve"> *</w:t>
      </w:r>
      <w:proofErr w:type="spellStart"/>
      <w:del w:id="547" w:author="Venkataraman Subhashini-B22166" w:date="2015-07-15T14:17:00Z">
        <w:r w:rsidRPr="00113B31" w:rsidDel="00E35EAA">
          <w:rPr>
            <w:rFonts w:ascii="Courier New" w:hAnsi="Courier New" w:cs="Courier New"/>
          </w:rPr>
          <w:delText xml:space="preserve"> </w:delText>
        </w:r>
      </w:del>
      <w:r w:rsidRPr="00113B31">
        <w:rPr>
          <w:rFonts w:ascii="Courier New" w:hAnsi="Courier New" w:cs="Courier New"/>
        </w:rPr>
        <w:t>sa_params</w:t>
      </w:r>
      <w:proofErr w:type="spellEnd"/>
      <w:r w:rsidRPr="00113B31">
        <w:rPr>
          <w:rFonts w:ascii="Courier New" w:hAnsi="Courier New" w:cs="Courier New"/>
        </w:rPr>
        <w:t>;</w:t>
      </w:r>
    </w:p>
    <w:p w:rsidR="00324619" w:rsidRPr="00113B31" w:rsidRDefault="00324619" w:rsidP="00C67E27">
      <w:pPr>
        <w:spacing w:after="0"/>
        <w:rPr>
          <w:rFonts w:ascii="Courier New" w:hAnsi="Courier New" w:cs="Courier New"/>
        </w:rPr>
      </w:pPr>
      <w:r w:rsidRPr="00113B31">
        <w:rPr>
          <w:rFonts w:ascii="Courier New" w:hAnsi="Courier New" w:cs="Courier New"/>
        </w:rPr>
        <w:t>};</w:t>
      </w:r>
    </w:p>
    <w:p w:rsidR="00324619" w:rsidRPr="00C03B85" w:rsidRDefault="00324619" w:rsidP="00F608C9">
      <w:pPr>
        <w:pStyle w:val="Heading2"/>
      </w:pPr>
      <w:bookmarkStart w:id="548" w:name="_Toc424044114"/>
      <w:proofErr w:type="spellStart"/>
      <w:r w:rsidRPr="00C03B85">
        <w:t>g_ipsec_la_sa_add_outargs</w:t>
      </w:r>
      <w:bookmarkEnd w:id="548"/>
      <w:proofErr w:type="spellEnd"/>
    </w:p>
    <w:p w:rsidR="00324619" w:rsidRPr="00113B31" w:rsidRDefault="00324619" w:rsidP="00C67E27">
      <w:pPr>
        <w:spacing w:after="0"/>
        <w:rPr>
          <w:rFonts w:ascii="Courier New" w:hAnsi="Courier New" w:cs="Courier New"/>
        </w:rPr>
      </w:pP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g_ipsec_la_sa_add_outargs</w:t>
      </w:r>
      <w:proofErr w:type="spellEnd"/>
      <w:r w:rsidRPr="00113B31">
        <w:rPr>
          <w:rFonts w:ascii="Courier New" w:hAnsi="Courier New" w:cs="Courier New"/>
        </w:rPr>
        <w:t xml:space="preserve"> {</w:t>
      </w:r>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gramStart"/>
      <w:r w:rsidRPr="00113B31">
        <w:rPr>
          <w:rFonts w:ascii="Courier New" w:hAnsi="Courier New" w:cs="Courier New"/>
        </w:rPr>
        <w:t>int32_t</w:t>
      </w:r>
      <w:proofErr w:type="gramEnd"/>
      <w:r w:rsidRPr="00113B31">
        <w:rPr>
          <w:rFonts w:ascii="Courier New" w:hAnsi="Courier New" w:cs="Courier New"/>
        </w:rPr>
        <w:t xml:space="preserve"> result; /* Non zero value: Success, Otherwise failure */</w:t>
      </w:r>
    </w:p>
    <w:p w:rsidR="00324619" w:rsidRPr="00113B31" w:rsidRDefault="00324619" w:rsidP="00C67E27">
      <w:pPr>
        <w:spacing w:after="0"/>
        <w:rPr>
          <w:rFonts w:ascii="Courier New" w:hAnsi="Courier New" w:cs="Courier New"/>
        </w:rPr>
      </w:pPr>
      <w:r w:rsidRPr="00113B31">
        <w:rPr>
          <w:rFonts w:ascii="Courier New" w:hAnsi="Courier New" w:cs="Courier New"/>
        </w:rPr>
        <w:tab/>
      </w:r>
      <w:proofErr w:type="spellStart"/>
      <w:proofErr w:type="gramStart"/>
      <w:r w:rsidRPr="00113B31">
        <w:rPr>
          <w:rFonts w:ascii="Courier New" w:hAnsi="Courier New" w:cs="Courier New"/>
        </w:rPr>
        <w:t>struct</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g_ipsec_la_handle</w:t>
      </w:r>
      <w:proofErr w:type="spellEnd"/>
      <w:r w:rsidRPr="00113B31">
        <w:rPr>
          <w:rFonts w:ascii="Courier New" w:hAnsi="Courier New" w:cs="Courier New"/>
        </w:rPr>
        <w:t xml:space="preserve"> handle;</w:t>
      </w:r>
    </w:p>
    <w:p w:rsidR="00324619" w:rsidRPr="00113B31" w:rsidRDefault="00324619" w:rsidP="00C67E27">
      <w:pPr>
        <w:spacing w:after="0"/>
        <w:rPr>
          <w:rFonts w:ascii="Courier New" w:hAnsi="Courier New" w:cs="Courier New"/>
        </w:rPr>
      </w:pPr>
      <w:r w:rsidRPr="00113B31">
        <w:rPr>
          <w:rFonts w:ascii="Courier New" w:hAnsi="Courier New" w:cs="Courier New"/>
        </w:rPr>
        <w:t>}</w:t>
      </w:r>
    </w:p>
    <w:p w:rsidR="00324619" w:rsidRPr="00C03B85" w:rsidRDefault="00324619" w:rsidP="00F608C9">
      <w:pPr>
        <w:pStyle w:val="Heading2"/>
      </w:pPr>
      <w:bookmarkStart w:id="549" w:name="_Toc424044115"/>
      <w:proofErr w:type="spellStart"/>
      <w:r w:rsidRPr="00C03B85">
        <w:t>g_ipsec_la_sa_modify_flags</w:t>
      </w:r>
      <w:bookmarkEnd w:id="549"/>
      <w:proofErr w:type="spellEnd"/>
    </w:p>
    <w:p w:rsidR="00324619" w:rsidRPr="003330BE" w:rsidRDefault="00324619" w:rsidP="00C67E27">
      <w:pPr>
        <w:spacing w:after="0"/>
        <w:rPr>
          <w:rFonts w:ascii="Courier New" w:hAnsi="Courier New" w:cs="Courier New"/>
        </w:rPr>
      </w:pPr>
      <w:proofErr w:type="spellStart"/>
      <w:proofErr w:type="gramStart"/>
      <w:r w:rsidRPr="003330BE">
        <w:rPr>
          <w:rFonts w:ascii="Courier New" w:hAnsi="Courier New" w:cs="Courier New"/>
        </w:rPr>
        <w:t>struct</w:t>
      </w:r>
      <w:proofErr w:type="spellEnd"/>
      <w:proofErr w:type="gramEnd"/>
      <w:r w:rsidRPr="003330BE">
        <w:rPr>
          <w:rFonts w:ascii="Courier New" w:hAnsi="Courier New" w:cs="Courier New"/>
        </w:rPr>
        <w:t xml:space="preserve"> </w:t>
      </w:r>
      <w:proofErr w:type="spellStart"/>
      <w:r w:rsidRPr="003330BE">
        <w:rPr>
          <w:rFonts w:ascii="Courier New" w:hAnsi="Courier New" w:cs="Courier New"/>
        </w:rPr>
        <w:t>g_ipsec_la_sa_modify_flags</w:t>
      </w:r>
      <w:proofErr w:type="spellEnd"/>
    </w:p>
    <w:p w:rsidR="00324619" w:rsidRPr="003330BE" w:rsidRDefault="00324619" w:rsidP="00C67E27">
      <w:pPr>
        <w:spacing w:after="0"/>
        <w:rPr>
          <w:rFonts w:ascii="Courier New" w:hAnsi="Courier New" w:cs="Courier New"/>
        </w:rPr>
      </w:pPr>
      <w:r w:rsidRPr="003330BE">
        <w:rPr>
          <w:rFonts w:ascii="Courier New" w:hAnsi="Courier New" w:cs="Courier New"/>
        </w:rPr>
        <w:t>{</w:t>
      </w:r>
    </w:p>
    <w:p w:rsidR="00324619" w:rsidRPr="003330BE" w:rsidRDefault="00324619" w:rsidP="00C67E27">
      <w:pPr>
        <w:spacing w:after="0"/>
        <w:rPr>
          <w:rFonts w:ascii="Courier New" w:hAnsi="Courier New" w:cs="Courier New"/>
        </w:rPr>
      </w:pPr>
      <w:r w:rsidRPr="003330BE">
        <w:rPr>
          <w:rFonts w:ascii="Courier New" w:hAnsi="Courier New" w:cs="Courier New"/>
        </w:rPr>
        <w:tab/>
        <w:t>G_IPSEC_LA_SA_MODIFY_LOCAL_GW_INFO= 1, /* Modify the Local Gateway Information */</w:t>
      </w:r>
    </w:p>
    <w:p w:rsidR="00324619" w:rsidRPr="003330BE" w:rsidRDefault="00324619" w:rsidP="00C67E27">
      <w:pPr>
        <w:spacing w:after="0"/>
        <w:rPr>
          <w:rFonts w:ascii="Courier New" w:hAnsi="Courier New" w:cs="Courier New"/>
        </w:rPr>
      </w:pPr>
      <w:r w:rsidRPr="003330BE">
        <w:rPr>
          <w:rFonts w:ascii="Courier New" w:hAnsi="Courier New" w:cs="Courier New"/>
        </w:rPr>
        <w:tab/>
        <w:t>G_IPSEC_LA_SA_MODIFY_PEER_GW_INFO, /* Modify the Remote Gateway Information */</w:t>
      </w:r>
    </w:p>
    <w:p w:rsidR="00324619" w:rsidRPr="003330BE" w:rsidRDefault="00324619" w:rsidP="00C67E27">
      <w:pPr>
        <w:spacing w:after="0"/>
        <w:rPr>
          <w:rFonts w:ascii="Courier New" w:hAnsi="Courier New" w:cs="Courier New"/>
        </w:rPr>
      </w:pPr>
      <w:r w:rsidRPr="003330BE">
        <w:rPr>
          <w:rFonts w:ascii="Courier New" w:hAnsi="Courier New" w:cs="Courier New"/>
        </w:rPr>
        <w:tab/>
        <w:t>G_IPSEC_LA_SA_MODIFY_REPLAY_INFO, /* SA will be updated with Sequence number, window bit map etc. */</w:t>
      </w:r>
    </w:p>
    <w:p w:rsidR="00324619" w:rsidRPr="003330BE" w:rsidRDefault="00324619" w:rsidP="00C67E27">
      <w:pPr>
        <w:spacing w:after="0"/>
        <w:rPr>
          <w:rFonts w:ascii="Courier New" w:hAnsi="Courier New" w:cs="Courier New"/>
        </w:rPr>
      </w:pPr>
      <w:r w:rsidRPr="003330BE">
        <w:rPr>
          <w:rFonts w:ascii="Courier New" w:hAnsi="Courier New" w:cs="Courier New"/>
        </w:rPr>
        <w:t>};</w:t>
      </w:r>
    </w:p>
    <w:p w:rsidR="00324619" w:rsidRPr="00C03B85" w:rsidRDefault="00324619" w:rsidP="00F608C9">
      <w:pPr>
        <w:pStyle w:val="Heading2"/>
      </w:pPr>
      <w:bookmarkStart w:id="550" w:name="_Toc424044116"/>
      <w:proofErr w:type="spellStart"/>
      <w:r w:rsidRPr="00C03B85">
        <w:t>g_ipsec_la_sa_mod_inargs</w:t>
      </w:r>
      <w:bookmarkEnd w:id="550"/>
      <w:proofErr w:type="spellEnd"/>
    </w:p>
    <w:p w:rsidR="00324619" w:rsidRPr="003330BE" w:rsidRDefault="00324619" w:rsidP="00C67E27">
      <w:pPr>
        <w:spacing w:after="0"/>
        <w:rPr>
          <w:rFonts w:ascii="Courier New" w:hAnsi="Courier New" w:cs="Courier New"/>
        </w:rPr>
      </w:pPr>
      <w:proofErr w:type="spellStart"/>
      <w:proofErr w:type="gramStart"/>
      <w:r w:rsidRPr="003330BE">
        <w:rPr>
          <w:rFonts w:ascii="Courier New" w:hAnsi="Courier New" w:cs="Courier New"/>
        </w:rPr>
        <w:t>struct</w:t>
      </w:r>
      <w:proofErr w:type="spellEnd"/>
      <w:proofErr w:type="gramEnd"/>
      <w:r w:rsidRPr="003330BE">
        <w:rPr>
          <w:rFonts w:ascii="Courier New" w:hAnsi="Courier New" w:cs="Courier New"/>
        </w:rPr>
        <w:t xml:space="preserve"> </w:t>
      </w:r>
      <w:proofErr w:type="spellStart"/>
      <w:r w:rsidRPr="003330BE">
        <w:rPr>
          <w:rFonts w:ascii="Courier New" w:hAnsi="Courier New" w:cs="Courier New"/>
        </w:rPr>
        <w:t>g_ipsec_la_sa_mod_inargs</w:t>
      </w:r>
      <w:proofErr w:type="spellEnd"/>
    </w:p>
    <w:p w:rsidR="00324619" w:rsidRPr="003330BE" w:rsidRDefault="00324619" w:rsidP="00C67E27">
      <w:pPr>
        <w:spacing w:after="0"/>
        <w:rPr>
          <w:rFonts w:ascii="Courier New" w:hAnsi="Courier New" w:cs="Courier New"/>
        </w:rPr>
      </w:pPr>
      <w:r w:rsidRPr="003330BE">
        <w:rPr>
          <w:rFonts w:ascii="Courier New" w:hAnsi="Courier New" w:cs="Courier New"/>
        </w:rPr>
        <w:t>{</w:t>
      </w:r>
    </w:p>
    <w:p w:rsidR="00324619" w:rsidRPr="003330BE" w:rsidRDefault="00324619" w:rsidP="00C67E27">
      <w:pPr>
        <w:spacing w:after="0"/>
        <w:rPr>
          <w:rFonts w:ascii="Courier New" w:hAnsi="Courier New" w:cs="Courier New"/>
        </w:rPr>
      </w:pPr>
      <w:r w:rsidRPr="003330BE">
        <w:rPr>
          <w:rFonts w:ascii="Courier New" w:hAnsi="Courier New" w:cs="Courier New"/>
        </w:rPr>
        <w:tab/>
      </w:r>
      <w:proofErr w:type="spellStart"/>
      <w:proofErr w:type="gramStart"/>
      <w:r w:rsidRPr="003330BE">
        <w:rPr>
          <w:rFonts w:ascii="Courier New" w:hAnsi="Courier New" w:cs="Courier New"/>
        </w:rPr>
        <w:t>enum</w:t>
      </w:r>
      <w:proofErr w:type="spellEnd"/>
      <w:proofErr w:type="gramEnd"/>
      <w:r w:rsidRPr="003330BE">
        <w:rPr>
          <w:rFonts w:ascii="Courier New" w:hAnsi="Courier New" w:cs="Courier New"/>
        </w:rPr>
        <w:t xml:space="preserve"> </w:t>
      </w:r>
      <w:proofErr w:type="spellStart"/>
      <w:r w:rsidRPr="003330BE">
        <w:rPr>
          <w:rFonts w:ascii="Courier New" w:hAnsi="Courier New" w:cs="Courier New"/>
        </w:rPr>
        <w:t>g_ipsec_la_sa_direction</w:t>
      </w:r>
      <w:proofErr w:type="spellEnd"/>
      <w:r w:rsidRPr="003330BE">
        <w:rPr>
          <w:rFonts w:ascii="Courier New" w:hAnsi="Courier New" w:cs="Courier New"/>
        </w:rPr>
        <w:t>; /* Inbound or Outbound */</w:t>
      </w:r>
    </w:p>
    <w:p w:rsidR="00324619" w:rsidRPr="003330BE" w:rsidRDefault="00324619" w:rsidP="00C67E27">
      <w:pPr>
        <w:spacing w:after="0"/>
        <w:rPr>
          <w:rFonts w:ascii="Courier New" w:hAnsi="Courier New" w:cs="Courier New"/>
        </w:rPr>
      </w:pPr>
      <w:r w:rsidRPr="003330BE">
        <w:rPr>
          <w:rFonts w:ascii="Courier New" w:hAnsi="Courier New" w:cs="Courier New"/>
        </w:rPr>
        <w:tab/>
      </w:r>
      <w:proofErr w:type="spellStart"/>
      <w:proofErr w:type="gramStart"/>
      <w:r w:rsidRPr="003330BE">
        <w:rPr>
          <w:rFonts w:ascii="Courier New" w:hAnsi="Courier New" w:cs="Courier New"/>
        </w:rPr>
        <w:t>struct</w:t>
      </w:r>
      <w:proofErr w:type="spellEnd"/>
      <w:proofErr w:type="gramEnd"/>
      <w:r w:rsidRPr="003330BE">
        <w:rPr>
          <w:rFonts w:ascii="Courier New" w:hAnsi="Courier New" w:cs="Courier New"/>
        </w:rPr>
        <w:t xml:space="preserve"> </w:t>
      </w:r>
      <w:proofErr w:type="spellStart"/>
      <w:r w:rsidRPr="003330BE">
        <w:rPr>
          <w:rFonts w:ascii="Courier New" w:hAnsi="Courier New" w:cs="Courier New"/>
        </w:rPr>
        <w:t>g_ipsec_la_sa_handle</w:t>
      </w:r>
      <w:proofErr w:type="spellEnd"/>
      <w:r w:rsidRPr="003330BE">
        <w:rPr>
          <w:rFonts w:ascii="Courier New" w:hAnsi="Courier New" w:cs="Courier New"/>
        </w:rPr>
        <w:t xml:space="preserve"> *handle; /* SA Handle */</w:t>
      </w:r>
    </w:p>
    <w:p w:rsidR="00324619" w:rsidRPr="003330BE" w:rsidRDefault="00324619" w:rsidP="00C67E27">
      <w:pPr>
        <w:spacing w:after="0"/>
        <w:rPr>
          <w:rFonts w:ascii="Courier New" w:hAnsi="Courier New" w:cs="Courier New"/>
        </w:rPr>
      </w:pPr>
      <w:r w:rsidRPr="003330BE">
        <w:rPr>
          <w:rFonts w:ascii="Courier New" w:hAnsi="Courier New" w:cs="Courier New"/>
        </w:rPr>
        <w:tab/>
      </w:r>
      <w:proofErr w:type="spellStart"/>
      <w:proofErr w:type="gramStart"/>
      <w:r w:rsidRPr="003330BE">
        <w:rPr>
          <w:rFonts w:ascii="Courier New" w:hAnsi="Courier New" w:cs="Courier New"/>
        </w:rPr>
        <w:t>enum</w:t>
      </w:r>
      <w:proofErr w:type="spellEnd"/>
      <w:proofErr w:type="gramEnd"/>
      <w:r w:rsidRPr="003330BE">
        <w:rPr>
          <w:rFonts w:ascii="Courier New" w:hAnsi="Courier New" w:cs="Courier New"/>
        </w:rPr>
        <w:t xml:space="preserve"> </w:t>
      </w:r>
      <w:proofErr w:type="spellStart"/>
      <w:r w:rsidRPr="003330BE">
        <w:rPr>
          <w:rFonts w:ascii="Courier New" w:hAnsi="Courier New" w:cs="Courier New"/>
        </w:rPr>
        <w:t>g_ipsec_la_sa_modify_flags</w:t>
      </w:r>
      <w:proofErr w:type="spellEnd"/>
      <w:r w:rsidRPr="003330BE">
        <w:rPr>
          <w:rFonts w:ascii="Courier New" w:hAnsi="Courier New" w:cs="Courier New"/>
        </w:rPr>
        <w:t xml:space="preserve"> flags; /* Flags that indicate what needs to  be updated */</w:t>
      </w:r>
    </w:p>
    <w:p w:rsidR="00324619" w:rsidRPr="003330BE" w:rsidRDefault="00324619" w:rsidP="00C67E27">
      <w:pPr>
        <w:spacing w:after="0"/>
        <w:rPr>
          <w:rFonts w:ascii="Courier New" w:hAnsi="Courier New" w:cs="Courier New"/>
        </w:rPr>
      </w:pPr>
      <w:r w:rsidRPr="003330BE">
        <w:rPr>
          <w:rFonts w:ascii="Courier New" w:hAnsi="Courier New" w:cs="Courier New"/>
        </w:rPr>
        <w:tab/>
      </w:r>
      <w:proofErr w:type="gramStart"/>
      <w:r w:rsidRPr="003330BE">
        <w:rPr>
          <w:rFonts w:ascii="Courier New" w:hAnsi="Courier New" w:cs="Courier New"/>
        </w:rPr>
        <w:t>union</w:t>
      </w:r>
      <w:proofErr w:type="gramEnd"/>
      <w:r w:rsidRPr="003330BE">
        <w:rPr>
          <w:rFonts w:ascii="Courier New" w:hAnsi="Courier New" w:cs="Courier New"/>
        </w:rPr>
        <w:t xml:space="preserve"> {</w:t>
      </w:r>
    </w:p>
    <w:p w:rsidR="00324619" w:rsidRPr="003330BE" w:rsidRDefault="00324619" w:rsidP="00C67E27">
      <w:pPr>
        <w:spacing w:after="0"/>
        <w:rPr>
          <w:rFonts w:ascii="Courier New" w:hAnsi="Courier New" w:cs="Courier New"/>
        </w:rPr>
      </w:pPr>
      <w:r w:rsidRPr="003330BE">
        <w:rPr>
          <w:rFonts w:ascii="Courier New" w:hAnsi="Courier New" w:cs="Courier New"/>
        </w:rPr>
        <w:tab/>
      </w:r>
      <w:r w:rsidRPr="003330BE">
        <w:rPr>
          <w:rFonts w:ascii="Courier New" w:hAnsi="Courier New" w:cs="Courier New"/>
        </w:rPr>
        <w:tab/>
      </w:r>
      <w:proofErr w:type="spellStart"/>
      <w:proofErr w:type="gramStart"/>
      <w:r w:rsidRPr="003330BE">
        <w:rPr>
          <w:rFonts w:ascii="Courier New" w:hAnsi="Courier New" w:cs="Courier New"/>
        </w:rPr>
        <w:t>struct</w:t>
      </w:r>
      <w:proofErr w:type="spellEnd"/>
      <w:proofErr w:type="gramEnd"/>
      <w:r w:rsidRPr="003330BE">
        <w:rPr>
          <w:rFonts w:ascii="Courier New" w:hAnsi="Courier New" w:cs="Courier New"/>
        </w:rPr>
        <w:t xml:space="preserve"> {</w:t>
      </w:r>
    </w:p>
    <w:p w:rsidR="00324619" w:rsidRPr="003330BE" w:rsidRDefault="00324619" w:rsidP="00C67E27">
      <w:pPr>
        <w:spacing w:after="0"/>
        <w:rPr>
          <w:rFonts w:ascii="Courier New" w:hAnsi="Courier New" w:cs="Courier New"/>
        </w:rPr>
      </w:pPr>
      <w:r w:rsidRPr="003330BE">
        <w:rPr>
          <w:rFonts w:ascii="Courier New" w:hAnsi="Courier New" w:cs="Courier New"/>
        </w:rPr>
        <w:tab/>
      </w:r>
      <w:r w:rsidRPr="003330BE">
        <w:rPr>
          <w:rFonts w:ascii="Courier New" w:hAnsi="Courier New" w:cs="Courier New"/>
        </w:rPr>
        <w:tab/>
      </w:r>
      <w:r w:rsidRPr="003330BE">
        <w:rPr>
          <w:rFonts w:ascii="Courier New" w:hAnsi="Courier New" w:cs="Courier New"/>
        </w:rPr>
        <w:tab/>
      </w:r>
      <w:proofErr w:type="gramStart"/>
      <w:r w:rsidRPr="003330BE">
        <w:rPr>
          <w:rFonts w:ascii="Courier New" w:hAnsi="Courier New" w:cs="Courier New"/>
        </w:rPr>
        <w:t>uint16_t</w:t>
      </w:r>
      <w:proofErr w:type="gramEnd"/>
      <w:r w:rsidRPr="003330BE">
        <w:rPr>
          <w:rFonts w:ascii="Courier New" w:hAnsi="Courier New" w:cs="Courier New"/>
        </w:rPr>
        <w:t xml:space="preserve"> port; /* New Port */</w:t>
      </w:r>
    </w:p>
    <w:p w:rsidR="00324619" w:rsidRPr="003330BE" w:rsidRDefault="00324619" w:rsidP="00C67E27">
      <w:pPr>
        <w:spacing w:after="0"/>
        <w:rPr>
          <w:rFonts w:ascii="Courier New" w:hAnsi="Courier New" w:cs="Courier New"/>
        </w:rPr>
      </w:pPr>
      <w:r w:rsidRPr="003330BE">
        <w:rPr>
          <w:rFonts w:ascii="Courier New" w:hAnsi="Courier New" w:cs="Courier New"/>
        </w:rPr>
        <w:tab/>
      </w:r>
      <w:r w:rsidRPr="003330BE">
        <w:rPr>
          <w:rFonts w:ascii="Courier New" w:hAnsi="Courier New" w:cs="Courier New"/>
        </w:rPr>
        <w:tab/>
      </w:r>
      <w:r w:rsidRPr="003330BE">
        <w:rPr>
          <w:rFonts w:ascii="Courier New" w:hAnsi="Courier New" w:cs="Courier New"/>
        </w:rPr>
        <w:tab/>
      </w:r>
      <w:proofErr w:type="spellStart"/>
      <w:proofErr w:type="gramStart"/>
      <w:r w:rsidRPr="003330BE">
        <w:rPr>
          <w:rFonts w:ascii="Courier New" w:hAnsi="Courier New" w:cs="Courier New"/>
        </w:rPr>
        <w:t>struct</w:t>
      </w:r>
      <w:proofErr w:type="spellEnd"/>
      <w:proofErr w:type="gramEnd"/>
      <w:r w:rsidRPr="003330BE">
        <w:rPr>
          <w:rFonts w:ascii="Courier New" w:hAnsi="Courier New" w:cs="Courier New"/>
        </w:rPr>
        <w:t xml:space="preserve"> </w:t>
      </w:r>
      <w:proofErr w:type="spellStart"/>
      <w:r w:rsidRPr="003330BE">
        <w:rPr>
          <w:rFonts w:ascii="Courier New" w:hAnsi="Courier New" w:cs="Courier New"/>
        </w:rPr>
        <w:t>g_ip_addr</w:t>
      </w:r>
      <w:proofErr w:type="spellEnd"/>
      <w:r w:rsidRPr="003330BE">
        <w:rPr>
          <w:rFonts w:ascii="Courier New" w:hAnsi="Courier New" w:cs="Courier New"/>
        </w:rPr>
        <w:t xml:space="preserve"> </w:t>
      </w:r>
      <w:proofErr w:type="spellStart"/>
      <w:r w:rsidRPr="003330BE">
        <w:rPr>
          <w:rFonts w:ascii="Courier New" w:hAnsi="Courier New" w:cs="Courier New"/>
        </w:rPr>
        <w:t>addr</w:t>
      </w:r>
      <w:proofErr w:type="spellEnd"/>
      <w:r w:rsidRPr="003330BE">
        <w:rPr>
          <w:rFonts w:ascii="Courier New" w:hAnsi="Courier New" w:cs="Courier New"/>
        </w:rPr>
        <w:t>;  /* New IP Address */</w:t>
      </w:r>
    </w:p>
    <w:p w:rsidR="00324619" w:rsidRPr="003330BE" w:rsidRDefault="00324619" w:rsidP="00C67E27">
      <w:pPr>
        <w:spacing w:after="0"/>
        <w:rPr>
          <w:rFonts w:ascii="Courier New" w:hAnsi="Courier New" w:cs="Courier New"/>
        </w:rPr>
      </w:pPr>
      <w:r w:rsidRPr="003330BE">
        <w:rPr>
          <w:rFonts w:ascii="Courier New" w:hAnsi="Courier New" w:cs="Courier New"/>
        </w:rPr>
        <w:tab/>
      </w:r>
      <w:r w:rsidRPr="003330BE">
        <w:rPr>
          <w:rFonts w:ascii="Courier New" w:hAnsi="Courier New" w:cs="Courier New"/>
        </w:rPr>
        <w:tab/>
      </w:r>
      <w:proofErr w:type="gramStart"/>
      <w:r w:rsidRPr="003330BE">
        <w:rPr>
          <w:rFonts w:ascii="Courier New" w:hAnsi="Courier New" w:cs="Courier New"/>
        </w:rPr>
        <w:t>}</w:t>
      </w:r>
      <w:proofErr w:type="spellStart"/>
      <w:r w:rsidRPr="003330BE">
        <w:rPr>
          <w:rFonts w:ascii="Courier New" w:hAnsi="Courier New" w:cs="Courier New"/>
        </w:rPr>
        <w:t>addr</w:t>
      </w:r>
      <w:proofErr w:type="gramEnd"/>
      <w:r w:rsidRPr="003330BE">
        <w:rPr>
          <w:rFonts w:ascii="Courier New" w:hAnsi="Courier New" w:cs="Courier New"/>
        </w:rPr>
        <w:t>_info</w:t>
      </w:r>
      <w:proofErr w:type="spellEnd"/>
      <w:r w:rsidRPr="003330BE">
        <w:rPr>
          <w:rFonts w:ascii="Courier New" w:hAnsi="Courier New" w:cs="Courier New"/>
        </w:rPr>
        <w:t>; /* Valid when Local or Remote Gateway Information is modified */</w:t>
      </w:r>
    </w:p>
    <w:p w:rsidR="00324619" w:rsidRPr="003330BE" w:rsidRDefault="00324619" w:rsidP="00C67E27">
      <w:pPr>
        <w:spacing w:after="0"/>
        <w:rPr>
          <w:rFonts w:ascii="Courier New" w:hAnsi="Courier New" w:cs="Courier New"/>
        </w:rPr>
      </w:pPr>
      <w:r w:rsidRPr="003330BE">
        <w:rPr>
          <w:rFonts w:ascii="Courier New" w:hAnsi="Courier New" w:cs="Courier New"/>
        </w:rPr>
        <w:tab/>
      </w:r>
      <w:r w:rsidRPr="003330BE">
        <w:rPr>
          <w:rFonts w:ascii="Courier New" w:hAnsi="Courier New" w:cs="Courier New"/>
        </w:rPr>
        <w:tab/>
      </w:r>
      <w:proofErr w:type="spellStart"/>
      <w:proofErr w:type="gramStart"/>
      <w:r w:rsidRPr="003330BE">
        <w:rPr>
          <w:rFonts w:ascii="Courier New" w:hAnsi="Courier New" w:cs="Courier New"/>
        </w:rPr>
        <w:t>struct</w:t>
      </w:r>
      <w:proofErr w:type="spellEnd"/>
      <w:r w:rsidRPr="003330BE">
        <w:rPr>
          <w:rFonts w:ascii="Courier New" w:hAnsi="Courier New" w:cs="Courier New"/>
        </w:rPr>
        <w:t xml:space="preserve">  {</w:t>
      </w:r>
      <w:proofErr w:type="gramEnd"/>
    </w:p>
    <w:p w:rsidR="00324619" w:rsidRPr="003330BE" w:rsidRDefault="00324619" w:rsidP="00C67E27">
      <w:pPr>
        <w:spacing w:after="0"/>
        <w:rPr>
          <w:rFonts w:ascii="Courier New" w:hAnsi="Courier New" w:cs="Courier New"/>
        </w:rPr>
      </w:pPr>
      <w:r w:rsidRPr="003330BE">
        <w:rPr>
          <w:rFonts w:ascii="Courier New" w:hAnsi="Courier New" w:cs="Courier New"/>
        </w:rPr>
        <w:tab/>
      </w:r>
      <w:r w:rsidRPr="003330BE">
        <w:rPr>
          <w:rFonts w:ascii="Courier New" w:hAnsi="Courier New" w:cs="Courier New"/>
        </w:rPr>
        <w:tab/>
      </w:r>
      <w:r w:rsidRPr="003330BE">
        <w:rPr>
          <w:rFonts w:ascii="Courier New" w:hAnsi="Courier New" w:cs="Courier New"/>
        </w:rPr>
        <w:tab/>
      </w:r>
      <w:proofErr w:type="spellStart"/>
      <w:proofErr w:type="gramStart"/>
      <w:r w:rsidRPr="003330BE">
        <w:rPr>
          <w:rFonts w:ascii="Courier New" w:hAnsi="Courier New" w:cs="Courier New"/>
        </w:rPr>
        <w:t>enum</w:t>
      </w:r>
      <w:proofErr w:type="spellEnd"/>
      <w:proofErr w:type="gramEnd"/>
      <w:r w:rsidRPr="003330BE">
        <w:rPr>
          <w:rFonts w:ascii="Courier New" w:hAnsi="Courier New" w:cs="Courier New"/>
        </w:rPr>
        <w:t xml:space="preserve"> </w:t>
      </w:r>
      <w:proofErr w:type="spellStart"/>
      <w:r w:rsidRPr="003330BE">
        <w:rPr>
          <w:rFonts w:ascii="Courier New" w:hAnsi="Courier New" w:cs="Courier New"/>
        </w:rPr>
        <w:t>g_ipsec_la_sa_modify_replay_info_flags</w:t>
      </w:r>
      <w:proofErr w:type="spellEnd"/>
      <w:r w:rsidRPr="003330BE">
        <w:rPr>
          <w:rFonts w:ascii="Courier New" w:hAnsi="Courier New" w:cs="Courier New"/>
        </w:rPr>
        <w:t xml:space="preserve"> flags; /* Flag indicates which parameters are being modified */</w:t>
      </w:r>
    </w:p>
    <w:p w:rsidR="00324619" w:rsidRPr="003330BE" w:rsidRDefault="00324619" w:rsidP="00C67E27">
      <w:pPr>
        <w:spacing w:after="0"/>
        <w:rPr>
          <w:rFonts w:ascii="Courier New" w:hAnsi="Courier New" w:cs="Courier New"/>
        </w:rPr>
      </w:pPr>
      <w:r w:rsidRPr="003330BE">
        <w:rPr>
          <w:rFonts w:ascii="Courier New" w:hAnsi="Courier New" w:cs="Courier New"/>
        </w:rPr>
        <w:tab/>
      </w:r>
      <w:r w:rsidRPr="003330BE">
        <w:rPr>
          <w:rFonts w:ascii="Courier New" w:hAnsi="Courier New" w:cs="Courier New"/>
        </w:rPr>
        <w:tab/>
      </w:r>
      <w:r w:rsidRPr="003330BE">
        <w:rPr>
          <w:rFonts w:ascii="Courier New" w:hAnsi="Courier New" w:cs="Courier New"/>
        </w:rPr>
        <w:tab/>
        <w:t xml:space="preserve">uint8_t </w:t>
      </w:r>
      <w:proofErr w:type="spellStart"/>
      <w:r w:rsidRPr="003330BE">
        <w:rPr>
          <w:rFonts w:ascii="Courier New" w:hAnsi="Courier New" w:cs="Courier New"/>
        </w:rPr>
        <w:t>anti_replay_window_size</w:t>
      </w:r>
      <w:proofErr w:type="spellEnd"/>
      <w:r w:rsidRPr="003330BE">
        <w:rPr>
          <w:rFonts w:ascii="Courier New" w:hAnsi="Courier New" w:cs="Courier New"/>
        </w:rPr>
        <w:t>; /* Anti replay window size is being modified */</w:t>
      </w:r>
    </w:p>
    <w:p w:rsidR="00324619" w:rsidRPr="003330BE" w:rsidRDefault="00324619" w:rsidP="00C67E27">
      <w:pPr>
        <w:spacing w:after="0"/>
        <w:rPr>
          <w:rFonts w:ascii="Courier New" w:hAnsi="Courier New" w:cs="Courier New"/>
        </w:rPr>
      </w:pPr>
      <w:r w:rsidRPr="003330BE">
        <w:rPr>
          <w:rFonts w:ascii="Courier New" w:hAnsi="Courier New" w:cs="Courier New"/>
        </w:rPr>
        <w:lastRenderedPageBreak/>
        <w:tab/>
      </w:r>
      <w:r w:rsidRPr="003330BE">
        <w:rPr>
          <w:rFonts w:ascii="Courier New" w:hAnsi="Courier New" w:cs="Courier New"/>
        </w:rPr>
        <w:tab/>
      </w:r>
      <w:r w:rsidRPr="003330BE">
        <w:rPr>
          <w:rFonts w:ascii="Courier New" w:hAnsi="Courier New" w:cs="Courier New"/>
        </w:rPr>
        <w:tab/>
        <w:t xml:space="preserve">uint32_t </w:t>
      </w:r>
      <w:proofErr w:type="spellStart"/>
      <w:r w:rsidRPr="003330BE">
        <w:rPr>
          <w:rFonts w:ascii="Courier New" w:hAnsi="Courier New" w:cs="Courier New"/>
        </w:rPr>
        <w:t>anti_replay_window_bit_map</w:t>
      </w:r>
      <w:proofErr w:type="spellEnd"/>
      <w:r w:rsidRPr="003330BE">
        <w:rPr>
          <w:rFonts w:ascii="Courier New" w:hAnsi="Courier New" w:cs="Courier New"/>
        </w:rPr>
        <w:t>; /* Window bit map array is being updated */</w:t>
      </w:r>
    </w:p>
    <w:p w:rsidR="00324619" w:rsidRPr="003330BE" w:rsidRDefault="00324619" w:rsidP="00C67E27">
      <w:pPr>
        <w:spacing w:after="0"/>
        <w:rPr>
          <w:rFonts w:ascii="Courier New" w:hAnsi="Courier New" w:cs="Courier New"/>
        </w:rPr>
      </w:pPr>
      <w:r w:rsidRPr="003330BE">
        <w:rPr>
          <w:rFonts w:ascii="Courier New" w:hAnsi="Courier New" w:cs="Courier New"/>
        </w:rPr>
        <w:tab/>
      </w:r>
      <w:r w:rsidRPr="003330BE">
        <w:rPr>
          <w:rFonts w:ascii="Courier New" w:hAnsi="Courier New" w:cs="Courier New"/>
        </w:rPr>
        <w:tab/>
      </w:r>
      <w:r w:rsidRPr="003330BE">
        <w:rPr>
          <w:rFonts w:ascii="Courier New" w:hAnsi="Courier New" w:cs="Courier New"/>
        </w:rPr>
        <w:tab/>
        <w:t xml:space="preserve">uint32_t </w:t>
      </w:r>
      <w:proofErr w:type="spellStart"/>
      <w:r w:rsidRPr="003330BE">
        <w:rPr>
          <w:rFonts w:ascii="Courier New" w:hAnsi="Courier New" w:cs="Courier New"/>
        </w:rPr>
        <w:t>seq_num</w:t>
      </w:r>
      <w:proofErr w:type="spellEnd"/>
      <w:r w:rsidRPr="003330BE">
        <w:rPr>
          <w:rFonts w:ascii="Courier New" w:hAnsi="Courier New" w:cs="Courier New"/>
        </w:rPr>
        <w:t>; /* Sequence Number is being updated */</w:t>
      </w:r>
    </w:p>
    <w:p w:rsidR="00324619" w:rsidRPr="003330BE" w:rsidRDefault="00324619" w:rsidP="00C67E27">
      <w:pPr>
        <w:spacing w:after="0"/>
        <w:rPr>
          <w:rFonts w:ascii="Courier New" w:hAnsi="Courier New" w:cs="Courier New"/>
        </w:rPr>
      </w:pPr>
      <w:r w:rsidRPr="003330BE">
        <w:rPr>
          <w:rFonts w:ascii="Courier New" w:hAnsi="Courier New" w:cs="Courier New"/>
        </w:rPr>
        <w:tab/>
      </w:r>
      <w:r w:rsidRPr="003330BE">
        <w:rPr>
          <w:rFonts w:ascii="Courier New" w:hAnsi="Courier New" w:cs="Courier New"/>
        </w:rPr>
        <w:tab/>
      </w:r>
      <w:r w:rsidRPr="003330BE">
        <w:rPr>
          <w:rFonts w:ascii="Courier New" w:hAnsi="Courier New" w:cs="Courier New"/>
        </w:rPr>
        <w:tab/>
        <w:t xml:space="preserve">uint32_t </w:t>
      </w:r>
      <w:proofErr w:type="spellStart"/>
      <w:r w:rsidRPr="003330BE">
        <w:rPr>
          <w:rFonts w:ascii="Courier New" w:hAnsi="Courier New" w:cs="Courier New"/>
        </w:rPr>
        <w:t>hi_seq_num</w:t>
      </w:r>
      <w:proofErr w:type="spellEnd"/>
      <w:r w:rsidRPr="003330BE">
        <w:rPr>
          <w:rFonts w:ascii="Courier New" w:hAnsi="Courier New" w:cs="Courier New"/>
        </w:rPr>
        <w:t>; /* Higher order Sequence number, when Extended Sequence number is used */</w:t>
      </w:r>
    </w:p>
    <w:p w:rsidR="00324619" w:rsidRPr="003330BE" w:rsidRDefault="00324619" w:rsidP="00C67E27">
      <w:pPr>
        <w:spacing w:after="0"/>
        <w:rPr>
          <w:rFonts w:ascii="Courier New" w:hAnsi="Courier New" w:cs="Courier New"/>
        </w:rPr>
      </w:pPr>
      <w:r w:rsidRPr="003330BE">
        <w:rPr>
          <w:rFonts w:ascii="Courier New" w:hAnsi="Courier New" w:cs="Courier New"/>
        </w:rPr>
        <w:tab/>
      </w:r>
      <w:r w:rsidRPr="003330BE">
        <w:rPr>
          <w:rFonts w:ascii="Courier New" w:hAnsi="Courier New" w:cs="Courier New"/>
        </w:rPr>
        <w:tab/>
        <w:t>}; /* Valid when SA_MODIFY_REPLAY_INFO is set */</w:t>
      </w:r>
    </w:p>
    <w:p w:rsidR="00324619" w:rsidRPr="003330BE" w:rsidRDefault="00324619" w:rsidP="00C67E27">
      <w:pPr>
        <w:spacing w:after="0"/>
        <w:rPr>
          <w:rFonts w:ascii="Courier New" w:hAnsi="Courier New" w:cs="Courier New"/>
        </w:rPr>
      </w:pPr>
      <w:r w:rsidRPr="003330BE">
        <w:rPr>
          <w:rFonts w:ascii="Courier New" w:hAnsi="Courier New" w:cs="Courier New"/>
        </w:rPr>
        <w:tab/>
        <w:t>}</w:t>
      </w:r>
    </w:p>
    <w:p w:rsidR="00324619" w:rsidRPr="003330BE" w:rsidRDefault="00324619" w:rsidP="00C67E27">
      <w:pPr>
        <w:spacing w:after="0"/>
        <w:rPr>
          <w:rFonts w:ascii="Courier New" w:hAnsi="Courier New" w:cs="Courier New"/>
        </w:rPr>
      </w:pPr>
      <w:r w:rsidRPr="003330BE">
        <w:rPr>
          <w:rFonts w:ascii="Courier New" w:hAnsi="Courier New" w:cs="Courier New"/>
        </w:rPr>
        <w:t>};</w:t>
      </w:r>
    </w:p>
    <w:p w:rsidR="00324619" w:rsidRPr="003330BE" w:rsidRDefault="00324619" w:rsidP="00324619">
      <w:pPr>
        <w:rPr>
          <w:rFonts w:ascii="Courier New" w:hAnsi="Courier New" w:cs="Courier New"/>
        </w:rPr>
      </w:pPr>
    </w:p>
    <w:p w:rsidR="00324619" w:rsidRPr="00C03B85" w:rsidRDefault="00324619" w:rsidP="00F608C9">
      <w:pPr>
        <w:pStyle w:val="Heading2"/>
      </w:pPr>
      <w:bookmarkStart w:id="551" w:name="_Toc424044117"/>
      <w:proofErr w:type="spellStart"/>
      <w:r w:rsidRPr="00C03B85">
        <w:t>g_ipsec_la_sa_mod</w:t>
      </w:r>
      <w:del w:id="552" w:author="Venkataraman Subhashini-B22166" w:date="2015-07-19T15:07:00Z">
        <w:r w:rsidRPr="00C03B85" w:rsidDel="00372231">
          <w:delText>ify</w:delText>
        </w:r>
      </w:del>
      <w:r w:rsidRPr="00C03B85">
        <w:t>_outargs</w:t>
      </w:r>
      <w:bookmarkEnd w:id="551"/>
      <w:proofErr w:type="spellEnd"/>
    </w:p>
    <w:p w:rsidR="00324619" w:rsidRPr="003330BE" w:rsidRDefault="00324619" w:rsidP="00C67E27">
      <w:pPr>
        <w:spacing w:after="0"/>
        <w:rPr>
          <w:rFonts w:ascii="Courier New" w:hAnsi="Courier New" w:cs="Courier New"/>
        </w:rPr>
      </w:pPr>
      <w:proofErr w:type="spellStart"/>
      <w:proofErr w:type="gramStart"/>
      <w:r w:rsidRPr="003330BE">
        <w:rPr>
          <w:rFonts w:ascii="Courier New" w:hAnsi="Courier New" w:cs="Courier New"/>
        </w:rPr>
        <w:t>struct</w:t>
      </w:r>
      <w:proofErr w:type="spellEnd"/>
      <w:proofErr w:type="gramEnd"/>
      <w:r w:rsidRPr="003330BE">
        <w:rPr>
          <w:rFonts w:ascii="Courier New" w:hAnsi="Courier New" w:cs="Courier New"/>
        </w:rPr>
        <w:t xml:space="preserve"> </w:t>
      </w:r>
      <w:proofErr w:type="spellStart"/>
      <w:r w:rsidRPr="003330BE">
        <w:rPr>
          <w:rFonts w:ascii="Courier New" w:hAnsi="Courier New" w:cs="Courier New"/>
        </w:rPr>
        <w:t>g_ipsec_la_sa_mod</w:t>
      </w:r>
      <w:del w:id="553" w:author="Venkataraman Subhashini-B22166" w:date="2015-07-19T15:07:00Z">
        <w:r w:rsidRPr="003330BE" w:rsidDel="00372231">
          <w:rPr>
            <w:rFonts w:ascii="Courier New" w:hAnsi="Courier New" w:cs="Courier New"/>
          </w:rPr>
          <w:delText>ify</w:delText>
        </w:r>
      </w:del>
      <w:r w:rsidRPr="003330BE">
        <w:rPr>
          <w:rFonts w:ascii="Courier New" w:hAnsi="Courier New" w:cs="Courier New"/>
        </w:rPr>
        <w:t>_outargs</w:t>
      </w:r>
      <w:proofErr w:type="spellEnd"/>
    </w:p>
    <w:p w:rsidR="00324619" w:rsidRPr="003330BE" w:rsidRDefault="00324619" w:rsidP="00C67E27">
      <w:pPr>
        <w:spacing w:after="0"/>
        <w:rPr>
          <w:rFonts w:ascii="Courier New" w:hAnsi="Courier New" w:cs="Courier New"/>
        </w:rPr>
      </w:pPr>
      <w:r w:rsidRPr="003330BE">
        <w:rPr>
          <w:rFonts w:ascii="Courier New" w:hAnsi="Courier New" w:cs="Courier New"/>
        </w:rPr>
        <w:t>{</w:t>
      </w:r>
    </w:p>
    <w:p w:rsidR="00324619" w:rsidRPr="003330BE" w:rsidRDefault="00324619" w:rsidP="00C67E27">
      <w:pPr>
        <w:spacing w:after="0"/>
        <w:rPr>
          <w:rFonts w:ascii="Courier New" w:hAnsi="Courier New" w:cs="Courier New"/>
        </w:rPr>
      </w:pPr>
      <w:r w:rsidRPr="003330BE">
        <w:rPr>
          <w:rFonts w:ascii="Courier New" w:hAnsi="Courier New" w:cs="Courier New"/>
        </w:rPr>
        <w:tab/>
      </w:r>
      <w:proofErr w:type="gramStart"/>
      <w:r w:rsidRPr="003330BE">
        <w:rPr>
          <w:rFonts w:ascii="Courier New" w:hAnsi="Courier New" w:cs="Courier New"/>
        </w:rPr>
        <w:t>int32_t</w:t>
      </w:r>
      <w:proofErr w:type="gramEnd"/>
      <w:r w:rsidRPr="003330BE">
        <w:rPr>
          <w:rFonts w:ascii="Courier New" w:hAnsi="Courier New" w:cs="Courier New"/>
        </w:rPr>
        <w:t xml:space="preserve"> result /* 0 Success; Non zero value: </w:t>
      </w:r>
      <w:r w:rsidRPr="003330BE">
        <w:rPr>
          <w:rFonts w:ascii="Courier New" w:hAnsi="Courier New" w:cs="Courier New"/>
          <w:highlight w:val="yellow"/>
        </w:rPr>
        <w:t>Error code indicating failure</w:t>
      </w:r>
      <w:r w:rsidRPr="003330BE">
        <w:rPr>
          <w:rFonts w:ascii="Courier New" w:hAnsi="Courier New" w:cs="Courier New"/>
        </w:rPr>
        <w:t xml:space="preserve"> */</w:t>
      </w:r>
    </w:p>
    <w:p w:rsidR="00324619" w:rsidRPr="003330BE" w:rsidRDefault="00324619" w:rsidP="00C67E27">
      <w:pPr>
        <w:spacing w:after="0"/>
        <w:rPr>
          <w:rFonts w:ascii="Courier New" w:hAnsi="Courier New" w:cs="Courier New"/>
        </w:rPr>
      </w:pPr>
      <w:r w:rsidRPr="003330BE">
        <w:rPr>
          <w:rFonts w:ascii="Courier New" w:hAnsi="Courier New" w:cs="Courier New"/>
        </w:rPr>
        <w:t>}</w:t>
      </w:r>
    </w:p>
    <w:p w:rsidR="00324619" w:rsidRPr="00C03B85" w:rsidRDefault="00324619" w:rsidP="00F608C9">
      <w:pPr>
        <w:pStyle w:val="Heading2"/>
      </w:pPr>
      <w:bookmarkStart w:id="554" w:name="_Toc424044118"/>
      <w:proofErr w:type="spellStart"/>
      <w:r w:rsidRPr="00C03B85">
        <w:t>g_ipsec_la_sa_del_inargs</w:t>
      </w:r>
      <w:bookmarkEnd w:id="554"/>
      <w:proofErr w:type="spellEnd"/>
    </w:p>
    <w:p w:rsidR="00324619" w:rsidRPr="001173F7" w:rsidRDefault="00324619" w:rsidP="00C67E27">
      <w:pPr>
        <w:spacing w:after="0"/>
        <w:rPr>
          <w:rFonts w:ascii="Courier New" w:hAnsi="Courier New" w:cs="Courier New"/>
        </w:rPr>
      </w:pPr>
      <w:proofErr w:type="spellStart"/>
      <w:proofErr w:type="gramStart"/>
      <w:r w:rsidRPr="001173F7">
        <w:rPr>
          <w:rFonts w:ascii="Courier New" w:hAnsi="Courier New" w:cs="Courier New"/>
        </w:rPr>
        <w:t>struct</w:t>
      </w:r>
      <w:proofErr w:type="spellEnd"/>
      <w:proofErr w:type="gramEnd"/>
      <w:r w:rsidRPr="001173F7">
        <w:rPr>
          <w:rFonts w:ascii="Courier New" w:hAnsi="Courier New" w:cs="Courier New"/>
        </w:rPr>
        <w:t xml:space="preserve"> </w:t>
      </w:r>
      <w:proofErr w:type="spellStart"/>
      <w:r w:rsidRPr="001173F7">
        <w:rPr>
          <w:rFonts w:ascii="Courier New" w:hAnsi="Courier New" w:cs="Courier New"/>
        </w:rPr>
        <w:t>g_ipsec_la_sa_del_inargs</w:t>
      </w:r>
      <w:proofErr w:type="spellEnd"/>
    </w:p>
    <w:p w:rsidR="00324619" w:rsidRPr="001173F7" w:rsidRDefault="00324619" w:rsidP="00C67E27">
      <w:pPr>
        <w:spacing w:after="0"/>
        <w:rPr>
          <w:rFonts w:ascii="Courier New" w:hAnsi="Courier New" w:cs="Courier New"/>
        </w:rPr>
      </w:pPr>
      <w:r w:rsidRPr="001173F7">
        <w:rPr>
          <w:rFonts w:ascii="Courier New" w:hAnsi="Courier New" w:cs="Courier New"/>
        </w:rPr>
        <w:t>{</w:t>
      </w:r>
    </w:p>
    <w:p w:rsidR="00324619" w:rsidRPr="001173F7" w:rsidRDefault="00324619" w:rsidP="00C67E27">
      <w:pPr>
        <w:spacing w:after="0"/>
        <w:rPr>
          <w:rFonts w:ascii="Courier New" w:hAnsi="Courier New" w:cs="Courier New"/>
        </w:rPr>
      </w:pPr>
      <w:r w:rsidRPr="001173F7">
        <w:rPr>
          <w:rFonts w:ascii="Courier New" w:hAnsi="Courier New" w:cs="Courier New"/>
        </w:rPr>
        <w:tab/>
      </w:r>
      <w:proofErr w:type="spellStart"/>
      <w:proofErr w:type="gramStart"/>
      <w:r w:rsidRPr="001173F7">
        <w:rPr>
          <w:rFonts w:ascii="Courier New" w:hAnsi="Courier New" w:cs="Courier New"/>
        </w:rPr>
        <w:t>enum</w:t>
      </w:r>
      <w:proofErr w:type="spellEnd"/>
      <w:proofErr w:type="gramEnd"/>
      <w:r w:rsidRPr="001173F7">
        <w:rPr>
          <w:rFonts w:ascii="Courier New" w:hAnsi="Courier New" w:cs="Courier New"/>
        </w:rPr>
        <w:t xml:space="preserve"> </w:t>
      </w:r>
      <w:proofErr w:type="spellStart"/>
      <w:r w:rsidRPr="001173F7">
        <w:rPr>
          <w:rFonts w:ascii="Courier New" w:hAnsi="Courier New" w:cs="Courier New"/>
        </w:rPr>
        <w:t>g_ipsec_la_sa_direction</w:t>
      </w:r>
      <w:proofErr w:type="spellEnd"/>
      <w:r w:rsidRPr="001173F7">
        <w:rPr>
          <w:rFonts w:ascii="Courier New" w:hAnsi="Courier New" w:cs="Courier New"/>
        </w:rPr>
        <w:t xml:space="preserve">  </w:t>
      </w:r>
      <w:proofErr w:type="spellStart"/>
      <w:r w:rsidRPr="001173F7">
        <w:rPr>
          <w:rFonts w:ascii="Courier New" w:hAnsi="Courier New" w:cs="Courier New"/>
        </w:rPr>
        <w:t>dir</w:t>
      </w:r>
      <w:proofErr w:type="spellEnd"/>
      <w:r w:rsidRPr="001173F7">
        <w:rPr>
          <w:rFonts w:ascii="Courier New" w:hAnsi="Courier New" w:cs="Courier New"/>
        </w:rPr>
        <w:t>; /* Input or Output */</w:t>
      </w:r>
    </w:p>
    <w:p w:rsidR="00324619" w:rsidRPr="001173F7" w:rsidRDefault="00324619" w:rsidP="00C67E27">
      <w:pPr>
        <w:spacing w:after="0"/>
        <w:rPr>
          <w:rFonts w:ascii="Courier New" w:hAnsi="Courier New" w:cs="Courier New"/>
        </w:rPr>
      </w:pPr>
      <w:r w:rsidRPr="001173F7">
        <w:rPr>
          <w:rFonts w:ascii="Courier New" w:hAnsi="Courier New" w:cs="Courier New"/>
        </w:rPr>
        <w:tab/>
      </w:r>
      <w:proofErr w:type="spellStart"/>
      <w:proofErr w:type="gramStart"/>
      <w:r w:rsidRPr="001173F7">
        <w:rPr>
          <w:rFonts w:ascii="Courier New" w:hAnsi="Courier New" w:cs="Courier New"/>
        </w:rPr>
        <w:t>struct</w:t>
      </w:r>
      <w:proofErr w:type="spellEnd"/>
      <w:proofErr w:type="gramEnd"/>
      <w:r w:rsidRPr="001173F7">
        <w:rPr>
          <w:rFonts w:ascii="Courier New" w:hAnsi="Courier New" w:cs="Courier New"/>
        </w:rPr>
        <w:t xml:space="preserve"> </w:t>
      </w:r>
      <w:proofErr w:type="spellStart"/>
      <w:r w:rsidRPr="001173F7">
        <w:rPr>
          <w:rFonts w:ascii="Courier New" w:hAnsi="Courier New" w:cs="Courier New"/>
        </w:rPr>
        <w:t>g_ipsec_la_sa_handle</w:t>
      </w:r>
      <w:proofErr w:type="spellEnd"/>
      <w:r w:rsidRPr="001173F7">
        <w:rPr>
          <w:rFonts w:ascii="Courier New" w:hAnsi="Courier New" w:cs="Courier New"/>
        </w:rPr>
        <w:t xml:space="preserve"> *handle; /* SA Handle */</w:t>
      </w:r>
    </w:p>
    <w:p w:rsidR="00324619" w:rsidRPr="001173F7" w:rsidRDefault="00324619" w:rsidP="00C67E27">
      <w:pPr>
        <w:spacing w:after="0"/>
        <w:rPr>
          <w:rFonts w:ascii="Courier New" w:hAnsi="Courier New" w:cs="Courier New"/>
        </w:rPr>
      </w:pPr>
      <w:r w:rsidRPr="001173F7">
        <w:rPr>
          <w:rFonts w:ascii="Courier New" w:hAnsi="Courier New" w:cs="Courier New"/>
        </w:rPr>
        <w:t>};</w:t>
      </w:r>
    </w:p>
    <w:p w:rsidR="00324619" w:rsidRPr="00C03B85" w:rsidRDefault="00324619" w:rsidP="00F608C9">
      <w:pPr>
        <w:pStyle w:val="Heading2"/>
      </w:pPr>
      <w:bookmarkStart w:id="555" w:name="_Toc424044119"/>
      <w:proofErr w:type="spellStart"/>
      <w:r w:rsidRPr="00C03B85">
        <w:t>g_ipsec_la_sa_del_outargs</w:t>
      </w:r>
      <w:bookmarkEnd w:id="555"/>
      <w:proofErr w:type="spellEnd"/>
    </w:p>
    <w:p w:rsidR="00324619" w:rsidRPr="001173F7" w:rsidRDefault="00324619" w:rsidP="00C67E27">
      <w:pPr>
        <w:spacing w:after="0"/>
        <w:rPr>
          <w:rFonts w:ascii="Courier New" w:hAnsi="Courier New" w:cs="Courier New"/>
        </w:rPr>
      </w:pPr>
      <w:proofErr w:type="spellStart"/>
      <w:proofErr w:type="gramStart"/>
      <w:r w:rsidRPr="001173F7">
        <w:rPr>
          <w:rFonts w:ascii="Courier New" w:hAnsi="Courier New" w:cs="Courier New"/>
        </w:rPr>
        <w:t>struct</w:t>
      </w:r>
      <w:proofErr w:type="spellEnd"/>
      <w:proofErr w:type="gramEnd"/>
      <w:r w:rsidRPr="001173F7">
        <w:rPr>
          <w:rFonts w:ascii="Courier New" w:hAnsi="Courier New" w:cs="Courier New"/>
        </w:rPr>
        <w:t xml:space="preserve"> </w:t>
      </w:r>
      <w:proofErr w:type="spellStart"/>
      <w:r w:rsidRPr="001173F7">
        <w:rPr>
          <w:rFonts w:ascii="Courier New" w:hAnsi="Courier New" w:cs="Courier New"/>
        </w:rPr>
        <w:t>g_ipsec_la_sa_del_outargs</w:t>
      </w:r>
      <w:proofErr w:type="spellEnd"/>
    </w:p>
    <w:p w:rsidR="00324619" w:rsidRPr="001173F7" w:rsidRDefault="00324619" w:rsidP="00C67E27">
      <w:pPr>
        <w:spacing w:after="0"/>
        <w:rPr>
          <w:rFonts w:ascii="Courier New" w:hAnsi="Courier New" w:cs="Courier New"/>
        </w:rPr>
      </w:pPr>
      <w:r w:rsidRPr="001173F7">
        <w:rPr>
          <w:rFonts w:ascii="Courier New" w:hAnsi="Courier New" w:cs="Courier New"/>
        </w:rPr>
        <w:t>{</w:t>
      </w:r>
    </w:p>
    <w:p w:rsidR="00324619" w:rsidRPr="001173F7" w:rsidRDefault="00324619" w:rsidP="00C67E27">
      <w:pPr>
        <w:spacing w:after="0"/>
        <w:rPr>
          <w:rFonts w:ascii="Courier New" w:hAnsi="Courier New" w:cs="Courier New"/>
        </w:rPr>
      </w:pPr>
      <w:r w:rsidRPr="001173F7">
        <w:rPr>
          <w:rFonts w:ascii="Courier New" w:hAnsi="Courier New" w:cs="Courier New"/>
        </w:rPr>
        <w:tab/>
      </w:r>
      <w:proofErr w:type="gramStart"/>
      <w:r w:rsidRPr="001173F7">
        <w:rPr>
          <w:rFonts w:ascii="Courier New" w:hAnsi="Courier New" w:cs="Courier New"/>
        </w:rPr>
        <w:t>int32_t</w:t>
      </w:r>
      <w:proofErr w:type="gramEnd"/>
      <w:r w:rsidRPr="001173F7">
        <w:rPr>
          <w:rFonts w:ascii="Courier New" w:hAnsi="Courier New" w:cs="Courier New"/>
        </w:rPr>
        <w:t xml:space="preserve"> result; /* 0 success, Non-zero value: Error code indicating failure */</w:t>
      </w:r>
    </w:p>
    <w:p w:rsidR="00324619" w:rsidRDefault="00324619" w:rsidP="00C67E27">
      <w:pPr>
        <w:spacing w:after="0"/>
        <w:rPr>
          <w:ins w:id="556" w:author="Venkataraman Subhashini-B22166" w:date="2015-07-20T11:49:00Z"/>
          <w:rFonts w:ascii="Courier New" w:hAnsi="Courier New" w:cs="Courier New"/>
        </w:rPr>
      </w:pPr>
      <w:r w:rsidRPr="001173F7">
        <w:rPr>
          <w:rFonts w:ascii="Courier New" w:hAnsi="Courier New" w:cs="Courier New"/>
        </w:rPr>
        <w:t>};</w:t>
      </w:r>
    </w:p>
    <w:p w:rsidR="00C06E3A" w:rsidRDefault="00C06E3A" w:rsidP="00C67E27">
      <w:pPr>
        <w:spacing w:after="0"/>
        <w:rPr>
          <w:ins w:id="557" w:author="Venkataraman Subhashini-B22166" w:date="2015-07-20T11:49:00Z"/>
          <w:rFonts w:ascii="Courier New" w:hAnsi="Courier New" w:cs="Courier New"/>
        </w:rPr>
      </w:pPr>
    </w:p>
    <w:p w:rsidR="00C06E3A" w:rsidRDefault="00C06E3A">
      <w:pPr>
        <w:pStyle w:val="Heading2"/>
        <w:rPr>
          <w:ins w:id="558" w:author="Venkataraman Subhashini-B22166" w:date="2015-07-20T11:49:00Z"/>
        </w:rPr>
        <w:pPrChange w:id="559" w:author="Venkataraman Subhashini-B22166" w:date="2015-07-20T11:49:00Z">
          <w:pPr>
            <w:spacing w:after="0"/>
          </w:pPr>
        </w:pPrChange>
      </w:pPr>
      <w:proofErr w:type="spellStart"/>
      <w:ins w:id="560" w:author="Venkataraman Subhashini-B22166" w:date="2015-07-20T11:49:00Z">
        <w:r>
          <w:t>g_ipsec_la_sa_flush_outargs</w:t>
        </w:r>
        <w:proofErr w:type="spellEnd"/>
      </w:ins>
    </w:p>
    <w:p w:rsidR="00C06E3A" w:rsidRPr="00C06E3A" w:rsidRDefault="00C06E3A" w:rsidP="00C06E3A">
      <w:pPr>
        <w:spacing w:after="0"/>
        <w:rPr>
          <w:ins w:id="561" w:author="Venkataraman Subhashini-B22166" w:date="2015-07-20T11:49:00Z"/>
          <w:rFonts w:ascii="Courier New" w:hAnsi="Courier New" w:cs="Courier New"/>
        </w:rPr>
      </w:pPr>
      <w:proofErr w:type="spellStart"/>
      <w:proofErr w:type="gramStart"/>
      <w:ins w:id="562" w:author="Venkataraman Subhashini-B22166" w:date="2015-07-20T11:49:00Z">
        <w:r w:rsidRPr="00C06E3A">
          <w:rPr>
            <w:rFonts w:ascii="Courier New" w:hAnsi="Courier New" w:cs="Courier New"/>
          </w:rPr>
          <w:t>struct</w:t>
        </w:r>
        <w:proofErr w:type="spellEnd"/>
        <w:proofErr w:type="gramEnd"/>
        <w:r w:rsidRPr="00C06E3A">
          <w:rPr>
            <w:rFonts w:ascii="Courier New" w:hAnsi="Courier New" w:cs="Courier New"/>
          </w:rPr>
          <w:t xml:space="preserve"> </w:t>
        </w:r>
        <w:proofErr w:type="spellStart"/>
        <w:r w:rsidRPr="00C06E3A">
          <w:rPr>
            <w:rFonts w:ascii="Courier New" w:hAnsi="Courier New" w:cs="Courier New"/>
          </w:rPr>
          <w:t>g_ipsec_la_sa_flush_outargs</w:t>
        </w:r>
        <w:proofErr w:type="spellEnd"/>
        <w:r w:rsidRPr="00C06E3A">
          <w:rPr>
            <w:rFonts w:ascii="Courier New" w:hAnsi="Courier New" w:cs="Courier New"/>
          </w:rPr>
          <w:t xml:space="preserve"> {</w:t>
        </w:r>
      </w:ins>
    </w:p>
    <w:p w:rsidR="00C06E3A" w:rsidRPr="00C06E3A" w:rsidRDefault="00C06E3A" w:rsidP="00C06E3A">
      <w:pPr>
        <w:spacing w:after="0"/>
        <w:rPr>
          <w:ins w:id="563" w:author="Venkataraman Subhashini-B22166" w:date="2015-07-20T11:49:00Z"/>
          <w:rFonts w:ascii="Courier New" w:hAnsi="Courier New" w:cs="Courier New"/>
        </w:rPr>
      </w:pPr>
      <w:ins w:id="564" w:author="Venkataraman Subhashini-B22166" w:date="2015-07-20T11:49:00Z">
        <w:r w:rsidRPr="00C06E3A">
          <w:rPr>
            <w:rFonts w:ascii="Courier New" w:hAnsi="Courier New" w:cs="Courier New"/>
          </w:rPr>
          <w:tab/>
        </w:r>
        <w:proofErr w:type="gramStart"/>
        <w:r w:rsidRPr="00C06E3A">
          <w:rPr>
            <w:rFonts w:ascii="Courier New" w:hAnsi="Courier New" w:cs="Courier New"/>
          </w:rPr>
          <w:t>int32_t</w:t>
        </w:r>
        <w:proofErr w:type="gramEnd"/>
        <w:r w:rsidRPr="00C06E3A">
          <w:rPr>
            <w:rFonts w:ascii="Courier New" w:hAnsi="Courier New" w:cs="Courier New"/>
          </w:rPr>
          <w:t xml:space="preserve"> result; /* 0 for success */</w:t>
        </w:r>
      </w:ins>
    </w:p>
    <w:p w:rsidR="00C06E3A" w:rsidRPr="001173F7" w:rsidRDefault="00C06E3A" w:rsidP="00C06E3A">
      <w:pPr>
        <w:spacing w:after="0"/>
        <w:rPr>
          <w:rFonts w:ascii="Courier New" w:hAnsi="Courier New" w:cs="Courier New"/>
        </w:rPr>
      </w:pPr>
      <w:ins w:id="565" w:author="Venkataraman Subhashini-B22166" w:date="2015-07-20T11:49:00Z">
        <w:r w:rsidRPr="00C06E3A">
          <w:rPr>
            <w:rFonts w:ascii="Courier New" w:hAnsi="Courier New" w:cs="Courier New"/>
          </w:rPr>
          <w:t>}</w:t>
        </w:r>
      </w:ins>
    </w:p>
    <w:p w:rsidR="00324619" w:rsidRPr="00C03B85" w:rsidRDefault="00324619" w:rsidP="00F608C9">
      <w:pPr>
        <w:pStyle w:val="Heading2"/>
      </w:pPr>
      <w:bookmarkStart w:id="566" w:name="_Toc424044120"/>
      <w:proofErr w:type="spellStart"/>
      <w:r w:rsidRPr="00C03B85">
        <w:t>g_ipsec_la_sa_stats</w:t>
      </w:r>
      <w:bookmarkEnd w:id="566"/>
      <w:proofErr w:type="spellEnd"/>
    </w:p>
    <w:p w:rsidR="00324619" w:rsidRPr="0004565D" w:rsidRDefault="00324619" w:rsidP="00C67E27">
      <w:pPr>
        <w:spacing w:after="0"/>
        <w:rPr>
          <w:rFonts w:ascii="Courier New" w:hAnsi="Courier New" w:cs="Courier New"/>
        </w:rPr>
      </w:pPr>
      <w:proofErr w:type="spellStart"/>
      <w:proofErr w:type="gramStart"/>
      <w:r w:rsidRPr="0004565D">
        <w:rPr>
          <w:rFonts w:ascii="Courier New" w:hAnsi="Courier New" w:cs="Courier New"/>
        </w:rPr>
        <w:t>struct</w:t>
      </w:r>
      <w:proofErr w:type="spellEnd"/>
      <w:proofErr w:type="gramEnd"/>
      <w:r w:rsidRPr="0004565D">
        <w:rPr>
          <w:rFonts w:ascii="Courier New" w:hAnsi="Courier New" w:cs="Courier New"/>
        </w:rPr>
        <w:t xml:space="preserve"> </w:t>
      </w:r>
      <w:proofErr w:type="spellStart"/>
      <w:r w:rsidRPr="0004565D">
        <w:rPr>
          <w:rFonts w:ascii="Courier New" w:hAnsi="Courier New" w:cs="Courier New"/>
        </w:rPr>
        <w:t>g_ipsec_la_sa_stats</w:t>
      </w:r>
      <w:proofErr w:type="spellEnd"/>
      <w:r w:rsidRPr="0004565D">
        <w:rPr>
          <w:rFonts w:ascii="Courier New" w:hAnsi="Courier New" w:cs="Courier New"/>
        </w:rPr>
        <w:t xml:space="preserve"> {</w:t>
      </w:r>
    </w:p>
    <w:p w:rsidR="00324619" w:rsidRPr="0004565D" w:rsidRDefault="00324619" w:rsidP="00C67E27">
      <w:pPr>
        <w:spacing w:after="0"/>
        <w:rPr>
          <w:rFonts w:ascii="Courier New" w:hAnsi="Courier New" w:cs="Courier New"/>
        </w:rPr>
      </w:pPr>
      <w:r w:rsidRPr="0004565D">
        <w:rPr>
          <w:rFonts w:ascii="Courier New" w:hAnsi="Courier New" w:cs="Courier New"/>
        </w:rPr>
        <w:tab/>
        <w:t xml:space="preserve">uint64_t </w:t>
      </w:r>
      <w:proofErr w:type="spellStart"/>
      <w:r w:rsidRPr="0004565D">
        <w:rPr>
          <w:rFonts w:ascii="Courier New" w:hAnsi="Courier New" w:cs="Courier New"/>
        </w:rPr>
        <w:t>packets_processed</w:t>
      </w:r>
      <w:proofErr w:type="spellEnd"/>
      <w:r w:rsidRPr="0004565D">
        <w:rPr>
          <w:rFonts w:ascii="Courier New" w:hAnsi="Courier New" w:cs="Courier New"/>
        </w:rPr>
        <w:t>;</w:t>
      </w:r>
      <w:r w:rsidRPr="0004565D">
        <w:rPr>
          <w:rFonts w:ascii="Courier New" w:hAnsi="Courier New" w:cs="Courier New"/>
        </w:rPr>
        <w:tab/>
        <w:t>/* Number of packets processed */</w:t>
      </w:r>
    </w:p>
    <w:p w:rsidR="00324619" w:rsidRPr="0004565D" w:rsidRDefault="00324619" w:rsidP="00C67E27">
      <w:pPr>
        <w:spacing w:after="0"/>
        <w:rPr>
          <w:rFonts w:ascii="Courier New" w:hAnsi="Courier New" w:cs="Courier New"/>
        </w:rPr>
      </w:pPr>
      <w:r w:rsidRPr="0004565D">
        <w:rPr>
          <w:rFonts w:ascii="Courier New" w:hAnsi="Courier New" w:cs="Courier New"/>
        </w:rPr>
        <w:tab/>
        <w:t xml:space="preserve">uint64_t </w:t>
      </w:r>
      <w:proofErr w:type="spellStart"/>
      <w:r w:rsidRPr="0004565D">
        <w:rPr>
          <w:rFonts w:ascii="Courier New" w:hAnsi="Courier New" w:cs="Courier New"/>
        </w:rPr>
        <w:t>bytes_processed</w:t>
      </w:r>
      <w:proofErr w:type="spellEnd"/>
      <w:r w:rsidRPr="0004565D">
        <w:rPr>
          <w:rFonts w:ascii="Courier New" w:hAnsi="Courier New" w:cs="Courier New"/>
        </w:rPr>
        <w:t xml:space="preserve">; </w:t>
      </w:r>
      <w:r w:rsidRPr="0004565D">
        <w:rPr>
          <w:rFonts w:ascii="Courier New" w:hAnsi="Courier New" w:cs="Courier New"/>
        </w:rPr>
        <w:tab/>
        <w:t>/* Number of bytes processed */</w:t>
      </w:r>
    </w:p>
    <w:p w:rsidR="00324619" w:rsidRPr="0004565D" w:rsidRDefault="00324619" w:rsidP="00C67E27">
      <w:pPr>
        <w:spacing w:after="0"/>
        <w:ind w:firstLine="720"/>
        <w:rPr>
          <w:rFonts w:ascii="Courier New" w:hAnsi="Courier New" w:cs="Courier New"/>
        </w:rPr>
      </w:pPr>
      <w:proofErr w:type="spellStart"/>
      <w:proofErr w:type="gramStart"/>
      <w:r w:rsidRPr="0004565D">
        <w:rPr>
          <w:rFonts w:ascii="Courier New" w:hAnsi="Courier New" w:cs="Courier New"/>
        </w:rPr>
        <w:t>struct</w:t>
      </w:r>
      <w:proofErr w:type="spellEnd"/>
      <w:proofErr w:type="gramEnd"/>
      <w:r w:rsidRPr="0004565D">
        <w:rPr>
          <w:rFonts w:ascii="Courier New" w:hAnsi="Courier New" w:cs="Courier New"/>
        </w:rPr>
        <w:t xml:space="preserve"> {</w:t>
      </w:r>
    </w:p>
    <w:p w:rsidR="00324619" w:rsidRPr="0004565D" w:rsidRDefault="00324619" w:rsidP="00C67E27">
      <w:pPr>
        <w:spacing w:after="0"/>
        <w:ind w:firstLine="720"/>
        <w:rPr>
          <w:rFonts w:ascii="Courier New" w:hAnsi="Courier New" w:cs="Courier New"/>
        </w:rPr>
      </w:pPr>
      <w:r w:rsidRPr="0004565D">
        <w:rPr>
          <w:rFonts w:ascii="Courier New" w:hAnsi="Courier New" w:cs="Courier New"/>
        </w:rPr>
        <w:tab/>
        <w:t xml:space="preserve">uint32_t </w:t>
      </w:r>
      <w:proofErr w:type="spellStart"/>
      <w:r w:rsidRPr="0004565D">
        <w:rPr>
          <w:rFonts w:ascii="Courier New" w:hAnsi="Courier New" w:cs="Courier New"/>
        </w:rPr>
        <w:t>invalid_ipsec_pkt</w:t>
      </w:r>
      <w:proofErr w:type="spellEnd"/>
      <w:r w:rsidRPr="0004565D">
        <w:rPr>
          <w:rFonts w:ascii="Courier New" w:hAnsi="Courier New" w:cs="Courier New"/>
        </w:rPr>
        <w:t>; /* Number of invalid IPSec Packets */</w:t>
      </w:r>
    </w:p>
    <w:p w:rsidR="00324619" w:rsidRPr="0004565D" w:rsidRDefault="00324619" w:rsidP="00C67E27">
      <w:pPr>
        <w:spacing w:after="0"/>
        <w:ind w:firstLine="720"/>
        <w:rPr>
          <w:rFonts w:ascii="Courier New" w:hAnsi="Courier New" w:cs="Courier New"/>
        </w:rPr>
      </w:pPr>
      <w:r w:rsidRPr="0004565D">
        <w:rPr>
          <w:rFonts w:ascii="Courier New" w:hAnsi="Courier New" w:cs="Courier New"/>
        </w:rPr>
        <w:lastRenderedPageBreak/>
        <w:tab/>
        <w:t xml:space="preserve">uint32_t </w:t>
      </w:r>
      <w:proofErr w:type="spellStart"/>
      <w:r w:rsidRPr="0004565D">
        <w:rPr>
          <w:rFonts w:ascii="Courier New" w:hAnsi="Courier New" w:cs="Courier New"/>
        </w:rPr>
        <w:t>invalid_pad_length</w:t>
      </w:r>
      <w:proofErr w:type="spellEnd"/>
      <w:r w:rsidRPr="0004565D">
        <w:rPr>
          <w:rFonts w:ascii="Courier New" w:hAnsi="Courier New" w:cs="Courier New"/>
        </w:rPr>
        <w:t>; /* Number of packets with invalid padding length */</w:t>
      </w:r>
    </w:p>
    <w:p w:rsidR="00324619" w:rsidRPr="0004565D" w:rsidRDefault="00324619" w:rsidP="00C67E27">
      <w:pPr>
        <w:spacing w:after="0"/>
        <w:ind w:firstLine="720"/>
        <w:rPr>
          <w:rFonts w:ascii="Courier New" w:hAnsi="Courier New" w:cs="Courier New"/>
        </w:rPr>
      </w:pPr>
      <w:r w:rsidRPr="0004565D">
        <w:rPr>
          <w:rFonts w:ascii="Courier New" w:hAnsi="Courier New" w:cs="Courier New"/>
        </w:rPr>
        <w:tab/>
        <w:t xml:space="preserve">uint32_t </w:t>
      </w:r>
      <w:proofErr w:type="spellStart"/>
      <w:r w:rsidRPr="0004565D">
        <w:rPr>
          <w:rFonts w:ascii="Courier New" w:hAnsi="Courier New" w:cs="Courier New"/>
        </w:rPr>
        <w:t>invalid_seq_num</w:t>
      </w:r>
      <w:proofErr w:type="spellEnd"/>
      <w:r w:rsidRPr="0004565D">
        <w:rPr>
          <w:rFonts w:ascii="Courier New" w:hAnsi="Courier New" w:cs="Courier New"/>
        </w:rPr>
        <w:t>; /* Number of packets with invalid sequence number */</w:t>
      </w:r>
    </w:p>
    <w:p w:rsidR="00324619" w:rsidRPr="0004565D" w:rsidRDefault="00324619" w:rsidP="00C67E27">
      <w:pPr>
        <w:spacing w:after="0"/>
        <w:ind w:firstLine="720"/>
        <w:rPr>
          <w:rFonts w:ascii="Courier New" w:hAnsi="Courier New" w:cs="Courier New"/>
        </w:rPr>
      </w:pPr>
      <w:r w:rsidRPr="0004565D">
        <w:rPr>
          <w:rFonts w:ascii="Courier New" w:hAnsi="Courier New" w:cs="Courier New"/>
        </w:rPr>
        <w:tab/>
        <w:t xml:space="preserve">uint32_t </w:t>
      </w:r>
      <w:proofErr w:type="spellStart"/>
      <w:r w:rsidRPr="0004565D">
        <w:rPr>
          <w:rFonts w:ascii="Courier New" w:hAnsi="Courier New" w:cs="Courier New"/>
        </w:rPr>
        <w:t>anti_replay_late_pkt</w:t>
      </w:r>
      <w:proofErr w:type="spellEnd"/>
      <w:r w:rsidRPr="0004565D">
        <w:rPr>
          <w:rFonts w:ascii="Courier New" w:hAnsi="Courier New" w:cs="Courier New"/>
        </w:rPr>
        <w:t>; /* Number of packets that failed anti-replay check through late arrival */</w:t>
      </w:r>
    </w:p>
    <w:p w:rsidR="00324619" w:rsidRPr="0004565D" w:rsidRDefault="00324619" w:rsidP="00C67E27">
      <w:pPr>
        <w:spacing w:after="0"/>
        <w:ind w:firstLine="720"/>
        <w:rPr>
          <w:rFonts w:ascii="Courier New" w:hAnsi="Courier New" w:cs="Courier New"/>
        </w:rPr>
      </w:pPr>
      <w:r w:rsidRPr="0004565D">
        <w:rPr>
          <w:rFonts w:ascii="Courier New" w:hAnsi="Courier New" w:cs="Courier New"/>
        </w:rPr>
        <w:tab/>
        <w:t xml:space="preserve">uint32_t </w:t>
      </w:r>
      <w:proofErr w:type="spellStart"/>
      <w:r w:rsidRPr="0004565D">
        <w:rPr>
          <w:rFonts w:ascii="Courier New" w:hAnsi="Courier New" w:cs="Courier New"/>
        </w:rPr>
        <w:t>anti_replay_replay_pkt</w:t>
      </w:r>
      <w:proofErr w:type="spellEnd"/>
      <w:r w:rsidRPr="0004565D">
        <w:rPr>
          <w:rFonts w:ascii="Courier New" w:hAnsi="Courier New" w:cs="Courier New"/>
        </w:rPr>
        <w:t>; /* Number of replayed packets */</w:t>
      </w:r>
    </w:p>
    <w:p w:rsidR="00324619" w:rsidRPr="0004565D" w:rsidRDefault="00324619" w:rsidP="00C67E27">
      <w:pPr>
        <w:spacing w:after="0"/>
        <w:ind w:firstLine="720"/>
        <w:rPr>
          <w:rFonts w:ascii="Courier New" w:hAnsi="Courier New" w:cs="Courier New"/>
        </w:rPr>
      </w:pPr>
      <w:r w:rsidRPr="0004565D">
        <w:rPr>
          <w:rFonts w:ascii="Courier New" w:hAnsi="Courier New" w:cs="Courier New"/>
        </w:rPr>
        <w:tab/>
        <w:t xml:space="preserve">uint32_t </w:t>
      </w:r>
      <w:proofErr w:type="spellStart"/>
      <w:r w:rsidRPr="0004565D">
        <w:rPr>
          <w:rFonts w:ascii="Courier New" w:hAnsi="Courier New" w:cs="Courier New"/>
        </w:rPr>
        <w:t>invalid_icv</w:t>
      </w:r>
      <w:proofErr w:type="spellEnd"/>
      <w:r w:rsidRPr="0004565D">
        <w:rPr>
          <w:rFonts w:ascii="Courier New" w:hAnsi="Courier New" w:cs="Courier New"/>
        </w:rPr>
        <w:t>;</w:t>
      </w:r>
      <w:r w:rsidRPr="0004565D">
        <w:rPr>
          <w:rFonts w:ascii="Courier New" w:hAnsi="Courier New" w:cs="Courier New"/>
        </w:rPr>
        <w:tab/>
        <w:t>/* Number of packets with invalid ICV */</w:t>
      </w:r>
    </w:p>
    <w:p w:rsidR="00324619" w:rsidRPr="0004565D" w:rsidRDefault="00324619" w:rsidP="00C67E27">
      <w:pPr>
        <w:spacing w:after="0"/>
        <w:ind w:firstLine="720"/>
        <w:rPr>
          <w:rFonts w:ascii="Courier New" w:hAnsi="Courier New" w:cs="Courier New"/>
        </w:rPr>
      </w:pPr>
      <w:r w:rsidRPr="0004565D">
        <w:rPr>
          <w:rFonts w:ascii="Courier New" w:hAnsi="Courier New" w:cs="Courier New"/>
        </w:rPr>
        <w:tab/>
        <w:t xml:space="preserve">uint32_t </w:t>
      </w:r>
      <w:proofErr w:type="spellStart"/>
      <w:r w:rsidRPr="0004565D">
        <w:rPr>
          <w:rFonts w:ascii="Courier New" w:hAnsi="Courier New" w:cs="Courier New"/>
        </w:rPr>
        <w:t>seq_num_over_flow</w:t>
      </w:r>
      <w:proofErr w:type="spellEnd"/>
      <w:r w:rsidRPr="0004565D">
        <w:rPr>
          <w:rFonts w:ascii="Courier New" w:hAnsi="Courier New" w:cs="Courier New"/>
        </w:rPr>
        <w:t>; /* Number of packets with sequence number overflow */</w:t>
      </w:r>
    </w:p>
    <w:p w:rsidR="00324619" w:rsidRPr="0004565D" w:rsidRDefault="00324619" w:rsidP="00C67E27">
      <w:pPr>
        <w:spacing w:after="0"/>
        <w:ind w:firstLine="720"/>
        <w:rPr>
          <w:rFonts w:ascii="Courier New" w:hAnsi="Courier New" w:cs="Courier New"/>
        </w:rPr>
      </w:pPr>
      <w:r w:rsidRPr="0004565D">
        <w:rPr>
          <w:rFonts w:ascii="Courier New" w:hAnsi="Courier New" w:cs="Courier New"/>
        </w:rPr>
        <w:tab/>
        <w:t xml:space="preserve">uint32_t </w:t>
      </w:r>
      <w:proofErr w:type="spellStart"/>
      <w:r w:rsidRPr="0004565D">
        <w:rPr>
          <w:rFonts w:ascii="Courier New" w:hAnsi="Courier New" w:cs="Courier New"/>
        </w:rPr>
        <w:t>crypto_op_failed</w:t>
      </w:r>
      <w:proofErr w:type="spellEnd"/>
      <w:r w:rsidRPr="0004565D">
        <w:rPr>
          <w:rFonts w:ascii="Courier New" w:hAnsi="Courier New" w:cs="Courier New"/>
        </w:rPr>
        <w:t>; /* Number of packets where crypto operation failed */</w:t>
      </w:r>
    </w:p>
    <w:p w:rsidR="00324619" w:rsidRPr="0004565D" w:rsidRDefault="00324619" w:rsidP="00C67E27">
      <w:pPr>
        <w:spacing w:after="0"/>
        <w:ind w:firstLine="720"/>
        <w:rPr>
          <w:rFonts w:ascii="Courier New" w:hAnsi="Courier New" w:cs="Courier New"/>
        </w:rPr>
      </w:pPr>
      <w:proofErr w:type="gramStart"/>
      <w:r w:rsidRPr="0004565D">
        <w:rPr>
          <w:rFonts w:ascii="Courier New" w:hAnsi="Courier New" w:cs="Courier New"/>
        </w:rPr>
        <w:t>}</w:t>
      </w:r>
      <w:proofErr w:type="spellStart"/>
      <w:r w:rsidRPr="0004565D">
        <w:rPr>
          <w:rFonts w:ascii="Courier New" w:hAnsi="Courier New" w:cs="Courier New"/>
        </w:rPr>
        <w:t>protocol</w:t>
      </w:r>
      <w:proofErr w:type="gramEnd"/>
      <w:r w:rsidRPr="0004565D">
        <w:rPr>
          <w:rFonts w:ascii="Courier New" w:hAnsi="Courier New" w:cs="Courier New"/>
        </w:rPr>
        <w:t>_violation_errors</w:t>
      </w:r>
      <w:proofErr w:type="spellEnd"/>
      <w:r w:rsidRPr="0004565D">
        <w:rPr>
          <w:rFonts w:ascii="Courier New" w:hAnsi="Courier New" w:cs="Courier New"/>
        </w:rPr>
        <w:t>;</w:t>
      </w:r>
    </w:p>
    <w:p w:rsidR="00324619" w:rsidRPr="0004565D" w:rsidRDefault="00324619" w:rsidP="00C67E27">
      <w:pPr>
        <w:spacing w:after="0"/>
        <w:ind w:firstLine="720"/>
        <w:rPr>
          <w:rFonts w:ascii="Courier New" w:hAnsi="Courier New" w:cs="Courier New"/>
        </w:rPr>
      </w:pPr>
      <w:proofErr w:type="spellStart"/>
      <w:proofErr w:type="gramStart"/>
      <w:r w:rsidRPr="0004565D">
        <w:rPr>
          <w:rFonts w:ascii="Courier New" w:hAnsi="Courier New" w:cs="Courier New"/>
        </w:rPr>
        <w:t>struct</w:t>
      </w:r>
      <w:proofErr w:type="spellEnd"/>
      <w:proofErr w:type="gramEnd"/>
      <w:r w:rsidRPr="0004565D">
        <w:rPr>
          <w:rFonts w:ascii="Courier New" w:hAnsi="Courier New" w:cs="Courier New"/>
        </w:rPr>
        <w:t xml:space="preserve"> {</w:t>
      </w:r>
    </w:p>
    <w:p w:rsidR="00324619" w:rsidRPr="0004565D" w:rsidRDefault="00324619" w:rsidP="00C67E27">
      <w:pPr>
        <w:spacing w:after="0"/>
        <w:ind w:firstLine="720"/>
        <w:rPr>
          <w:rFonts w:ascii="Courier New" w:hAnsi="Courier New" w:cs="Courier New"/>
        </w:rPr>
      </w:pPr>
      <w:r w:rsidRPr="0004565D">
        <w:rPr>
          <w:rFonts w:ascii="Courier New" w:hAnsi="Courier New" w:cs="Courier New"/>
        </w:rPr>
        <w:tab/>
        <w:t xml:space="preserve">uint32_t </w:t>
      </w:r>
      <w:proofErr w:type="spellStart"/>
      <w:r w:rsidRPr="0004565D">
        <w:rPr>
          <w:rFonts w:ascii="Courier New" w:hAnsi="Courier New" w:cs="Courier New"/>
        </w:rPr>
        <w:t>no_tail_room</w:t>
      </w:r>
      <w:proofErr w:type="spellEnd"/>
      <w:r w:rsidRPr="0004565D">
        <w:rPr>
          <w:rFonts w:ascii="Courier New" w:hAnsi="Courier New" w:cs="Courier New"/>
        </w:rPr>
        <w:t>; /* Number of packets with no tail room required for padding */</w:t>
      </w:r>
    </w:p>
    <w:p w:rsidR="00324619" w:rsidRPr="0004565D" w:rsidRDefault="00324619" w:rsidP="00C67E27">
      <w:pPr>
        <w:spacing w:after="0"/>
        <w:ind w:firstLine="720"/>
        <w:rPr>
          <w:rFonts w:ascii="Courier New" w:hAnsi="Courier New" w:cs="Courier New"/>
        </w:rPr>
      </w:pPr>
      <w:r w:rsidRPr="0004565D">
        <w:rPr>
          <w:rFonts w:ascii="Courier New" w:hAnsi="Courier New" w:cs="Courier New"/>
        </w:rPr>
        <w:tab/>
        <w:t xml:space="preserve">uint32_t </w:t>
      </w:r>
      <w:proofErr w:type="spellStart"/>
      <w:r w:rsidRPr="0004565D">
        <w:rPr>
          <w:rFonts w:ascii="Courier New" w:hAnsi="Courier New" w:cs="Courier New"/>
        </w:rPr>
        <w:t>submit_to_accl_failed</w:t>
      </w:r>
      <w:proofErr w:type="spellEnd"/>
      <w:r w:rsidRPr="0004565D">
        <w:rPr>
          <w:rFonts w:ascii="Courier New" w:hAnsi="Courier New" w:cs="Courier New"/>
        </w:rPr>
        <w:t>; /* Number of packets where submission to underlying hardware accelerator failed */</w:t>
      </w:r>
    </w:p>
    <w:p w:rsidR="00324619" w:rsidRPr="0004565D" w:rsidRDefault="00324619" w:rsidP="00C67E27">
      <w:pPr>
        <w:spacing w:after="0"/>
        <w:ind w:firstLine="720"/>
        <w:rPr>
          <w:rFonts w:ascii="Courier New" w:hAnsi="Courier New" w:cs="Courier New"/>
        </w:rPr>
      </w:pPr>
      <w:proofErr w:type="gramStart"/>
      <w:r w:rsidRPr="0004565D">
        <w:rPr>
          <w:rFonts w:ascii="Courier New" w:hAnsi="Courier New" w:cs="Courier New"/>
        </w:rPr>
        <w:t>}</w:t>
      </w:r>
      <w:proofErr w:type="spellStart"/>
      <w:r w:rsidRPr="0004565D">
        <w:rPr>
          <w:rFonts w:ascii="Courier New" w:hAnsi="Courier New" w:cs="Courier New"/>
        </w:rPr>
        <w:t>process</w:t>
      </w:r>
      <w:proofErr w:type="gramEnd"/>
      <w:r w:rsidRPr="0004565D">
        <w:rPr>
          <w:rFonts w:ascii="Courier New" w:hAnsi="Courier New" w:cs="Courier New"/>
        </w:rPr>
        <w:t>_errors</w:t>
      </w:r>
      <w:proofErr w:type="spellEnd"/>
      <w:r w:rsidRPr="0004565D">
        <w:rPr>
          <w:rFonts w:ascii="Courier New" w:hAnsi="Courier New" w:cs="Courier New"/>
        </w:rPr>
        <w:t xml:space="preserve">;  </w:t>
      </w:r>
    </w:p>
    <w:p w:rsidR="00324619" w:rsidRPr="0004565D" w:rsidRDefault="00324619" w:rsidP="00C67E27">
      <w:pPr>
        <w:spacing w:after="0"/>
        <w:rPr>
          <w:rFonts w:ascii="Courier New" w:hAnsi="Courier New" w:cs="Courier New"/>
        </w:rPr>
      </w:pPr>
      <w:r w:rsidRPr="0004565D">
        <w:rPr>
          <w:rFonts w:ascii="Courier New" w:hAnsi="Courier New" w:cs="Courier New"/>
        </w:rPr>
        <w:t>}</w:t>
      </w:r>
    </w:p>
    <w:p w:rsidR="00324619" w:rsidRPr="00C03B85" w:rsidRDefault="00324619" w:rsidP="00F608C9">
      <w:pPr>
        <w:pStyle w:val="Heading2"/>
      </w:pPr>
      <w:bookmarkStart w:id="567" w:name="_Toc424044121"/>
      <w:proofErr w:type="spellStart"/>
      <w:r w:rsidRPr="00C03B85">
        <w:t>g_ipsec_la_sa_get_outargs</w:t>
      </w:r>
      <w:bookmarkEnd w:id="567"/>
      <w:proofErr w:type="spellEnd"/>
    </w:p>
    <w:p w:rsidR="00324619" w:rsidRPr="0004565D" w:rsidRDefault="00324619" w:rsidP="00C67E27">
      <w:pPr>
        <w:spacing w:after="0"/>
        <w:rPr>
          <w:rFonts w:ascii="Courier New" w:hAnsi="Courier New" w:cs="Courier New"/>
        </w:rPr>
      </w:pPr>
      <w:proofErr w:type="spellStart"/>
      <w:proofErr w:type="gramStart"/>
      <w:r>
        <w:rPr>
          <w:rFonts w:ascii="Courier New" w:hAnsi="Courier New" w:cs="Courier New"/>
        </w:rPr>
        <w:t>struct</w:t>
      </w:r>
      <w:proofErr w:type="spellEnd"/>
      <w:r>
        <w:rPr>
          <w:rFonts w:ascii="Courier New" w:hAnsi="Courier New" w:cs="Courier New"/>
        </w:rPr>
        <w:t xml:space="preserve"> </w:t>
      </w:r>
      <w:r w:rsidRPr="0004565D">
        <w:rPr>
          <w:rFonts w:ascii="Courier New" w:hAnsi="Courier New" w:cs="Courier New"/>
        </w:rPr>
        <w:t xml:space="preserve"> </w:t>
      </w:r>
      <w:proofErr w:type="spellStart"/>
      <w:r w:rsidRPr="0004565D">
        <w:rPr>
          <w:rFonts w:ascii="Courier New" w:hAnsi="Courier New" w:cs="Courier New"/>
        </w:rPr>
        <w:t>g</w:t>
      </w:r>
      <w:proofErr w:type="gramEnd"/>
      <w:r w:rsidRPr="0004565D">
        <w:rPr>
          <w:rFonts w:ascii="Courier New" w:hAnsi="Courier New" w:cs="Courier New"/>
        </w:rPr>
        <w:t>_ipsec_la_sa_get_outargs</w:t>
      </w:r>
      <w:proofErr w:type="spellEnd"/>
      <w:r w:rsidRPr="0004565D">
        <w:rPr>
          <w:rFonts w:ascii="Courier New" w:hAnsi="Courier New" w:cs="Courier New"/>
        </w:rPr>
        <w:t xml:space="preserve"> {</w:t>
      </w:r>
    </w:p>
    <w:p w:rsidR="00324619" w:rsidRPr="0004565D" w:rsidRDefault="00324619" w:rsidP="00C67E27">
      <w:pPr>
        <w:spacing w:after="0"/>
        <w:rPr>
          <w:rFonts w:ascii="Courier New" w:hAnsi="Courier New" w:cs="Courier New"/>
        </w:rPr>
      </w:pPr>
      <w:r w:rsidRPr="0004565D">
        <w:rPr>
          <w:rFonts w:ascii="Courier New" w:hAnsi="Courier New" w:cs="Courier New"/>
        </w:rPr>
        <w:t>{</w:t>
      </w:r>
    </w:p>
    <w:p w:rsidR="00324619" w:rsidRPr="0004565D" w:rsidRDefault="00324619" w:rsidP="00C67E27">
      <w:pPr>
        <w:spacing w:after="0"/>
        <w:rPr>
          <w:rFonts w:ascii="Courier New" w:hAnsi="Courier New" w:cs="Courier New"/>
        </w:rPr>
      </w:pPr>
      <w:r w:rsidRPr="0004565D">
        <w:rPr>
          <w:rFonts w:ascii="Courier New" w:hAnsi="Courier New" w:cs="Courier New"/>
        </w:rPr>
        <w:tab/>
      </w:r>
      <w:proofErr w:type="gramStart"/>
      <w:r w:rsidRPr="0004565D">
        <w:rPr>
          <w:rFonts w:ascii="Courier New" w:hAnsi="Courier New" w:cs="Courier New"/>
        </w:rPr>
        <w:t>int32_t</w:t>
      </w:r>
      <w:proofErr w:type="gramEnd"/>
      <w:r w:rsidRPr="0004565D">
        <w:rPr>
          <w:rFonts w:ascii="Courier New" w:hAnsi="Courier New" w:cs="Courier New"/>
        </w:rPr>
        <w:t xml:space="preserve"> result; /* 0: Success: Non zero value: Error code indicating failure */</w:t>
      </w:r>
    </w:p>
    <w:p w:rsidR="00324619" w:rsidRPr="0004565D" w:rsidRDefault="00324619" w:rsidP="00C67E27">
      <w:pPr>
        <w:spacing w:after="0"/>
        <w:rPr>
          <w:rFonts w:ascii="Courier New" w:hAnsi="Courier New" w:cs="Courier New"/>
        </w:rPr>
      </w:pPr>
      <w:r w:rsidRPr="0004565D">
        <w:rPr>
          <w:rFonts w:ascii="Courier New" w:hAnsi="Courier New" w:cs="Courier New"/>
        </w:rPr>
        <w:tab/>
      </w:r>
      <w:proofErr w:type="spellStart"/>
      <w:proofErr w:type="gramStart"/>
      <w:r w:rsidRPr="0004565D">
        <w:rPr>
          <w:rFonts w:ascii="Courier New" w:hAnsi="Courier New" w:cs="Courier New"/>
        </w:rPr>
        <w:t>struct</w:t>
      </w:r>
      <w:proofErr w:type="spellEnd"/>
      <w:proofErr w:type="gramEnd"/>
      <w:r w:rsidRPr="0004565D">
        <w:rPr>
          <w:rFonts w:ascii="Courier New" w:hAnsi="Courier New" w:cs="Courier New"/>
        </w:rPr>
        <w:t xml:space="preserve"> </w:t>
      </w:r>
      <w:proofErr w:type="spellStart"/>
      <w:r w:rsidRPr="0004565D">
        <w:rPr>
          <w:rFonts w:ascii="Courier New" w:hAnsi="Courier New" w:cs="Courier New"/>
        </w:rPr>
        <w:t>g_ipsec_la_sa</w:t>
      </w:r>
      <w:proofErr w:type="spellEnd"/>
      <w:r w:rsidRPr="0004565D">
        <w:rPr>
          <w:rFonts w:ascii="Courier New" w:hAnsi="Courier New" w:cs="Courier New"/>
        </w:rPr>
        <w:t xml:space="preserve"> *</w:t>
      </w:r>
      <w:proofErr w:type="spellStart"/>
      <w:r w:rsidRPr="0004565D">
        <w:rPr>
          <w:rFonts w:ascii="Courier New" w:hAnsi="Courier New" w:cs="Courier New"/>
        </w:rPr>
        <w:t>sa_params</w:t>
      </w:r>
      <w:proofErr w:type="spellEnd"/>
      <w:r w:rsidRPr="0004565D">
        <w:rPr>
          <w:rFonts w:ascii="Courier New" w:hAnsi="Courier New" w:cs="Courier New"/>
        </w:rPr>
        <w:t xml:space="preserve">; /* An array of </w:t>
      </w:r>
      <w:proofErr w:type="spellStart"/>
      <w:r w:rsidRPr="0004565D">
        <w:rPr>
          <w:rFonts w:ascii="Courier New" w:hAnsi="Courier New" w:cs="Courier New"/>
        </w:rPr>
        <w:t>sa_params</w:t>
      </w:r>
      <w:proofErr w:type="spellEnd"/>
      <w:r w:rsidRPr="0004565D">
        <w:rPr>
          <w:rFonts w:ascii="Courier New" w:hAnsi="Courier New" w:cs="Courier New"/>
        </w:rPr>
        <w:t>[] to hold ‘</w:t>
      </w:r>
      <w:proofErr w:type="spellStart"/>
      <w:r w:rsidRPr="0004565D">
        <w:rPr>
          <w:rFonts w:ascii="Courier New" w:hAnsi="Courier New" w:cs="Courier New"/>
        </w:rPr>
        <w:t>num_sas</w:t>
      </w:r>
      <w:proofErr w:type="spellEnd"/>
      <w:r w:rsidRPr="0004565D">
        <w:rPr>
          <w:rFonts w:ascii="Courier New" w:hAnsi="Courier New" w:cs="Courier New"/>
        </w:rPr>
        <w:t>’ information */</w:t>
      </w:r>
    </w:p>
    <w:p w:rsidR="00324619" w:rsidRDefault="00324619" w:rsidP="00C67E27">
      <w:pPr>
        <w:spacing w:after="0"/>
        <w:rPr>
          <w:rFonts w:ascii="Courier New" w:hAnsi="Courier New" w:cs="Courier New"/>
        </w:rPr>
      </w:pPr>
      <w:r w:rsidRPr="0004565D">
        <w:rPr>
          <w:rFonts w:ascii="Courier New" w:hAnsi="Courier New" w:cs="Courier New"/>
        </w:rPr>
        <w:tab/>
      </w:r>
      <w:proofErr w:type="spellStart"/>
      <w:proofErr w:type="gramStart"/>
      <w:r w:rsidRPr="0004565D">
        <w:rPr>
          <w:rFonts w:ascii="Courier New" w:hAnsi="Courier New" w:cs="Courier New"/>
        </w:rPr>
        <w:t>struct</w:t>
      </w:r>
      <w:proofErr w:type="spellEnd"/>
      <w:proofErr w:type="gramEnd"/>
      <w:r w:rsidRPr="0004565D">
        <w:rPr>
          <w:rFonts w:ascii="Courier New" w:hAnsi="Courier New" w:cs="Courier New"/>
        </w:rPr>
        <w:t xml:space="preserve"> </w:t>
      </w:r>
      <w:proofErr w:type="spellStart"/>
      <w:r w:rsidRPr="0004565D">
        <w:rPr>
          <w:rFonts w:ascii="Courier New" w:hAnsi="Courier New" w:cs="Courier New"/>
        </w:rPr>
        <w:t>g_ipsec_la_sa_stats</w:t>
      </w:r>
      <w:proofErr w:type="spellEnd"/>
      <w:r w:rsidRPr="0004565D">
        <w:rPr>
          <w:rFonts w:ascii="Courier New" w:hAnsi="Courier New" w:cs="Courier New"/>
        </w:rPr>
        <w:t xml:space="preserve"> *stats; /* An array of stats[] to hold the statistics */</w:t>
      </w:r>
    </w:p>
    <w:p w:rsidR="00324619" w:rsidRPr="0004565D" w:rsidRDefault="00324619" w:rsidP="00C67E27">
      <w:pPr>
        <w:spacing w:after="0"/>
        <w:rPr>
          <w:rFonts w:ascii="Courier New" w:hAnsi="Courier New" w:cs="Courier New"/>
        </w:rPr>
      </w:pPr>
      <w:r>
        <w:rPr>
          <w:rFonts w:ascii="Courier New" w:hAnsi="Courier New" w:cs="Courier New"/>
        </w:rPr>
        <w:tab/>
      </w:r>
      <w:proofErr w:type="spellStart"/>
      <w:r>
        <w:rPr>
          <w:rFonts w:ascii="Courier New" w:hAnsi="Courier New" w:cs="Courier New"/>
        </w:rPr>
        <w:t>g_ipsec_la_sa_handle</w:t>
      </w:r>
      <w:proofErr w:type="spellEnd"/>
      <w:r>
        <w:rPr>
          <w:rFonts w:ascii="Courier New" w:hAnsi="Courier New" w:cs="Courier New"/>
        </w:rPr>
        <w:t xml:space="preserve"> ** handle; /* handle returned to be used for subsequent Get Next N call */</w:t>
      </w:r>
    </w:p>
    <w:p w:rsidR="00324619" w:rsidRPr="0004565D" w:rsidRDefault="00324619" w:rsidP="00C67E27">
      <w:pPr>
        <w:spacing w:after="0"/>
        <w:rPr>
          <w:rFonts w:ascii="Courier New" w:hAnsi="Courier New" w:cs="Courier New"/>
        </w:rPr>
      </w:pPr>
      <w:r w:rsidRPr="0004565D">
        <w:rPr>
          <w:rFonts w:ascii="Courier New" w:hAnsi="Courier New" w:cs="Courier New"/>
        </w:rPr>
        <w:t>};</w:t>
      </w:r>
    </w:p>
    <w:p w:rsidR="00324619" w:rsidRPr="0004565D" w:rsidRDefault="00324619" w:rsidP="00324619">
      <w:pPr>
        <w:rPr>
          <w:rFonts w:ascii="Courier New" w:hAnsi="Courier New" w:cs="Courier New"/>
        </w:rPr>
      </w:pPr>
    </w:p>
    <w:p w:rsidR="00324619" w:rsidRPr="00C03B85" w:rsidRDefault="00324619" w:rsidP="00F608C9">
      <w:pPr>
        <w:pStyle w:val="Heading2"/>
      </w:pPr>
      <w:bookmarkStart w:id="568" w:name="_Toc424044122"/>
      <w:proofErr w:type="spellStart"/>
      <w:r w:rsidRPr="00C03B85">
        <w:t>g_ipsec_la_sa_get_inargs</w:t>
      </w:r>
      <w:bookmarkEnd w:id="568"/>
      <w:proofErr w:type="spellEnd"/>
    </w:p>
    <w:p w:rsidR="00324619" w:rsidRPr="0004565D" w:rsidRDefault="00324619" w:rsidP="00C67E27">
      <w:pPr>
        <w:spacing w:after="0"/>
        <w:rPr>
          <w:rFonts w:ascii="Courier New" w:hAnsi="Courier New" w:cs="Courier New"/>
        </w:rPr>
      </w:pPr>
      <w:proofErr w:type="spellStart"/>
      <w:proofErr w:type="gramStart"/>
      <w:r w:rsidRPr="0004565D">
        <w:rPr>
          <w:rFonts w:ascii="Courier New" w:hAnsi="Courier New" w:cs="Courier New"/>
        </w:rPr>
        <w:t>struct</w:t>
      </w:r>
      <w:proofErr w:type="spellEnd"/>
      <w:proofErr w:type="gramEnd"/>
      <w:r w:rsidRPr="0004565D">
        <w:rPr>
          <w:rFonts w:ascii="Courier New" w:hAnsi="Courier New" w:cs="Courier New"/>
        </w:rPr>
        <w:t xml:space="preserve"> </w:t>
      </w:r>
      <w:proofErr w:type="spellStart"/>
      <w:r w:rsidRPr="0004565D">
        <w:rPr>
          <w:rFonts w:ascii="Courier New" w:hAnsi="Courier New" w:cs="Courier New"/>
        </w:rPr>
        <w:t>g_ipsec_la_sa_get_inargs</w:t>
      </w:r>
      <w:proofErr w:type="spellEnd"/>
    </w:p>
    <w:p w:rsidR="00324619" w:rsidRPr="0004565D" w:rsidRDefault="00324619" w:rsidP="00C67E27">
      <w:pPr>
        <w:spacing w:after="0"/>
        <w:rPr>
          <w:rFonts w:ascii="Courier New" w:hAnsi="Courier New" w:cs="Courier New"/>
        </w:rPr>
      </w:pPr>
      <w:r w:rsidRPr="0004565D">
        <w:rPr>
          <w:rFonts w:ascii="Courier New" w:hAnsi="Courier New" w:cs="Courier New"/>
        </w:rPr>
        <w:t>{</w:t>
      </w:r>
    </w:p>
    <w:p w:rsidR="00324619" w:rsidRPr="0004565D" w:rsidRDefault="00324619" w:rsidP="00C67E27">
      <w:pPr>
        <w:spacing w:after="0"/>
        <w:rPr>
          <w:rFonts w:ascii="Courier New" w:hAnsi="Courier New" w:cs="Courier New"/>
        </w:rPr>
      </w:pPr>
      <w:r w:rsidRPr="0004565D">
        <w:rPr>
          <w:rFonts w:ascii="Courier New" w:hAnsi="Courier New" w:cs="Courier New"/>
        </w:rPr>
        <w:tab/>
      </w:r>
      <w:proofErr w:type="spellStart"/>
      <w:proofErr w:type="gramStart"/>
      <w:r w:rsidRPr="0004565D">
        <w:rPr>
          <w:rFonts w:ascii="Courier New" w:hAnsi="Courier New" w:cs="Courier New"/>
        </w:rPr>
        <w:t>enum</w:t>
      </w:r>
      <w:proofErr w:type="spellEnd"/>
      <w:proofErr w:type="gramEnd"/>
      <w:r w:rsidRPr="0004565D">
        <w:rPr>
          <w:rFonts w:ascii="Courier New" w:hAnsi="Courier New" w:cs="Courier New"/>
        </w:rPr>
        <w:t xml:space="preserve"> </w:t>
      </w:r>
      <w:proofErr w:type="spellStart"/>
      <w:r w:rsidRPr="0004565D">
        <w:rPr>
          <w:rFonts w:ascii="Courier New" w:hAnsi="Courier New" w:cs="Courier New"/>
        </w:rPr>
        <w:t>g_ipsec_la_sa_direction</w:t>
      </w:r>
      <w:proofErr w:type="spellEnd"/>
      <w:r w:rsidRPr="0004565D">
        <w:rPr>
          <w:rFonts w:ascii="Courier New" w:hAnsi="Courier New" w:cs="Courier New"/>
        </w:rPr>
        <w:t xml:space="preserve"> </w:t>
      </w:r>
      <w:proofErr w:type="spellStart"/>
      <w:r w:rsidRPr="0004565D">
        <w:rPr>
          <w:rFonts w:ascii="Courier New" w:hAnsi="Courier New" w:cs="Courier New"/>
        </w:rPr>
        <w:t>dir</w:t>
      </w:r>
      <w:proofErr w:type="spellEnd"/>
      <w:r w:rsidRPr="0004565D">
        <w:rPr>
          <w:rFonts w:ascii="Courier New" w:hAnsi="Courier New" w:cs="Courier New"/>
        </w:rPr>
        <w:t>; /* Direction: Inbound or Outbound */</w:t>
      </w:r>
    </w:p>
    <w:p w:rsidR="00324619" w:rsidRPr="0004565D" w:rsidRDefault="00324619" w:rsidP="00C67E27">
      <w:pPr>
        <w:spacing w:after="0"/>
        <w:rPr>
          <w:rFonts w:ascii="Courier New" w:hAnsi="Courier New" w:cs="Courier New"/>
        </w:rPr>
      </w:pPr>
      <w:r w:rsidRPr="0004565D">
        <w:rPr>
          <w:rFonts w:ascii="Courier New" w:hAnsi="Courier New" w:cs="Courier New"/>
        </w:rPr>
        <w:tab/>
        <w:t xml:space="preserve">/* Following field is not applicable for </w:t>
      </w:r>
      <w:proofErr w:type="spellStart"/>
      <w:r w:rsidRPr="0004565D">
        <w:rPr>
          <w:rFonts w:ascii="Courier New" w:hAnsi="Courier New" w:cs="Courier New"/>
        </w:rPr>
        <w:t>get_first</w:t>
      </w:r>
      <w:proofErr w:type="spellEnd"/>
      <w:r w:rsidRPr="0004565D">
        <w:rPr>
          <w:rFonts w:ascii="Courier New" w:hAnsi="Courier New" w:cs="Courier New"/>
        </w:rPr>
        <w:t xml:space="preserve"> */</w:t>
      </w:r>
    </w:p>
    <w:p w:rsidR="00324619" w:rsidRPr="0004565D" w:rsidRDefault="00324619" w:rsidP="00C67E27">
      <w:pPr>
        <w:spacing w:after="0"/>
        <w:rPr>
          <w:rFonts w:ascii="Courier New" w:hAnsi="Courier New" w:cs="Courier New"/>
        </w:rPr>
      </w:pPr>
      <w:r w:rsidRPr="0004565D">
        <w:rPr>
          <w:rFonts w:ascii="Courier New" w:hAnsi="Courier New" w:cs="Courier New"/>
        </w:rPr>
        <w:tab/>
      </w:r>
      <w:proofErr w:type="spellStart"/>
      <w:proofErr w:type="gramStart"/>
      <w:r w:rsidRPr="0004565D">
        <w:rPr>
          <w:rFonts w:ascii="Courier New" w:hAnsi="Courier New" w:cs="Courier New"/>
        </w:rPr>
        <w:t>struct</w:t>
      </w:r>
      <w:proofErr w:type="spellEnd"/>
      <w:proofErr w:type="gramEnd"/>
      <w:r w:rsidRPr="0004565D">
        <w:rPr>
          <w:rFonts w:ascii="Courier New" w:hAnsi="Courier New" w:cs="Courier New"/>
        </w:rPr>
        <w:t xml:space="preserve"> </w:t>
      </w:r>
      <w:proofErr w:type="spellStart"/>
      <w:r w:rsidRPr="0004565D">
        <w:rPr>
          <w:rFonts w:ascii="Courier New" w:hAnsi="Courier New" w:cs="Courier New"/>
        </w:rPr>
        <w:t>g_ipsec_la_sa_handle</w:t>
      </w:r>
      <w:proofErr w:type="spellEnd"/>
      <w:r w:rsidRPr="0004565D">
        <w:rPr>
          <w:rFonts w:ascii="Courier New" w:hAnsi="Courier New" w:cs="Courier New"/>
        </w:rPr>
        <w:t xml:space="preserve"> *handle;</w:t>
      </w:r>
    </w:p>
    <w:p w:rsidR="00324619" w:rsidRPr="0004565D" w:rsidRDefault="00324619" w:rsidP="00C67E27">
      <w:pPr>
        <w:spacing w:after="0"/>
        <w:rPr>
          <w:rFonts w:ascii="Courier New" w:hAnsi="Courier New" w:cs="Courier New"/>
        </w:rPr>
      </w:pPr>
      <w:r w:rsidRPr="0004565D">
        <w:rPr>
          <w:rFonts w:ascii="Courier New" w:hAnsi="Courier New" w:cs="Courier New"/>
        </w:rPr>
        <w:tab/>
      </w:r>
      <w:proofErr w:type="spellStart"/>
      <w:proofErr w:type="gramStart"/>
      <w:r w:rsidRPr="0004565D">
        <w:rPr>
          <w:rFonts w:ascii="Courier New" w:hAnsi="Courier New" w:cs="Courier New"/>
        </w:rPr>
        <w:t>enum</w:t>
      </w:r>
      <w:proofErr w:type="spellEnd"/>
      <w:proofErr w:type="gramEnd"/>
      <w:r w:rsidRPr="0004565D">
        <w:rPr>
          <w:rFonts w:ascii="Courier New" w:hAnsi="Courier New" w:cs="Courier New"/>
        </w:rPr>
        <w:t xml:space="preserve"> </w:t>
      </w:r>
      <w:proofErr w:type="spellStart"/>
      <w:r w:rsidRPr="0004565D">
        <w:rPr>
          <w:rFonts w:ascii="Courier New" w:hAnsi="Courier New" w:cs="Courier New"/>
        </w:rPr>
        <w:t>g_ipsec_la_sa_get_op</w:t>
      </w:r>
      <w:proofErr w:type="spellEnd"/>
      <w:r w:rsidRPr="0004565D">
        <w:rPr>
          <w:rFonts w:ascii="Courier New" w:hAnsi="Courier New" w:cs="Courier New"/>
        </w:rPr>
        <w:t xml:space="preserve"> operation; /* Get First, Next or Exact */</w:t>
      </w:r>
    </w:p>
    <w:p w:rsidR="00324619" w:rsidRPr="0004565D" w:rsidRDefault="00324619" w:rsidP="00C67E27">
      <w:pPr>
        <w:spacing w:after="0"/>
        <w:rPr>
          <w:rFonts w:ascii="Courier New" w:hAnsi="Courier New" w:cs="Courier New"/>
        </w:rPr>
      </w:pPr>
      <w:r w:rsidRPr="0004565D">
        <w:rPr>
          <w:rFonts w:ascii="Courier New" w:hAnsi="Courier New" w:cs="Courier New"/>
        </w:rPr>
        <w:tab/>
        <w:t xml:space="preserve">uint32_t </w:t>
      </w:r>
      <w:proofErr w:type="spellStart"/>
      <w:r w:rsidRPr="0004565D">
        <w:rPr>
          <w:rFonts w:ascii="Courier New" w:hAnsi="Courier New" w:cs="Courier New"/>
        </w:rPr>
        <w:t>num_sas</w:t>
      </w:r>
      <w:proofErr w:type="spellEnd"/>
      <w:r w:rsidRPr="0004565D">
        <w:rPr>
          <w:rFonts w:ascii="Courier New" w:hAnsi="Courier New" w:cs="Courier New"/>
        </w:rPr>
        <w:t>; /* Number of SAs to read */</w:t>
      </w:r>
    </w:p>
    <w:p w:rsidR="00324619" w:rsidRPr="0004565D" w:rsidRDefault="00324619" w:rsidP="00C67E27">
      <w:pPr>
        <w:spacing w:after="0"/>
        <w:rPr>
          <w:rFonts w:ascii="Courier New" w:hAnsi="Courier New" w:cs="Courier New"/>
        </w:rPr>
      </w:pPr>
      <w:r w:rsidRPr="0004565D">
        <w:rPr>
          <w:rFonts w:ascii="Courier New" w:hAnsi="Courier New" w:cs="Courier New"/>
        </w:rPr>
        <w:lastRenderedPageBreak/>
        <w:tab/>
      </w:r>
      <w:proofErr w:type="gramStart"/>
      <w:r w:rsidRPr="0004565D">
        <w:rPr>
          <w:rFonts w:ascii="Courier New" w:hAnsi="Courier New" w:cs="Courier New"/>
        </w:rPr>
        <w:t>uint32_t</w:t>
      </w:r>
      <w:proofErr w:type="gramEnd"/>
      <w:r w:rsidRPr="0004565D">
        <w:rPr>
          <w:rFonts w:ascii="Courier New" w:hAnsi="Courier New" w:cs="Courier New"/>
        </w:rPr>
        <w:t xml:space="preserve"> flags; /* flags indicate to get complete SA information or only Statistics */</w:t>
      </w:r>
    </w:p>
    <w:p w:rsidR="00324619" w:rsidRPr="0004565D" w:rsidRDefault="00324619" w:rsidP="00C67E27">
      <w:pPr>
        <w:spacing w:after="0"/>
        <w:rPr>
          <w:rFonts w:ascii="Courier New" w:hAnsi="Courier New" w:cs="Courier New"/>
        </w:rPr>
      </w:pPr>
      <w:r w:rsidRPr="0004565D">
        <w:rPr>
          <w:rFonts w:ascii="Courier New" w:hAnsi="Courier New" w:cs="Courier New"/>
        </w:rPr>
        <w:t>}</w:t>
      </w:r>
    </w:p>
    <w:p w:rsidR="00324619" w:rsidRPr="00C03B85" w:rsidRDefault="00324619" w:rsidP="00F608C9">
      <w:pPr>
        <w:pStyle w:val="Heading2"/>
      </w:pPr>
      <w:bookmarkStart w:id="569" w:name="_Toc424044123"/>
      <w:proofErr w:type="spellStart"/>
      <w:r w:rsidRPr="00C03B85">
        <w:t>g_ipsec_la_data</w:t>
      </w:r>
      <w:bookmarkEnd w:id="569"/>
      <w:proofErr w:type="spellEnd"/>
    </w:p>
    <w:p w:rsidR="00324619" w:rsidRPr="00F27BC0" w:rsidRDefault="00324619" w:rsidP="00C67E27">
      <w:pPr>
        <w:spacing w:after="0"/>
        <w:rPr>
          <w:rFonts w:ascii="Courier New" w:hAnsi="Courier New" w:cs="Courier New"/>
        </w:rPr>
      </w:pPr>
      <w:proofErr w:type="spellStart"/>
      <w:proofErr w:type="gramStart"/>
      <w:r w:rsidRPr="00F27BC0">
        <w:rPr>
          <w:rFonts w:ascii="Courier New" w:hAnsi="Courier New" w:cs="Courier New"/>
        </w:rPr>
        <w:t>struct</w:t>
      </w:r>
      <w:proofErr w:type="spellEnd"/>
      <w:proofErr w:type="gramEnd"/>
      <w:r w:rsidRPr="00F27BC0">
        <w:rPr>
          <w:rFonts w:ascii="Courier New" w:hAnsi="Courier New" w:cs="Courier New"/>
        </w:rPr>
        <w:t xml:space="preserve"> </w:t>
      </w:r>
      <w:proofErr w:type="spellStart"/>
      <w:r w:rsidRPr="00F27BC0">
        <w:rPr>
          <w:rFonts w:ascii="Courier New" w:hAnsi="Courier New" w:cs="Courier New"/>
        </w:rPr>
        <w:t>g_ipsec_la_data</w:t>
      </w:r>
      <w:proofErr w:type="spellEnd"/>
      <w:r w:rsidRPr="00F27BC0">
        <w:rPr>
          <w:rFonts w:ascii="Courier New" w:hAnsi="Courier New" w:cs="Courier New"/>
        </w:rPr>
        <w:t xml:space="preserve"> {</w:t>
      </w:r>
    </w:p>
    <w:p w:rsidR="00324619" w:rsidRPr="00F27BC0" w:rsidRDefault="00324619" w:rsidP="00C67E27">
      <w:pPr>
        <w:spacing w:after="0"/>
        <w:rPr>
          <w:rFonts w:ascii="Courier New" w:hAnsi="Courier New" w:cs="Courier New"/>
        </w:rPr>
      </w:pPr>
      <w:r w:rsidRPr="00F27BC0">
        <w:rPr>
          <w:rFonts w:ascii="Courier New" w:hAnsi="Courier New" w:cs="Courier New"/>
        </w:rPr>
        <w:tab/>
        <w:t>uint8_t *buffer;</w:t>
      </w:r>
      <w:r w:rsidRPr="00F27BC0">
        <w:rPr>
          <w:rFonts w:ascii="Courier New" w:hAnsi="Courier New" w:cs="Courier New"/>
        </w:rPr>
        <w:tab/>
        <w:t>/* Buffer pointer */</w:t>
      </w:r>
    </w:p>
    <w:p w:rsidR="00324619" w:rsidRPr="00F27BC0" w:rsidRDefault="00324619" w:rsidP="00C67E27">
      <w:pPr>
        <w:spacing w:after="0"/>
        <w:rPr>
          <w:rFonts w:ascii="Courier New" w:hAnsi="Courier New" w:cs="Courier New"/>
        </w:rPr>
      </w:pPr>
      <w:r w:rsidRPr="00F27BC0">
        <w:rPr>
          <w:rFonts w:ascii="Courier New" w:hAnsi="Courier New" w:cs="Courier New"/>
        </w:rPr>
        <w:tab/>
      </w:r>
      <w:proofErr w:type="gramStart"/>
      <w:r w:rsidRPr="00F27BC0">
        <w:rPr>
          <w:rFonts w:ascii="Courier New" w:hAnsi="Courier New" w:cs="Courier New"/>
        </w:rPr>
        <w:t>uint32_t</w:t>
      </w:r>
      <w:proofErr w:type="gramEnd"/>
      <w:r w:rsidRPr="00F27BC0">
        <w:rPr>
          <w:rFonts w:ascii="Courier New" w:hAnsi="Courier New" w:cs="Courier New"/>
        </w:rPr>
        <w:t xml:space="preserve"> length;</w:t>
      </w:r>
      <w:r w:rsidRPr="00F27BC0">
        <w:rPr>
          <w:rFonts w:ascii="Courier New" w:hAnsi="Courier New" w:cs="Courier New"/>
        </w:rPr>
        <w:tab/>
        <w:t>/* Buffer length */</w:t>
      </w:r>
    </w:p>
    <w:p w:rsidR="00324619" w:rsidRDefault="00324619" w:rsidP="00C67E27">
      <w:pPr>
        <w:spacing w:after="0"/>
        <w:rPr>
          <w:rFonts w:ascii="Courier New" w:hAnsi="Courier New" w:cs="Courier New"/>
        </w:rPr>
      </w:pPr>
      <w:r w:rsidRPr="00F27BC0">
        <w:rPr>
          <w:rFonts w:ascii="Courier New" w:hAnsi="Courier New" w:cs="Courier New"/>
        </w:rPr>
        <w:t>}</w:t>
      </w:r>
    </w:p>
    <w:p w:rsidR="00B61BFF" w:rsidRDefault="00B61BFF" w:rsidP="00B61BFF">
      <w:pPr>
        <w:pStyle w:val="Heading2"/>
      </w:pPr>
      <w:bookmarkStart w:id="570" w:name="_Toc424044124"/>
      <w:proofErr w:type="spellStart"/>
      <w:r>
        <w:t>g_ipsec_la_packet</w:t>
      </w:r>
      <w:bookmarkEnd w:id="570"/>
      <w:proofErr w:type="spellEnd"/>
    </w:p>
    <w:p w:rsidR="00B61BFF" w:rsidRDefault="00B61BFF" w:rsidP="00C67E27">
      <w:pPr>
        <w:spacing w:after="0"/>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g_ipsec_la_packet</w:t>
      </w:r>
      <w:proofErr w:type="spellEnd"/>
      <w:r w:rsidRPr="00F27BC0">
        <w:rPr>
          <w:rFonts w:ascii="Courier New" w:hAnsi="Courier New" w:cs="Courier New"/>
        </w:rPr>
        <w:t>{</w:t>
      </w:r>
    </w:p>
    <w:p w:rsidR="00B61BFF" w:rsidRDefault="00B61BFF" w:rsidP="00C67E27">
      <w:pPr>
        <w:spacing w:after="0"/>
        <w:rPr>
          <w:rFonts w:ascii="Courier New" w:hAnsi="Courier New" w:cs="Courier New"/>
        </w:rPr>
      </w:pPr>
      <w:r>
        <w:rPr>
          <w:rFonts w:ascii="Courier New" w:hAnsi="Courier New" w:cs="Courier New"/>
        </w:rPr>
        <w:tab/>
        <w:t xml:space="preserve">uint32_t </w:t>
      </w:r>
      <w:proofErr w:type="spellStart"/>
      <w:r>
        <w:rPr>
          <w:rFonts w:ascii="Courier New" w:hAnsi="Courier New" w:cs="Courier New"/>
        </w:rPr>
        <w:t>num_sg</w:t>
      </w:r>
      <w:proofErr w:type="spellEnd"/>
      <w:r>
        <w:rPr>
          <w:rFonts w:ascii="Courier New" w:hAnsi="Courier New" w:cs="Courier New"/>
        </w:rPr>
        <w:t>; /* Number of scatter gather elements */</w:t>
      </w:r>
    </w:p>
    <w:p w:rsidR="00B61BFF" w:rsidRPr="00F27BC0" w:rsidRDefault="00B61BFF" w:rsidP="00C67E27">
      <w:pPr>
        <w:spacing w:after="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w:t>
      </w:r>
      <w:proofErr w:type="spellStart"/>
      <w:r>
        <w:rPr>
          <w:rFonts w:ascii="Courier New" w:hAnsi="Courier New" w:cs="Courier New"/>
        </w:rPr>
        <w:t>g_ipsec_la_data</w:t>
      </w:r>
      <w:proofErr w:type="spellEnd"/>
      <w:r>
        <w:rPr>
          <w:rFonts w:ascii="Courier New" w:hAnsi="Courier New" w:cs="Courier New"/>
        </w:rPr>
        <w:t>;  /* array of buffer segments */</w:t>
      </w:r>
    </w:p>
    <w:p w:rsidR="00B61BFF" w:rsidRDefault="00B61BFF" w:rsidP="00C67E27">
      <w:pPr>
        <w:spacing w:after="0"/>
        <w:rPr>
          <w:ins w:id="571" w:author="Venkataraman Subhashini-B22166" w:date="2015-07-17T14:48:00Z"/>
          <w:rFonts w:ascii="Courier New" w:hAnsi="Courier New" w:cs="Courier New"/>
        </w:rPr>
      </w:pPr>
      <w:r w:rsidRPr="00F27BC0">
        <w:rPr>
          <w:rFonts w:ascii="Courier New" w:hAnsi="Courier New" w:cs="Courier New"/>
        </w:rPr>
        <w:t>}</w:t>
      </w:r>
    </w:p>
    <w:p w:rsidR="00616607" w:rsidRDefault="00616607">
      <w:pPr>
        <w:pStyle w:val="Heading2"/>
        <w:rPr>
          <w:ins w:id="572" w:author="Venkataraman Subhashini-B22166" w:date="2015-07-17T14:52:00Z"/>
        </w:rPr>
        <w:pPrChange w:id="573" w:author="Venkataraman Subhashini-B22166" w:date="2015-07-17T14:48:00Z">
          <w:pPr>
            <w:spacing w:after="0"/>
          </w:pPr>
        </w:pPrChange>
      </w:pPr>
      <w:ins w:id="574" w:author="Venkataraman Subhashini-B22166" w:date="2015-07-17T14:52:00Z">
        <w:r>
          <w:t xml:space="preserve">g_ipsec_la_ipv6_addr </w:t>
        </w:r>
      </w:ins>
    </w:p>
    <w:p w:rsidR="00616607" w:rsidRPr="00616607" w:rsidRDefault="00616607" w:rsidP="00616607">
      <w:pPr>
        <w:autoSpaceDE w:val="0"/>
        <w:autoSpaceDN w:val="0"/>
        <w:adjustRightInd w:val="0"/>
        <w:spacing w:after="0"/>
        <w:rPr>
          <w:ins w:id="575" w:author="Venkataraman Subhashini-B22166" w:date="2015-07-17T14:52:00Z"/>
          <w:rFonts w:ascii="Courier New" w:hAnsi="Courier New" w:cs="Courier New"/>
          <w:sz w:val="20"/>
          <w:szCs w:val="20"/>
          <w:rPrChange w:id="576" w:author="Venkataraman Subhashini-B22166" w:date="2015-07-17T14:53:00Z">
            <w:rPr>
              <w:ins w:id="577" w:author="Venkataraman Subhashini-B22166" w:date="2015-07-17T14:52:00Z"/>
              <w:rFonts w:ascii="Lucida Console" w:hAnsi="Lucida Console" w:cs="Lucida Console"/>
              <w:sz w:val="20"/>
              <w:szCs w:val="20"/>
            </w:rPr>
          </w:rPrChange>
        </w:rPr>
      </w:pPr>
      <w:ins w:id="578" w:author="Venkataraman Subhashini-B22166" w:date="2015-07-17T14:52:00Z">
        <w:r>
          <w:rPr>
            <w:rFonts w:ascii="Courier New" w:hAnsi="Courier New" w:cs="Courier New"/>
            <w:sz w:val="20"/>
            <w:szCs w:val="20"/>
          </w:rPr>
          <w:t>struct g_ipsec_la</w:t>
        </w:r>
        <w:r w:rsidRPr="00616607">
          <w:rPr>
            <w:rFonts w:ascii="Courier New" w:hAnsi="Courier New" w:cs="Courier New"/>
            <w:sz w:val="20"/>
            <w:szCs w:val="20"/>
            <w:rPrChange w:id="579" w:author="Venkataraman Subhashini-B22166" w:date="2015-07-17T14:53:00Z">
              <w:rPr>
                <w:rFonts w:ascii="Lucida Console" w:hAnsi="Lucida Console" w:cs="Lucida Console"/>
                <w:sz w:val="20"/>
                <w:szCs w:val="20"/>
              </w:rPr>
            </w:rPrChange>
          </w:rPr>
          <w:t>_ipv6_addr{</w:t>
        </w:r>
      </w:ins>
    </w:p>
    <w:p w:rsidR="00616607" w:rsidRPr="00616607" w:rsidRDefault="00616607" w:rsidP="00616607">
      <w:pPr>
        <w:autoSpaceDE w:val="0"/>
        <w:autoSpaceDN w:val="0"/>
        <w:adjustRightInd w:val="0"/>
        <w:spacing w:after="0"/>
        <w:rPr>
          <w:ins w:id="580" w:author="Venkataraman Subhashini-B22166" w:date="2015-07-17T14:52:00Z"/>
          <w:rFonts w:ascii="Courier New" w:hAnsi="Courier New" w:cs="Courier New"/>
          <w:sz w:val="20"/>
          <w:szCs w:val="20"/>
          <w:rPrChange w:id="581" w:author="Venkataraman Subhashini-B22166" w:date="2015-07-17T14:53:00Z">
            <w:rPr>
              <w:ins w:id="582" w:author="Venkataraman Subhashini-B22166" w:date="2015-07-17T14:52:00Z"/>
              <w:rFonts w:ascii="Lucida Console" w:hAnsi="Lucida Console" w:cs="Lucida Console"/>
              <w:sz w:val="20"/>
              <w:szCs w:val="20"/>
            </w:rPr>
          </w:rPrChange>
        </w:rPr>
      </w:pPr>
      <w:ins w:id="583" w:author="Venkataraman Subhashini-B22166" w:date="2015-07-17T14:52:00Z">
        <w:r w:rsidRPr="00616607">
          <w:rPr>
            <w:rFonts w:ascii="Courier New" w:hAnsi="Courier New" w:cs="Courier New"/>
            <w:sz w:val="20"/>
            <w:szCs w:val="20"/>
            <w:rPrChange w:id="584" w:author="Venkataraman Subhashini-B22166" w:date="2015-07-17T14:53:00Z">
              <w:rPr>
                <w:rFonts w:ascii="Lucida Console" w:hAnsi="Lucida Console" w:cs="Lucida Console"/>
                <w:sz w:val="20"/>
                <w:szCs w:val="20"/>
              </w:rPr>
            </w:rPrChange>
          </w:rPr>
          <w:t xml:space="preserve">        /*!  U8 Addr Len. */</w:t>
        </w:r>
      </w:ins>
    </w:p>
    <w:p w:rsidR="00616607" w:rsidRPr="00616607" w:rsidRDefault="00616607">
      <w:pPr>
        <w:autoSpaceDE w:val="0"/>
        <w:autoSpaceDN w:val="0"/>
        <w:adjustRightInd w:val="0"/>
        <w:spacing w:after="0"/>
        <w:ind w:firstLine="720"/>
        <w:rPr>
          <w:ins w:id="585" w:author="Venkataraman Subhashini-B22166" w:date="2015-07-17T14:52:00Z"/>
          <w:rFonts w:ascii="Courier New" w:hAnsi="Courier New" w:cs="Courier New"/>
          <w:sz w:val="20"/>
          <w:szCs w:val="20"/>
          <w:rPrChange w:id="586" w:author="Venkataraman Subhashini-B22166" w:date="2015-07-17T14:53:00Z">
            <w:rPr>
              <w:ins w:id="587" w:author="Venkataraman Subhashini-B22166" w:date="2015-07-17T14:52:00Z"/>
              <w:rFonts w:ascii="Lucida Console" w:hAnsi="Lucida Console" w:cs="Lucida Console"/>
              <w:sz w:val="20"/>
              <w:szCs w:val="20"/>
            </w:rPr>
          </w:rPrChange>
        </w:rPr>
        <w:pPrChange w:id="588" w:author="Venkataraman Subhashini-B22166" w:date="2015-07-17T14:55:00Z">
          <w:pPr>
            <w:autoSpaceDE w:val="0"/>
            <w:autoSpaceDN w:val="0"/>
            <w:adjustRightInd w:val="0"/>
            <w:spacing w:after="0"/>
          </w:pPr>
        </w:pPrChange>
      </w:pPr>
      <w:ins w:id="589" w:author="Venkataraman Subhashini-B22166" w:date="2015-07-17T14:52:00Z">
        <w:r>
          <w:rPr>
            <w:rFonts w:ascii="Courier New" w:hAnsi="Courier New" w:cs="Courier New"/>
            <w:sz w:val="20"/>
            <w:szCs w:val="20"/>
          </w:rPr>
          <w:t>#define G_IPSEC_LA</w:t>
        </w:r>
        <w:r w:rsidRPr="00616607">
          <w:rPr>
            <w:rFonts w:ascii="Courier New" w:hAnsi="Courier New" w:cs="Courier New"/>
            <w:sz w:val="20"/>
            <w:szCs w:val="20"/>
            <w:rPrChange w:id="590" w:author="Venkataraman Subhashini-B22166" w:date="2015-07-17T14:53:00Z">
              <w:rPr>
                <w:rFonts w:ascii="Lucida Console" w:hAnsi="Lucida Console" w:cs="Lucida Console"/>
                <w:sz w:val="20"/>
                <w:szCs w:val="20"/>
              </w:rPr>
            </w:rPrChange>
          </w:rPr>
          <w:t>_IPV6_ADDRU8_LEN 16</w:t>
        </w:r>
      </w:ins>
    </w:p>
    <w:p w:rsidR="00616607" w:rsidRPr="00616607" w:rsidRDefault="00616607" w:rsidP="00616607">
      <w:pPr>
        <w:autoSpaceDE w:val="0"/>
        <w:autoSpaceDN w:val="0"/>
        <w:adjustRightInd w:val="0"/>
        <w:spacing w:after="0"/>
        <w:rPr>
          <w:ins w:id="591" w:author="Venkataraman Subhashini-B22166" w:date="2015-07-17T14:52:00Z"/>
          <w:rFonts w:ascii="Courier New" w:hAnsi="Courier New" w:cs="Courier New"/>
          <w:sz w:val="20"/>
          <w:szCs w:val="20"/>
          <w:rPrChange w:id="592" w:author="Venkataraman Subhashini-B22166" w:date="2015-07-17T14:53:00Z">
            <w:rPr>
              <w:ins w:id="593" w:author="Venkataraman Subhashini-B22166" w:date="2015-07-17T14:52:00Z"/>
              <w:rFonts w:ascii="Lucida Console" w:hAnsi="Lucida Console" w:cs="Lucida Console"/>
              <w:sz w:val="20"/>
              <w:szCs w:val="20"/>
            </w:rPr>
          </w:rPrChange>
        </w:rPr>
      </w:pPr>
      <w:ins w:id="594" w:author="Venkataraman Subhashini-B22166" w:date="2015-07-17T14:52:00Z">
        <w:r w:rsidRPr="00616607">
          <w:rPr>
            <w:rFonts w:ascii="Courier New" w:hAnsi="Courier New" w:cs="Courier New"/>
            <w:sz w:val="20"/>
            <w:szCs w:val="20"/>
            <w:rPrChange w:id="595" w:author="Venkataraman Subhashini-B22166" w:date="2015-07-17T14:53:00Z">
              <w:rPr>
                <w:rFonts w:ascii="Lucida Console" w:hAnsi="Lucida Console" w:cs="Lucida Console"/>
                <w:sz w:val="20"/>
                <w:szCs w:val="20"/>
              </w:rPr>
            </w:rPrChange>
          </w:rPr>
          <w:t xml:space="preserve">          /*!  U32 Addr len */</w:t>
        </w:r>
      </w:ins>
    </w:p>
    <w:p w:rsidR="00616607" w:rsidRPr="00616607" w:rsidRDefault="00616607">
      <w:pPr>
        <w:autoSpaceDE w:val="0"/>
        <w:autoSpaceDN w:val="0"/>
        <w:adjustRightInd w:val="0"/>
        <w:spacing w:after="0"/>
        <w:ind w:firstLine="720"/>
        <w:rPr>
          <w:ins w:id="596" w:author="Venkataraman Subhashini-B22166" w:date="2015-07-17T14:52:00Z"/>
          <w:rFonts w:ascii="Courier New" w:hAnsi="Courier New" w:cs="Courier New"/>
          <w:sz w:val="20"/>
          <w:szCs w:val="20"/>
          <w:rPrChange w:id="597" w:author="Venkataraman Subhashini-B22166" w:date="2015-07-17T14:53:00Z">
            <w:rPr>
              <w:ins w:id="598" w:author="Venkataraman Subhashini-B22166" w:date="2015-07-17T14:52:00Z"/>
              <w:rFonts w:ascii="Lucida Console" w:hAnsi="Lucida Console" w:cs="Lucida Console"/>
              <w:sz w:val="20"/>
              <w:szCs w:val="20"/>
            </w:rPr>
          </w:rPrChange>
        </w:rPr>
        <w:pPrChange w:id="599" w:author="Venkataraman Subhashini-B22166" w:date="2015-07-17T14:55:00Z">
          <w:pPr>
            <w:autoSpaceDE w:val="0"/>
            <w:autoSpaceDN w:val="0"/>
            <w:adjustRightInd w:val="0"/>
            <w:spacing w:after="0"/>
          </w:pPr>
        </w:pPrChange>
      </w:pPr>
      <w:ins w:id="600" w:author="Venkataraman Subhashini-B22166" w:date="2015-07-17T14:52:00Z">
        <w:r>
          <w:rPr>
            <w:rFonts w:ascii="Courier New" w:hAnsi="Courier New" w:cs="Courier New"/>
            <w:sz w:val="20"/>
            <w:szCs w:val="20"/>
          </w:rPr>
          <w:t>#define G_IPSEC_LA</w:t>
        </w:r>
        <w:r w:rsidRPr="00616607">
          <w:rPr>
            <w:rFonts w:ascii="Courier New" w:hAnsi="Courier New" w:cs="Courier New"/>
            <w:sz w:val="20"/>
            <w:szCs w:val="20"/>
            <w:rPrChange w:id="601" w:author="Venkataraman Subhashini-B22166" w:date="2015-07-17T14:53:00Z">
              <w:rPr>
                <w:rFonts w:ascii="Lucida Console" w:hAnsi="Lucida Console" w:cs="Lucida Console"/>
                <w:sz w:val="20"/>
                <w:szCs w:val="20"/>
              </w:rPr>
            </w:rPrChange>
          </w:rPr>
          <w:t>_IPV6_ADDRU32_LEN 4</w:t>
        </w:r>
      </w:ins>
    </w:p>
    <w:p w:rsidR="00616607" w:rsidRPr="00616607" w:rsidRDefault="00616607" w:rsidP="00616607">
      <w:pPr>
        <w:autoSpaceDE w:val="0"/>
        <w:autoSpaceDN w:val="0"/>
        <w:adjustRightInd w:val="0"/>
        <w:spacing w:after="0"/>
        <w:rPr>
          <w:ins w:id="602" w:author="Venkataraman Subhashini-B22166" w:date="2015-07-17T14:52:00Z"/>
          <w:rFonts w:ascii="Courier New" w:hAnsi="Courier New" w:cs="Courier New"/>
          <w:sz w:val="20"/>
          <w:szCs w:val="20"/>
          <w:rPrChange w:id="603" w:author="Venkataraman Subhashini-B22166" w:date="2015-07-17T14:53:00Z">
            <w:rPr>
              <w:ins w:id="604" w:author="Venkataraman Subhashini-B22166" w:date="2015-07-17T14:52:00Z"/>
              <w:rFonts w:ascii="Lucida Console" w:hAnsi="Lucida Console" w:cs="Lucida Console"/>
              <w:sz w:val="20"/>
              <w:szCs w:val="20"/>
            </w:rPr>
          </w:rPrChange>
        </w:rPr>
      </w:pPr>
      <w:ins w:id="605" w:author="Venkataraman Subhashini-B22166" w:date="2015-07-17T14:52:00Z">
        <w:r w:rsidRPr="00616607">
          <w:rPr>
            <w:rFonts w:ascii="Courier New" w:hAnsi="Courier New" w:cs="Courier New"/>
            <w:sz w:val="20"/>
            <w:szCs w:val="20"/>
            <w:rPrChange w:id="606" w:author="Venkataraman Subhashini-B22166" w:date="2015-07-17T14:53:00Z">
              <w:rPr>
                <w:rFonts w:ascii="Lucida Console" w:hAnsi="Lucida Console" w:cs="Lucida Console"/>
                <w:sz w:val="20"/>
                <w:szCs w:val="20"/>
              </w:rPr>
            </w:rPrChange>
          </w:rPr>
          <w:t xml:space="preserve">       union {</w:t>
        </w:r>
      </w:ins>
    </w:p>
    <w:p w:rsidR="00616607" w:rsidRPr="00616607" w:rsidRDefault="00616607" w:rsidP="00616607">
      <w:pPr>
        <w:autoSpaceDE w:val="0"/>
        <w:autoSpaceDN w:val="0"/>
        <w:adjustRightInd w:val="0"/>
        <w:spacing w:after="0"/>
        <w:rPr>
          <w:ins w:id="607" w:author="Venkataraman Subhashini-B22166" w:date="2015-07-17T14:52:00Z"/>
          <w:rFonts w:ascii="Courier New" w:hAnsi="Courier New" w:cs="Courier New"/>
          <w:sz w:val="20"/>
          <w:szCs w:val="20"/>
          <w:rPrChange w:id="608" w:author="Venkataraman Subhashini-B22166" w:date="2015-07-17T14:53:00Z">
            <w:rPr>
              <w:ins w:id="609" w:author="Venkataraman Subhashini-B22166" w:date="2015-07-17T14:52:00Z"/>
              <w:rFonts w:ascii="Lucida Console" w:hAnsi="Lucida Console" w:cs="Lucida Console"/>
              <w:sz w:val="20"/>
              <w:szCs w:val="20"/>
            </w:rPr>
          </w:rPrChange>
        </w:rPr>
      </w:pPr>
      <w:ins w:id="610" w:author="Venkataraman Subhashini-B22166" w:date="2015-07-17T14:52:00Z">
        <w:r>
          <w:rPr>
            <w:rFonts w:ascii="Courier New" w:hAnsi="Courier New" w:cs="Courier New"/>
            <w:sz w:val="20"/>
            <w:szCs w:val="20"/>
          </w:rPr>
          <w:t xml:space="preserve">               uint8_t b_addr[G_IPSEC_LA</w:t>
        </w:r>
        <w:r w:rsidRPr="00616607">
          <w:rPr>
            <w:rFonts w:ascii="Courier New" w:hAnsi="Courier New" w:cs="Courier New"/>
            <w:sz w:val="20"/>
            <w:szCs w:val="20"/>
            <w:rPrChange w:id="611" w:author="Venkataraman Subhashini-B22166" w:date="2015-07-17T14:53:00Z">
              <w:rPr>
                <w:rFonts w:ascii="Lucida Console" w:hAnsi="Lucida Console" w:cs="Lucida Console"/>
                <w:sz w:val="20"/>
                <w:szCs w:val="20"/>
              </w:rPr>
            </w:rPrChange>
          </w:rPr>
          <w:t>_IPV6_ADDRU8_LEN];</w:t>
        </w:r>
      </w:ins>
    </w:p>
    <w:p w:rsidR="00616607" w:rsidRPr="00616607" w:rsidRDefault="00616607" w:rsidP="00616607">
      <w:pPr>
        <w:autoSpaceDE w:val="0"/>
        <w:autoSpaceDN w:val="0"/>
        <w:adjustRightInd w:val="0"/>
        <w:spacing w:after="0"/>
        <w:rPr>
          <w:ins w:id="612" w:author="Venkataraman Subhashini-B22166" w:date="2015-07-17T14:52:00Z"/>
          <w:rFonts w:ascii="Courier New" w:hAnsi="Courier New" w:cs="Courier New"/>
          <w:sz w:val="20"/>
          <w:szCs w:val="20"/>
          <w:rPrChange w:id="613" w:author="Venkataraman Subhashini-B22166" w:date="2015-07-17T14:53:00Z">
            <w:rPr>
              <w:ins w:id="614" w:author="Venkataraman Subhashini-B22166" w:date="2015-07-17T14:52:00Z"/>
              <w:rFonts w:ascii="Lucida Console" w:hAnsi="Lucida Console" w:cs="Lucida Console"/>
              <w:sz w:val="20"/>
              <w:szCs w:val="20"/>
            </w:rPr>
          </w:rPrChange>
        </w:rPr>
      </w:pPr>
      <w:ins w:id="615" w:author="Venkataraman Subhashini-B22166" w:date="2015-07-17T14:52:00Z">
        <w:r w:rsidRPr="00616607">
          <w:rPr>
            <w:rFonts w:ascii="Courier New" w:hAnsi="Courier New" w:cs="Courier New"/>
            <w:sz w:val="20"/>
            <w:szCs w:val="20"/>
            <w:rPrChange w:id="616" w:author="Venkataraman Subhashini-B22166" w:date="2015-07-17T14:53:00Z">
              <w:rPr>
                <w:rFonts w:ascii="Lucida Console" w:hAnsi="Lucida Console" w:cs="Lucida Console"/>
                <w:sz w:val="20"/>
                <w:szCs w:val="20"/>
              </w:rPr>
            </w:rPrChange>
          </w:rPr>
          <w:t xml:space="preserve">                       /**&lt; Byte addressable v6 address */</w:t>
        </w:r>
      </w:ins>
    </w:p>
    <w:p w:rsidR="00616607" w:rsidRPr="00616607" w:rsidRDefault="00616607" w:rsidP="00616607">
      <w:pPr>
        <w:autoSpaceDE w:val="0"/>
        <w:autoSpaceDN w:val="0"/>
        <w:adjustRightInd w:val="0"/>
        <w:spacing w:after="0"/>
        <w:rPr>
          <w:ins w:id="617" w:author="Venkataraman Subhashini-B22166" w:date="2015-07-17T14:52:00Z"/>
          <w:rFonts w:ascii="Courier New" w:hAnsi="Courier New" w:cs="Courier New"/>
          <w:sz w:val="20"/>
          <w:szCs w:val="20"/>
          <w:rPrChange w:id="618" w:author="Venkataraman Subhashini-B22166" w:date="2015-07-17T14:53:00Z">
            <w:rPr>
              <w:ins w:id="619" w:author="Venkataraman Subhashini-B22166" w:date="2015-07-17T14:52:00Z"/>
              <w:rFonts w:ascii="Lucida Console" w:hAnsi="Lucida Console" w:cs="Lucida Console"/>
              <w:sz w:val="20"/>
              <w:szCs w:val="20"/>
            </w:rPr>
          </w:rPrChange>
        </w:rPr>
      </w:pPr>
      <w:ins w:id="620" w:author="Venkataraman Subhashini-B22166" w:date="2015-07-17T14:52:00Z">
        <w:r w:rsidRPr="00616607">
          <w:rPr>
            <w:rFonts w:ascii="Courier New" w:hAnsi="Courier New" w:cs="Courier New"/>
            <w:sz w:val="20"/>
            <w:szCs w:val="20"/>
            <w:rPrChange w:id="621" w:author="Venkataraman Subhashini-B22166" w:date="2015-07-17T14:53:00Z">
              <w:rPr>
                <w:rFonts w:ascii="Lucida Console" w:hAnsi="Lucida Console" w:cs="Lucida Console"/>
                <w:sz w:val="20"/>
                <w:szCs w:val="20"/>
              </w:rPr>
            </w:rPrChange>
          </w:rPr>
          <w:t xml:space="preserve"> </w:t>
        </w:r>
        <w:r>
          <w:rPr>
            <w:rFonts w:ascii="Courier New" w:hAnsi="Courier New" w:cs="Courier New"/>
            <w:sz w:val="20"/>
            <w:szCs w:val="20"/>
          </w:rPr>
          <w:t xml:space="preserve">              uint32_t w_addr[G_IPSEC_LA</w:t>
        </w:r>
        <w:r w:rsidRPr="00616607">
          <w:rPr>
            <w:rFonts w:ascii="Courier New" w:hAnsi="Courier New" w:cs="Courier New"/>
            <w:sz w:val="20"/>
            <w:szCs w:val="20"/>
            <w:rPrChange w:id="622" w:author="Venkataraman Subhashini-B22166" w:date="2015-07-17T14:53:00Z">
              <w:rPr>
                <w:rFonts w:ascii="Lucida Console" w:hAnsi="Lucida Console" w:cs="Lucida Console"/>
                <w:sz w:val="20"/>
                <w:szCs w:val="20"/>
              </w:rPr>
            </w:rPrChange>
          </w:rPr>
          <w:t>_IPV6_ADDRU32_LEN];</w:t>
        </w:r>
      </w:ins>
    </w:p>
    <w:p w:rsidR="00616607" w:rsidRPr="00616607" w:rsidRDefault="00616607" w:rsidP="00616607">
      <w:pPr>
        <w:autoSpaceDE w:val="0"/>
        <w:autoSpaceDN w:val="0"/>
        <w:adjustRightInd w:val="0"/>
        <w:spacing w:after="0"/>
        <w:rPr>
          <w:ins w:id="623" w:author="Venkataraman Subhashini-B22166" w:date="2015-07-17T14:52:00Z"/>
          <w:rFonts w:ascii="Courier New" w:hAnsi="Courier New" w:cs="Courier New"/>
          <w:sz w:val="20"/>
          <w:szCs w:val="20"/>
          <w:rPrChange w:id="624" w:author="Venkataraman Subhashini-B22166" w:date="2015-07-17T14:53:00Z">
            <w:rPr>
              <w:ins w:id="625" w:author="Venkataraman Subhashini-B22166" w:date="2015-07-17T14:52:00Z"/>
              <w:rFonts w:ascii="Lucida Console" w:hAnsi="Lucida Console" w:cs="Lucida Console"/>
              <w:sz w:val="20"/>
              <w:szCs w:val="20"/>
            </w:rPr>
          </w:rPrChange>
        </w:rPr>
      </w:pPr>
      <w:ins w:id="626" w:author="Venkataraman Subhashini-B22166" w:date="2015-07-17T14:52:00Z">
        <w:r w:rsidRPr="00616607">
          <w:rPr>
            <w:rFonts w:ascii="Courier New" w:hAnsi="Courier New" w:cs="Courier New"/>
            <w:sz w:val="20"/>
            <w:szCs w:val="20"/>
            <w:rPrChange w:id="627" w:author="Venkataraman Subhashini-B22166" w:date="2015-07-17T14:53:00Z">
              <w:rPr>
                <w:rFonts w:ascii="Lucida Console" w:hAnsi="Lucida Console" w:cs="Lucida Console"/>
                <w:sz w:val="20"/>
                <w:szCs w:val="20"/>
              </w:rPr>
            </w:rPrChange>
          </w:rPr>
          <w:t xml:space="preserve">                       /**&lt; Word addressable v6 address */</w:t>
        </w:r>
      </w:ins>
    </w:p>
    <w:p w:rsidR="00616607" w:rsidRPr="00616607" w:rsidRDefault="00616607" w:rsidP="00616607">
      <w:pPr>
        <w:autoSpaceDE w:val="0"/>
        <w:autoSpaceDN w:val="0"/>
        <w:adjustRightInd w:val="0"/>
        <w:spacing w:after="0"/>
        <w:rPr>
          <w:ins w:id="628" w:author="Venkataraman Subhashini-B22166" w:date="2015-07-17T14:52:00Z"/>
          <w:rFonts w:ascii="Courier New" w:hAnsi="Courier New" w:cs="Courier New"/>
          <w:sz w:val="20"/>
          <w:szCs w:val="20"/>
          <w:rPrChange w:id="629" w:author="Venkataraman Subhashini-B22166" w:date="2015-07-17T14:53:00Z">
            <w:rPr>
              <w:ins w:id="630" w:author="Venkataraman Subhashini-B22166" w:date="2015-07-17T14:52:00Z"/>
              <w:rFonts w:ascii="Lucida Console" w:hAnsi="Lucida Console" w:cs="Lucida Console"/>
              <w:sz w:val="20"/>
              <w:szCs w:val="20"/>
            </w:rPr>
          </w:rPrChange>
        </w:rPr>
      </w:pPr>
      <w:ins w:id="631" w:author="Venkataraman Subhashini-B22166" w:date="2015-07-17T14:52:00Z">
        <w:r w:rsidRPr="00616607">
          <w:rPr>
            <w:rFonts w:ascii="Courier New" w:hAnsi="Courier New" w:cs="Courier New"/>
            <w:sz w:val="20"/>
            <w:szCs w:val="20"/>
            <w:rPrChange w:id="632" w:author="Venkataraman Subhashini-B22166" w:date="2015-07-17T14:53:00Z">
              <w:rPr>
                <w:rFonts w:ascii="Lucida Console" w:hAnsi="Lucida Console" w:cs="Lucida Console"/>
                <w:sz w:val="20"/>
                <w:szCs w:val="20"/>
              </w:rPr>
            </w:rPrChange>
          </w:rPr>
          <w:t xml:space="preserve">       };</w:t>
        </w:r>
      </w:ins>
    </w:p>
    <w:p w:rsidR="00616607" w:rsidRPr="00616607" w:rsidRDefault="00616607">
      <w:pPr>
        <w:rPr>
          <w:ins w:id="633" w:author="Venkataraman Subhashini-B22166" w:date="2015-07-17T14:52:00Z"/>
          <w:rFonts w:ascii="Courier New" w:hAnsi="Courier New" w:cs="Courier New"/>
          <w:rPrChange w:id="634" w:author="Venkataraman Subhashini-B22166" w:date="2015-07-17T14:53:00Z">
            <w:rPr>
              <w:ins w:id="635" w:author="Venkataraman Subhashini-B22166" w:date="2015-07-17T14:52:00Z"/>
            </w:rPr>
          </w:rPrChange>
        </w:rPr>
        <w:pPrChange w:id="636" w:author="Venkataraman Subhashini-B22166" w:date="2015-07-17T14:52:00Z">
          <w:pPr>
            <w:spacing w:after="0"/>
          </w:pPr>
        </w:pPrChange>
      </w:pPr>
      <w:ins w:id="637" w:author="Venkataraman Subhashini-B22166" w:date="2015-07-17T14:52:00Z">
        <w:r w:rsidRPr="00616607">
          <w:rPr>
            <w:rFonts w:ascii="Courier New" w:hAnsi="Courier New" w:cs="Courier New"/>
            <w:sz w:val="20"/>
            <w:szCs w:val="20"/>
            <w:rPrChange w:id="638" w:author="Venkataraman Subhashini-B22166" w:date="2015-07-17T14:53:00Z">
              <w:rPr>
                <w:rFonts w:ascii="Lucida Console" w:hAnsi="Lucida Console" w:cs="Lucida Console"/>
                <w:sz w:val="20"/>
                <w:szCs w:val="20"/>
              </w:rPr>
            </w:rPrChange>
          </w:rPr>
          <w:t>};</w:t>
        </w:r>
      </w:ins>
    </w:p>
    <w:p w:rsidR="00616607" w:rsidRDefault="00616607">
      <w:pPr>
        <w:pStyle w:val="Heading2"/>
        <w:rPr>
          <w:ins w:id="639" w:author="Venkataraman Subhashini-B22166" w:date="2015-07-17T14:48:00Z"/>
        </w:rPr>
        <w:pPrChange w:id="640" w:author="Venkataraman Subhashini-B22166" w:date="2015-07-17T14:48:00Z">
          <w:pPr>
            <w:spacing w:after="0"/>
          </w:pPr>
        </w:pPrChange>
      </w:pPr>
      <w:ins w:id="641" w:author="Venkataraman Subhashini-B22166" w:date="2015-07-17T14:48:00Z">
        <w:r>
          <w:t xml:space="preserve"> </w:t>
        </w:r>
        <w:proofErr w:type="spellStart"/>
        <w:r>
          <w:t>g_</w:t>
        </w:r>
      </w:ins>
      <w:ins w:id="642" w:author="Venkataraman Subhashini-B22166" w:date="2015-07-17T14:49:00Z">
        <w:r>
          <w:t>ipsec_la_</w:t>
        </w:r>
      </w:ins>
      <w:ins w:id="643" w:author="Venkataraman Subhashini-B22166" w:date="2015-07-17T14:48:00Z">
        <w:r>
          <w:t>ip_addr</w:t>
        </w:r>
        <w:proofErr w:type="spellEnd"/>
      </w:ins>
    </w:p>
    <w:p w:rsidR="00616607" w:rsidRPr="00616607" w:rsidRDefault="00616607" w:rsidP="00616607">
      <w:pPr>
        <w:autoSpaceDE w:val="0"/>
        <w:autoSpaceDN w:val="0"/>
        <w:adjustRightInd w:val="0"/>
        <w:spacing w:after="0"/>
        <w:rPr>
          <w:ins w:id="644" w:author="Venkataraman Subhashini-B22166" w:date="2015-07-17T14:48:00Z"/>
          <w:rFonts w:ascii="Courier New" w:hAnsi="Courier New" w:cs="Courier New"/>
          <w:sz w:val="20"/>
          <w:szCs w:val="20"/>
          <w:rPrChange w:id="645" w:author="Venkataraman Subhashini-B22166" w:date="2015-07-17T14:50:00Z">
            <w:rPr>
              <w:ins w:id="646" w:author="Venkataraman Subhashini-B22166" w:date="2015-07-17T14:48:00Z"/>
              <w:rFonts w:ascii="Lucida Console" w:hAnsi="Lucida Console" w:cs="Lucida Console"/>
              <w:sz w:val="20"/>
              <w:szCs w:val="20"/>
            </w:rPr>
          </w:rPrChange>
        </w:rPr>
      </w:pPr>
      <w:ins w:id="647" w:author="Venkataraman Subhashini-B22166" w:date="2015-07-17T14:48:00Z">
        <w:r w:rsidRPr="00616607">
          <w:rPr>
            <w:rFonts w:ascii="Courier New" w:hAnsi="Courier New" w:cs="Courier New"/>
            <w:sz w:val="20"/>
            <w:szCs w:val="20"/>
            <w:rPrChange w:id="648" w:author="Venkataraman Subhashini-B22166" w:date="2015-07-17T14:50:00Z">
              <w:rPr>
                <w:rFonts w:ascii="Lucida Console" w:hAnsi="Lucida Console" w:cs="Lucida Console"/>
                <w:sz w:val="20"/>
                <w:szCs w:val="20"/>
              </w:rPr>
            </w:rPrChange>
          </w:rPr>
          <w:t>struct g_ipsec_la_ip_addr {</w:t>
        </w:r>
      </w:ins>
    </w:p>
    <w:p w:rsidR="00616607" w:rsidRPr="00616607" w:rsidRDefault="00616607" w:rsidP="00616607">
      <w:pPr>
        <w:autoSpaceDE w:val="0"/>
        <w:autoSpaceDN w:val="0"/>
        <w:adjustRightInd w:val="0"/>
        <w:spacing w:after="0"/>
        <w:rPr>
          <w:ins w:id="649" w:author="Venkataraman Subhashini-B22166" w:date="2015-07-17T14:48:00Z"/>
          <w:rFonts w:ascii="Courier New" w:hAnsi="Courier New" w:cs="Courier New"/>
          <w:sz w:val="20"/>
          <w:szCs w:val="20"/>
          <w:rPrChange w:id="650" w:author="Venkataraman Subhashini-B22166" w:date="2015-07-17T14:50:00Z">
            <w:rPr>
              <w:ins w:id="651" w:author="Venkataraman Subhashini-B22166" w:date="2015-07-17T14:48:00Z"/>
              <w:rFonts w:ascii="Lucida Console" w:hAnsi="Lucida Console" w:cs="Lucida Console"/>
              <w:sz w:val="20"/>
              <w:szCs w:val="20"/>
            </w:rPr>
          </w:rPrChange>
        </w:rPr>
      </w:pPr>
      <w:ins w:id="652" w:author="Venkataraman Subhashini-B22166" w:date="2015-07-17T14:48:00Z">
        <w:r w:rsidRPr="00616607">
          <w:rPr>
            <w:rFonts w:ascii="Courier New" w:hAnsi="Courier New" w:cs="Courier New"/>
            <w:sz w:val="20"/>
            <w:szCs w:val="20"/>
            <w:rPrChange w:id="653" w:author="Venkataraman Subhashini-B22166" w:date="2015-07-17T14:50:00Z">
              <w:rPr>
                <w:rFonts w:ascii="Lucida Console" w:hAnsi="Lucida Console" w:cs="Lucida Console"/>
                <w:sz w:val="20"/>
                <w:szCs w:val="20"/>
              </w:rPr>
            </w:rPrChange>
          </w:rPr>
          <w:t xml:space="preserve">        enum g_ipsec_la_ip_version version; /**&lt; IP Version */</w:t>
        </w:r>
      </w:ins>
    </w:p>
    <w:p w:rsidR="00616607" w:rsidRPr="00616607" w:rsidRDefault="00616607">
      <w:pPr>
        <w:autoSpaceDE w:val="0"/>
        <w:autoSpaceDN w:val="0"/>
        <w:adjustRightInd w:val="0"/>
        <w:spacing w:after="0"/>
        <w:ind w:firstLine="720"/>
        <w:rPr>
          <w:ins w:id="654" w:author="Venkataraman Subhashini-B22166" w:date="2015-07-17T14:48:00Z"/>
          <w:rFonts w:ascii="Courier New" w:hAnsi="Courier New" w:cs="Courier New"/>
          <w:sz w:val="20"/>
          <w:szCs w:val="20"/>
          <w:rPrChange w:id="655" w:author="Venkataraman Subhashini-B22166" w:date="2015-07-17T14:50:00Z">
            <w:rPr>
              <w:ins w:id="656" w:author="Venkataraman Subhashini-B22166" w:date="2015-07-17T14:48:00Z"/>
              <w:rFonts w:ascii="Lucida Console" w:hAnsi="Lucida Console" w:cs="Lucida Console"/>
              <w:sz w:val="20"/>
              <w:szCs w:val="20"/>
            </w:rPr>
          </w:rPrChange>
        </w:rPr>
        <w:pPrChange w:id="657" w:author="Venkataraman Subhashini-B22166" w:date="2015-07-17T14:50:00Z">
          <w:pPr>
            <w:autoSpaceDE w:val="0"/>
            <w:autoSpaceDN w:val="0"/>
            <w:adjustRightInd w:val="0"/>
            <w:spacing w:after="0"/>
          </w:pPr>
        </w:pPrChange>
      </w:pPr>
      <w:ins w:id="658" w:author="Venkataraman Subhashini-B22166" w:date="2015-07-17T14:48:00Z">
        <w:r w:rsidRPr="00616607">
          <w:rPr>
            <w:rFonts w:ascii="Courier New" w:hAnsi="Courier New" w:cs="Courier New"/>
            <w:sz w:val="20"/>
            <w:szCs w:val="20"/>
            <w:rPrChange w:id="659" w:author="Venkataraman Subhashini-B22166" w:date="2015-07-17T14:50:00Z">
              <w:rPr>
                <w:rFonts w:ascii="Lucida Console" w:hAnsi="Lucida Console" w:cs="Lucida Console"/>
                <w:sz w:val="20"/>
                <w:szCs w:val="20"/>
              </w:rPr>
            </w:rPrChange>
          </w:rPr>
          <w:t>/*! Union details</w:t>
        </w:r>
      </w:ins>
    </w:p>
    <w:p w:rsidR="00616607" w:rsidRPr="00616607" w:rsidRDefault="00616607">
      <w:pPr>
        <w:autoSpaceDE w:val="0"/>
        <w:autoSpaceDN w:val="0"/>
        <w:adjustRightInd w:val="0"/>
        <w:spacing w:after="0"/>
        <w:ind w:firstLine="720"/>
        <w:rPr>
          <w:ins w:id="660" w:author="Venkataraman Subhashini-B22166" w:date="2015-07-17T14:48:00Z"/>
          <w:rFonts w:ascii="Courier New" w:hAnsi="Courier New" w:cs="Courier New"/>
          <w:sz w:val="20"/>
          <w:szCs w:val="20"/>
          <w:rPrChange w:id="661" w:author="Venkataraman Subhashini-B22166" w:date="2015-07-17T14:50:00Z">
            <w:rPr>
              <w:ins w:id="662" w:author="Venkataraman Subhashini-B22166" w:date="2015-07-17T14:48:00Z"/>
              <w:rFonts w:ascii="Lucida Console" w:hAnsi="Lucida Console" w:cs="Lucida Console"/>
              <w:sz w:val="20"/>
              <w:szCs w:val="20"/>
            </w:rPr>
          </w:rPrChange>
        </w:rPr>
        <w:pPrChange w:id="663" w:author="Venkataraman Subhashini-B22166" w:date="2015-07-17T14:50:00Z">
          <w:pPr>
            <w:autoSpaceDE w:val="0"/>
            <w:autoSpaceDN w:val="0"/>
            <w:adjustRightInd w:val="0"/>
            <w:spacing w:after="0"/>
          </w:pPr>
        </w:pPrChange>
      </w:pPr>
      <w:ins w:id="664" w:author="Venkataraman Subhashini-B22166" w:date="2015-07-17T14:48:00Z">
        <w:r w:rsidRPr="00616607">
          <w:rPr>
            <w:rFonts w:ascii="Courier New" w:hAnsi="Courier New" w:cs="Courier New"/>
            <w:sz w:val="20"/>
            <w:szCs w:val="20"/>
            <w:rPrChange w:id="665" w:author="Venkataraman Subhashini-B22166" w:date="2015-07-17T14:50:00Z">
              <w:rPr>
                <w:rFonts w:ascii="Lucida Console" w:hAnsi="Lucida Console" w:cs="Lucida Console"/>
                <w:sz w:val="20"/>
                <w:szCs w:val="20"/>
              </w:rPr>
            </w:rPrChange>
          </w:rPr>
          <w:t>*/</w:t>
        </w:r>
      </w:ins>
    </w:p>
    <w:p w:rsidR="00616607" w:rsidRPr="00616607" w:rsidRDefault="00616607" w:rsidP="00616607">
      <w:pPr>
        <w:autoSpaceDE w:val="0"/>
        <w:autoSpaceDN w:val="0"/>
        <w:adjustRightInd w:val="0"/>
        <w:spacing w:after="0"/>
        <w:rPr>
          <w:ins w:id="666" w:author="Venkataraman Subhashini-B22166" w:date="2015-07-17T14:48:00Z"/>
          <w:rFonts w:ascii="Courier New" w:hAnsi="Courier New" w:cs="Courier New"/>
          <w:sz w:val="20"/>
          <w:szCs w:val="20"/>
          <w:rPrChange w:id="667" w:author="Venkataraman Subhashini-B22166" w:date="2015-07-17T14:50:00Z">
            <w:rPr>
              <w:ins w:id="668" w:author="Venkataraman Subhashini-B22166" w:date="2015-07-17T14:48:00Z"/>
              <w:rFonts w:ascii="Lucida Console" w:hAnsi="Lucida Console" w:cs="Lucida Console"/>
              <w:sz w:val="20"/>
              <w:szCs w:val="20"/>
            </w:rPr>
          </w:rPrChange>
        </w:rPr>
      </w:pPr>
      <w:ins w:id="669" w:author="Venkataraman Subhashini-B22166" w:date="2015-07-17T14:48:00Z">
        <w:r w:rsidRPr="00616607">
          <w:rPr>
            <w:rFonts w:ascii="Courier New" w:hAnsi="Courier New" w:cs="Courier New"/>
            <w:sz w:val="20"/>
            <w:szCs w:val="20"/>
            <w:rPrChange w:id="670" w:author="Venkataraman Subhashini-B22166" w:date="2015-07-17T14:50:00Z">
              <w:rPr>
                <w:rFonts w:ascii="Lucida Console" w:hAnsi="Lucida Console" w:cs="Lucida Console"/>
                <w:sz w:val="20"/>
                <w:szCs w:val="20"/>
              </w:rPr>
            </w:rPrChange>
          </w:rPr>
          <w:t xml:space="preserve">        union {</w:t>
        </w:r>
      </w:ins>
    </w:p>
    <w:p w:rsidR="00616607" w:rsidRPr="00616607" w:rsidRDefault="00616607" w:rsidP="00616607">
      <w:pPr>
        <w:autoSpaceDE w:val="0"/>
        <w:autoSpaceDN w:val="0"/>
        <w:adjustRightInd w:val="0"/>
        <w:spacing w:after="0"/>
        <w:rPr>
          <w:ins w:id="671" w:author="Venkataraman Subhashini-B22166" w:date="2015-07-17T14:48:00Z"/>
          <w:rFonts w:ascii="Courier New" w:hAnsi="Courier New" w:cs="Courier New"/>
          <w:sz w:val="20"/>
          <w:szCs w:val="20"/>
          <w:rPrChange w:id="672" w:author="Venkataraman Subhashini-B22166" w:date="2015-07-17T14:50:00Z">
            <w:rPr>
              <w:ins w:id="673" w:author="Venkataraman Subhashini-B22166" w:date="2015-07-17T14:48:00Z"/>
              <w:rFonts w:ascii="Lucida Console" w:hAnsi="Lucida Console" w:cs="Lucida Console"/>
              <w:sz w:val="20"/>
              <w:szCs w:val="20"/>
            </w:rPr>
          </w:rPrChange>
        </w:rPr>
      </w:pPr>
      <w:ins w:id="674" w:author="Venkataraman Subhashini-B22166" w:date="2015-07-17T14:48:00Z">
        <w:r w:rsidRPr="00616607">
          <w:rPr>
            <w:rFonts w:ascii="Courier New" w:hAnsi="Courier New" w:cs="Courier New"/>
            <w:sz w:val="20"/>
            <w:szCs w:val="20"/>
            <w:rPrChange w:id="675" w:author="Venkataraman Subhashini-B22166" w:date="2015-07-17T14:50:00Z">
              <w:rPr>
                <w:rFonts w:ascii="Lucida Console" w:hAnsi="Lucida Console" w:cs="Lucida Console"/>
                <w:sz w:val="20"/>
                <w:szCs w:val="20"/>
              </w:rPr>
            </w:rPrChange>
          </w:rPr>
          <w:t xml:space="preserve">                </w:t>
        </w:r>
      </w:ins>
      <w:ins w:id="676" w:author="Venkataraman Subhashini-B22166" w:date="2015-07-17T14:51:00Z">
        <w:r>
          <w:rPr>
            <w:rFonts w:ascii="Courier New" w:hAnsi="Courier New" w:cs="Courier New"/>
            <w:sz w:val="20"/>
            <w:szCs w:val="20"/>
          </w:rPr>
          <w:t>uint32_t</w:t>
        </w:r>
      </w:ins>
      <w:ins w:id="677" w:author="Venkataraman Subhashini-B22166" w:date="2015-07-17T14:48:00Z">
        <w:r w:rsidRPr="00616607">
          <w:rPr>
            <w:rFonts w:ascii="Courier New" w:hAnsi="Courier New" w:cs="Courier New"/>
            <w:sz w:val="20"/>
            <w:szCs w:val="20"/>
            <w:rPrChange w:id="678" w:author="Venkataraman Subhashini-B22166" w:date="2015-07-17T14:50:00Z">
              <w:rPr>
                <w:rFonts w:ascii="Lucida Console" w:hAnsi="Lucida Console" w:cs="Lucida Console"/>
                <w:sz w:val="20"/>
                <w:szCs w:val="20"/>
              </w:rPr>
            </w:rPrChange>
          </w:rPr>
          <w:t xml:space="preserve"> ipv4;</w:t>
        </w:r>
      </w:ins>
    </w:p>
    <w:p w:rsidR="00616607" w:rsidRPr="00616607" w:rsidRDefault="00616607" w:rsidP="00616607">
      <w:pPr>
        <w:autoSpaceDE w:val="0"/>
        <w:autoSpaceDN w:val="0"/>
        <w:adjustRightInd w:val="0"/>
        <w:spacing w:after="0"/>
        <w:rPr>
          <w:ins w:id="679" w:author="Venkataraman Subhashini-B22166" w:date="2015-07-17T14:48:00Z"/>
          <w:rFonts w:ascii="Courier New" w:hAnsi="Courier New" w:cs="Courier New"/>
          <w:sz w:val="20"/>
          <w:szCs w:val="20"/>
          <w:rPrChange w:id="680" w:author="Venkataraman Subhashini-B22166" w:date="2015-07-17T14:50:00Z">
            <w:rPr>
              <w:ins w:id="681" w:author="Venkataraman Subhashini-B22166" w:date="2015-07-17T14:48:00Z"/>
              <w:rFonts w:ascii="Lucida Console" w:hAnsi="Lucida Console" w:cs="Lucida Console"/>
              <w:sz w:val="20"/>
              <w:szCs w:val="20"/>
            </w:rPr>
          </w:rPrChange>
        </w:rPr>
      </w:pPr>
      <w:ins w:id="682" w:author="Venkataraman Subhashini-B22166" w:date="2015-07-17T14:48:00Z">
        <w:r w:rsidRPr="00616607">
          <w:rPr>
            <w:rFonts w:ascii="Courier New" w:hAnsi="Courier New" w:cs="Courier New"/>
            <w:sz w:val="20"/>
            <w:szCs w:val="20"/>
            <w:rPrChange w:id="683" w:author="Venkataraman Subhashini-B22166" w:date="2015-07-17T14:50:00Z">
              <w:rPr>
                <w:rFonts w:ascii="Lucida Console" w:hAnsi="Lucida Console" w:cs="Lucida Console"/>
                <w:sz w:val="20"/>
                <w:szCs w:val="20"/>
              </w:rPr>
            </w:rPrChange>
          </w:rPr>
          <w:t xml:space="preserve">                        /**&lt; IPv4 Address */</w:t>
        </w:r>
      </w:ins>
    </w:p>
    <w:p w:rsidR="00616607" w:rsidRPr="00616607" w:rsidRDefault="00616607" w:rsidP="00616607">
      <w:pPr>
        <w:autoSpaceDE w:val="0"/>
        <w:autoSpaceDN w:val="0"/>
        <w:adjustRightInd w:val="0"/>
        <w:spacing w:after="0"/>
        <w:rPr>
          <w:ins w:id="684" w:author="Venkataraman Subhashini-B22166" w:date="2015-07-17T14:48:00Z"/>
          <w:rFonts w:ascii="Courier New" w:hAnsi="Courier New" w:cs="Courier New"/>
          <w:sz w:val="20"/>
          <w:szCs w:val="20"/>
          <w:rPrChange w:id="685" w:author="Venkataraman Subhashini-B22166" w:date="2015-07-17T14:50:00Z">
            <w:rPr>
              <w:ins w:id="686" w:author="Venkataraman Subhashini-B22166" w:date="2015-07-17T14:48:00Z"/>
              <w:rFonts w:ascii="Lucida Console" w:hAnsi="Lucida Console" w:cs="Lucida Console"/>
              <w:sz w:val="20"/>
              <w:szCs w:val="20"/>
            </w:rPr>
          </w:rPrChange>
        </w:rPr>
      </w:pPr>
      <w:ins w:id="687" w:author="Venkataraman Subhashini-B22166" w:date="2015-07-17T14:48:00Z">
        <w:r w:rsidRPr="00616607">
          <w:rPr>
            <w:rFonts w:ascii="Courier New" w:hAnsi="Courier New" w:cs="Courier New"/>
            <w:sz w:val="20"/>
            <w:szCs w:val="20"/>
            <w:rPrChange w:id="688" w:author="Venkataraman Subhashini-B22166" w:date="2015-07-17T14:50:00Z">
              <w:rPr>
                <w:rFonts w:ascii="Lucida Console" w:hAnsi="Lucida Console" w:cs="Lucida Console"/>
                <w:sz w:val="20"/>
                <w:szCs w:val="20"/>
              </w:rPr>
            </w:rPrChange>
          </w:rPr>
          <w:t xml:space="preserve">                struct g_ipsec_la_ipv6_addr ipv6;</w:t>
        </w:r>
      </w:ins>
    </w:p>
    <w:p w:rsidR="00616607" w:rsidRPr="00616607" w:rsidRDefault="00616607" w:rsidP="00616607">
      <w:pPr>
        <w:autoSpaceDE w:val="0"/>
        <w:autoSpaceDN w:val="0"/>
        <w:adjustRightInd w:val="0"/>
        <w:spacing w:after="0"/>
        <w:rPr>
          <w:ins w:id="689" w:author="Venkataraman Subhashini-B22166" w:date="2015-07-17T14:48:00Z"/>
          <w:rFonts w:ascii="Courier New" w:hAnsi="Courier New" w:cs="Courier New"/>
          <w:sz w:val="20"/>
          <w:szCs w:val="20"/>
          <w:rPrChange w:id="690" w:author="Venkataraman Subhashini-B22166" w:date="2015-07-17T14:50:00Z">
            <w:rPr>
              <w:ins w:id="691" w:author="Venkataraman Subhashini-B22166" w:date="2015-07-17T14:48:00Z"/>
              <w:rFonts w:ascii="Lucida Console" w:hAnsi="Lucida Console" w:cs="Lucida Console"/>
              <w:sz w:val="20"/>
              <w:szCs w:val="20"/>
            </w:rPr>
          </w:rPrChange>
        </w:rPr>
      </w:pPr>
      <w:ins w:id="692" w:author="Venkataraman Subhashini-B22166" w:date="2015-07-17T14:48:00Z">
        <w:r w:rsidRPr="00616607">
          <w:rPr>
            <w:rFonts w:ascii="Courier New" w:hAnsi="Courier New" w:cs="Courier New"/>
            <w:sz w:val="20"/>
            <w:szCs w:val="20"/>
            <w:rPrChange w:id="693" w:author="Venkataraman Subhashini-B22166" w:date="2015-07-17T14:50:00Z">
              <w:rPr>
                <w:rFonts w:ascii="Lucida Console" w:hAnsi="Lucida Console" w:cs="Lucida Console"/>
                <w:sz w:val="20"/>
                <w:szCs w:val="20"/>
              </w:rPr>
            </w:rPrChange>
          </w:rPr>
          <w:t xml:space="preserve">                        /**&lt; IPv6 Address */</w:t>
        </w:r>
      </w:ins>
    </w:p>
    <w:p w:rsidR="00616607" w:rsidRPr="00616607" w:rsidRDefault="00616607" w:rsidP="00616607">
      <w:pPr>
        <w:autoSpaceDE w:val="0"/>
        <w:autoSpaceDN w:val="0"/>
        <w:adjustRightInd w:val="0"/>
        <w:spacing w:after="0"/>
        <w:rPr>
          <w:ins w:id="694" w:author="Venkataraman Subhashini-B22166" w:date="2015-07-17T14:48:00Z"/>
          <w:rFonts w:ascii="Courier New" w:hAnsi="Courier New" w:cs="Courier New"/>
          <w:sz w:val="20"/>
          <w:szCs w:val="20"/>
          <w:rPrChange w:id="695" w:author="Venkataraman Subhashini-B22166" w:date="2015-07-17T14:50:00Z">
            <w:rPr>
              <w:ins w:id="696" w:author="Venkataraman Subhashini-B22166" w:date="2015-07-17T14:48:00Z"/>
              <w:rFonts w:ascii="Lucida Console" w:hAnsi="Lucida Console" w:cs="Lucida Console"/>
              <w:sz w:val="20"/>
              <w:szCs w:val="20"/>
            </w:rPr>
          </w:rPrChange>
        </w:rPr>
      </w:pPr>
      <w:ins w:id="697" w:author="Venkataraman Subhashini-B22166" w:date="2015-07-17T14:48:00Z">
        <w:r w:rsidRPr="00616607">
          <w:rPr>
            <w:rFonts w:ascii="Courier New" w:hAnsi="Courier New" w:cs="Courier New"/>
            <w:sz w:val="20"/>
            <w:szCs w:val="20"/>
            <w:rPrChange w:id="698" w:author="Venkataraman Subhashini-B22166" w:date="2015-07-17T14:50:00Z">
              <w:rPr>
                <w:rFonts w:ascii="Lucida Console" w:hAnsi="Lucida Console" w:cs="Lucida Console"/>
                <w:sz w:val="20"/>
                <w:szCs w:val="20"/>
              </w:rPr>
            </w:rPrChange>
          </w:rPr>
          <w:t xml:space="preserve">        };</w:t>
        </w:r>
      </w:ins>
    </w:p>
    <w:p w:rsidR="00616607" w:rsidRPr="00616607" w:rsidRDefault="00616607" w:rsidP="00616607">
      <w:pPr>
        <w:autoSpaceDE w:val="0"/>
        <w:autoSpaceDN w:val="0"/>
        <w:adjustRightInd w:val="0"/>
        <w:spacing w:after="0"/>
        <w:rPr>
          <w:ins w:id="699" w:author="Venkataraman Subhashini-B22166" w:date="2015-07-17T14:48:00Z"/>
          <w:rFonts w:ascii="Courier New" w:hAnsi="Courier New" w:cs="Courier New"/>
          <w:sz w:val="20"/>
          <w:szCs w:val="20"/>
          <w:rPrChange w:id="700" w:author="Venkataraman Subhashini-B22166" w:date="2015-07-17T14:50:00Z">
            <w:rPr>
              <w:ins w:id="701" w:author="Venkataraman Subhashini-B22166" w:date="2015-07-17T14:48:00Z"/>
              <w:rFonts w:ascii="Lucida Console" w:hAnsi="Lucida Console" w:cs="Lucida Console"/>
              <w:sz w:val="20"/>
              <w:szCs w:val="20"/>
            </w:rPr>
          </w:rPrChange>
        </w:rPr>
      </w:pPr>
      <w:ins w:id="702" w:author="Venkataraman Subhashini-B22166" w:date="2015-07-17T14:48:00Z">
        <w:r w:rsidRPr="00616607">
          <w:rPr>
            <w:rFonts w:ascii="Courier New" w:hAnsi="Courier New" w:cs="Courier New"/>
            <w:sz w:val="20"/>
            <w:szCs w:val="20"/>
            <w:rPrChange w:id="703" w:author="Venkataraman Subhashini-B22166" w:date="2015-07-17T14:50:00Z">
              <w:rPr>
                <w:rFonts w:ascii="Lucida Console" w:hAnsi="Lucida Console" w:cs="Lucida Console"/>
                <w:sz w:val="20"/>
                <w:szCs w:val="20"/>
              </w:rPr>
            </w:rPrChange>
          </w:rPr>
          <w:t>};</w:t>
        </w:r>
      </w:ins>
    </w:p>
    <w:p w:rsidR="00616607" w:rsidRPr="00616607" w:rsidRDefault="00616607">
      <w:pPr>
        <w:pPrChange w:id="704" w:author="Venkataraman Subhashini-B22166" w:date="2015-07-17T14:48:00Z">
          <w:pPr>
            <w:spacing w:after="0"/>
          </w:pPr>
        </w:pPrChange>
      </w:pPr>
    </w:p>
    <w:p w:rsidR="00203ACC" w:rsidRPr="00F608C9" w:rsidRDefault="00203ACC" w:rsidP="00F608C9">
      <w:pPr>
        <w:pStyle w:val="Heading1"/>
        <w:rPr>
          <w:color w:val="auto"/>
        </w:rPr>
      </w:pPr>
      <w:bookmarkStart w:id="705" w:name="_Toc421014661"/>
      <w:bookmarkStart w:id="706" w:name="_Toc421015561"/>
      <w:bookmarkStart w:id="707" w:name="_Toc422237135"/>
      <w:bookmarkStart w:id="708" w:name="_Toc362432590"/>
      <w:bookmarkStart w:id="709" w:name="_Toc422237136"/>
      <w:bookmarkStart w:id="710" w:name="_Toc424044125"/>
      <w:bookmarkEnd w:id="705"/>
      <w:bookmarkEnd w:id="706"/>
      <w:bookmarkEnd w:id="707"/>
      <w:r w:rsidRPr="00F608C9">
        <w:rPr>
          <w:color w:val="auto"/>
        </w:rPr>
        <w:t>Macros</w:t>
      </w:r>
      <w:bookmarkEnd w:id="708"/>
      <w:bookmarkEnd w:id="709"/>
      <w:bookmarkEnd w:id="710"/>
    </w:p>
    <w:p w:rsidR="00203ACC" w:rsidRDefault="00203ACC" w:rsidP="00203ACC">
      <w:pPr>
        <w:rPr>
          <w:rFonts w:ascii="Courier New" w:hAnsi="Courier New" w:cs="Courier New"/>
        </w:rPr>
      </w:pPr>
      <w:r>
        <w:rPr>
          <w:rFonts w:ascii="Courier New" w:hAnsi="Courier New" w:cs="Courier New"/>
        </w:rPr>
        <w:t>#define G_IPSEC_LA_HANDLE_SIZE</w:t>
      </w:r>
      <w:r>
        <w:rPr>
          <w:rFonts w:ascii="Courier New" w:hAnsi="Courier New" w:cs="Courier New"/>
        </w:rPr>
        <w:tab/>
        <w:t>8</w:t>
      </w:r>
    </w:p>
    <w:p w:rsidR="00203ACC" w:rsidRDefault="00203ACC" w:rsidP="00203ACC">
      <w:pPr>
        <w:rPr>
          <w:rFonts w:ascii="Courier New" w:hAnsi="Courier New" w:cs="Courier New"/>
        </w:rPr>
      </w:pPr>
      <w:r>
        <w:rPr>
          <w:rFonts w:ascii="Courier New" w:hAnsi="Courier New" w:cs="Courier New"/>
        </w:rPr>
        <w:t>#define G_IPSEC_LA_GROUP_HANDLE_SIZE</w:t>
      </w:r>
      <w:r>
        <w:rPr>
          <w:rFonts w:ascii="Courier New" w:hAnsi="Courier New" w:cs="Courier New"/>
        </w:rPr>
        <w:tab/>
        <w:t>8</w:t>
      </w:r>
    </w:p>
    <w:p w:rsidR="00203ACC" w:rsidRPr="00F66EAE" w:rsidRDefault="00203ACC" w:rsidP="00203ACC">
      <w:pPr>
        <w:rPr>
          <w:rFonts w:ascii="Courier New" w:hAnsi="Courier New" w:cs="Courier New"/>
        </w:rPr>
      </w:pPr>
      <w:r w:rsidRPr="00F66EAE">
        <w:rPr>
          <w:rFonts w:ascii="Courier New" w:hAnsi="Courier New" w:cs="Courier New"/>
        </w:rPr>
        <w:lastRenderedPageBreak/>
        <w:t>#define G_IPSEC_LA_SA_HANDLE_SIZE</w:t>
      </w:r>
      <w:r w:rsidRPr="00F66EAE">
        <w:rPr>
          <w:rFonts w:ascii="Courier New" w:hAnsi="Courier New" w:cs="Courier New"/>
        </w:rPr>
        <w:tab/>
        <w:t>8</w:t>
      </w:r>
    </w:p>
    <w:p w:rsidR="00203ACC" w:rsidRPr="00F608C9" w:rsidRDefault="00203ACC" w:rsidP="00F608C9">
      <w:pPr>
        <w:pStyle w:val="Heading1"/>
        <w:rPr>
          <w:color w:val="auto"/>
        </w:rPr>
      </w:pPr>
      <w:bookmarkStart w:id="711" w:name="_Toc421014663"/>
      <w:bookmarkStart w:id="712" w:name="_Toc421015563"/>
      <w:bookmarkStart w:id="713" w:name="_Toc422237137"/>
      <w:bookmarkStart w:id="714" w:name="_Toc421014664"/>
      <w:bookmarkStart w:id="715" w:name="_Toc421015564"/>
      <w:bookmarkStart w:id="716" w:name="_Toc422237138"/>
      <w:bookmarkStart w:id="717" w:name="_Toc421014665"/>
      <w:bookmarkStart w:id="718" w:name="_Toc421015565"/>
      <w:bookmarkStart w:id="719" w:name="_Toc422237139"/>
      <w:bookmarkStart w:id="720" w:name="_Toc362432591"/>
      <w:bookmarkStart w:id="721" w:name="_Toc422237140"/>
      <w:bookmarkStart w:id="722" w:name="_Toc424044126"/>
      <w:bookmarkEnd w:id="711"/>
      <w:bookmarkEnd w:id="712"/>
      <w:bookmarkEnd w:id="713"/>
      <w:bookmarkEnd w:id="714"/>
      <w:bookmarkEnd w:id="715"/>
      <w:bookmarkEnd w:id="716"/>
      <w:bookmarkEnd w:id="717"/>
      <w:bookmarkEnd w:id="718"/>
      <w:bookmarkEnd w:id="719"/>
      <w:r w:rsidRPr="00F608C9">
        <w:rPr>
          <w:color w:val="auto"/>
        </w:rPr>
        <w:t>Enumerations</w:t>
      </w:r>
      <w:bookmarkEnd w:id="720"/>
      <w:bookmarkEnd w:id="721"/>
      <w:bookmarkEnd w:id="722"/>
    </w:p>
    <w:p w:rsidR="00203ACC" w:rsidRDefault="00203ACC" w:rsidP="00F608C9">
      <w:pPr>
        <w:pStyle w:val="Heading2"/>
      </w:pPr>
      <w:bookmarkStart w:id="723" w:name="_Toc422237141"/>
      <w:bookmarkStart w:id="724" w:name="_Toc424044127"/>
      <w:proofErr w:type="spellStart"/>
      <w:r>
        <w:t>g_ipsec_la_mode</w:t>
      </w:r>
      <w:bookmarkEnd w:id="723"/>
      <w:bookmarkEnd w:id="724"/>
      <w:proofErr w:type="spellEnd"/>
    </w:p>
    <w:p w:rsidR="00203ACC" w:rsidRDefault="00203ACC" w:rsidP="00203ACC">
      <w:pPr>
        <w:rPr>
          <w:ins w:id="725" w:author="Venkataraman Subhashini-B22166" w:date="2015-07-24T13:55:00Z"/>
        </w:rPr>
      </w:pPr>
      <w:proofErr w:type="spellStart"/>
      <w:proofErr w:type="gramStart"/>
      <w:r>
        <w:t>enum</w:t>
      </w:r>
      <w:proofErr w:type="spellEnd"/>
      <w:proofErr w:type="gramEnd"/>
      <w:r>
        <w:t xml:space="preserve"> </w:t>
      </w:r>
      <w:proofErr w:type="spellStart"/>
      <w:r>
        <w:t>g_ipsec_la_mode</w:t>
      </w:r>
      <w:proofErr w:type="spellEnd"/>
      <w:r>
        <w:t xml:space="preserve"> {</w:t>
      </w:r>
    </w:p>
    <w:p w:rsidR="00C120C5" w:rsidRDefault="00C120C5" w:rsidP="00203ACC">
      <w:ins w:id="726" w:author="Venkataraman Subhashini-B22166" w:date="2015-07-24T13:55:00Z">
        <w:r>
          <w:tab/>
        </w:r>
        <w:r w:rsidRPr="00C120C5">
          <w:t>G_IPSEC_LA_INSTANCE_AVAILABLE=0,</w:t>
        </w:r>
        <w:r>
          <w:t xml:space="preserve"> /* Not assigned to any mode */</w:t>
        </w:r>
      </w:ins>
    </w:p>
    <w:p w:rsidR="00203ACC" w:rsidRDefault="00203ACC" w:rsidP="00203ACC">
      <w:r>
        <w:tab/>
        <w:t>G_IPSEC_LA_INSTANCE_EXCLUSIVE=1, /* Exclusive Mode */</w:t>
      </w:r>
    </w:p>
    <w:p w:rsidR="00203ACC" w:rsidRDefault="00203ACC" w:rsidP="00203ACC">
      <w:r>
        <w:tab/>
        <w:t>G_IPSEC_LA_INSTANCE_SHARED</w:t>
      </w:r>
      <w:r>
        <w:tab/>
        <w:t>/* Shared Mode */</w:t>
      </w:r>
    </w:p>
    <w:p w:rsidR="00203ACC" w:rsidRPr="00952C90" w:rsidRDefault="00203ACC" w:rsidP="00930B23">
      <w:pPr>
        <w:contextualSpacing/>
      </w:pPr>
      <w:r>
        <w:t>};</w:t>
      </w:r>
    </w:p>
    <w:p w:rsidR="00203ACC" w:rsidRPr="00C03B85" w:rsidRDefault="00203ACC" w:rsidP="00F608C9">
      <w:pPr>
        <w:pStyle w:val="Heading2"/>
      </w:pPr>
      <w:bookmarkStart w:id="727" w:name="_Toc422237142"/>
      <w:bookmarkStart w:id="728" w:name="_Toc424044128"/>
      <w:proofErr w:type="spellStart"/>
      <w:r w:rsidRPr="00C03B85">
        <w:t>g_ipsec_la_control_flags</w:t>
      </w:r>
      <w:bookmarkEnd w:id="727"/>
      <w:bookmarkEnd w:id="728"/>
      <w:proofErr w:type="spellEnd"/>
    </w:p>
    <w:p w:rsidR="00203ACC" w:rsidRPr="0031547C" w:rsidRDefault="00203ACC" w:rsidP="00E22B81">
      <w:pPr>
        <w:spacing w:after="0"/>
        <w:rPr>
          <w:rFonts w:ascii="Courier New" w:hAnsi="Courier New" w:cs="Courier New"/>
          <w:b/>
        </w:rPr>
      </w:pPr>
      <w:proofErr w:type="spellStart"/>
      <w:proofErr w:type="gramStart"/>
      <w:r w:rsidRPr="0031067D">
        <w:rPr>
          <w:rFonts w:ascii="Courier New" w:hAnsi="Courier New" w:cs="Courier New"/>
        </w:rPr>
        <w:t>enum</w:t>
      </w:r>
      <w:proofErr w:type="spellEnd"/>
      <w:proofErr w:type="gramEnd"/>
      <w:r w:rsidRPr="0031067D">
        <w:rPr>
          <w:rFonts w:ascii="Courier New" w:hAnsi="Courier New" w:cs="Courier New"/>
        </w:rPr>
        <w:t xml:space="preserve"> </w:t>
      </w:r>
      <w:proofErr w:type="spellStart"/>
      <w:r w:rsidRPr="0031547C">
        <w:rPr>
          <w:rFonts w:ascii="Courier New" w:hAnsi="Courier New" w:cs="Courier New"/>
          <w:b/>
        </w:rPr>
        <w:t>g_ipsec_la_control_flags</w:t>
      </w:r>
      <w:proofErr w:type="spellEnd"/>
    </w:p>
    <w:p w:rsidR="00203ACC" w:rsidRPr="0031067D" w:rsidRDefault="00203ACC" w:rsidP="00E22B81">
      <w:pPr>
        <w:spacing w:after="0"/>
        <w:rPr>
          <w:rFonts w:ascii="Courier New" w:hAnsi="Courier New" w:cs="Courier New"/>
        </w:rPr>
      </w:pPr>
      <w:r w:rsidRPr="0031067D">
        <w:rPr>
          <w:rFonts w:ascii="Courier New" w:hAnsi="Courier New" w:cs="Courier New"/>
        </w:rPr>
        <w:t>{</w:t>
      </w:r>
    </w:p>
    <w:p w:rsidR="00203ACC" w:rsidRPr="0031067D" w:rsidRDefault="00203ACC" w:rsidP="00E22B81">
      <w:pPr>
        <w:spacing w:after="0"/>
        <w:rPr>
          <w:rFonts w:ascii="Courier New" w:hAnsi="Courier New" w:cs="Courier New"/>
        </w:rPr>
      </w:pPr>
      <w:r w:rsidRPr="0031067D">
        <w:rPr>
          <w:rFonts w:ascii="Courier New" w:hAnsi="Courier New" w:cs="Courier New"/>
        </w:rPr>
        <w:tab/>
        <w:t>G_IPSEC_LA_CTRL_FLAG_ASYNC, /* If Set, API call be asynchronous. Otherwise, API call will be synchronous */</w:t>
      </w:r>
    </w:p>
    <w:p w:rsidR="00203ACC" w:rsidRPr="0031067D" w:rsidRDefault="00203ACC" w:rsidP="00E22B81">
      <w:pPr>
        <w:spacing w:after="0"/>
        <w:rPr>
          <w:rFonts w:ascii="Courier New" w:hAnsi="Courier New" w:cs="Courier New"/>
        </w:rPr>
      </w:pPr>
      <w:r w:rsidRPr="0031067D">
        <w:rPr>
          <w:rFonts w:ascii="Courier New" w:hAnsi="Courier New" w:cs="Courier New"/>
        </w:rPr>
        <w:tab/>
        <w:t>G_IPSEC_LA_CTRL_FLAG_NO_RESP_EXPECTED, /* If set, no response is expected for this API call */</w:t>
      </w:r>
    </w:p>
    <w:p w:rsidR="00203ACC" w:rsidRDefault="00203ACC" w:rsidP="00E22B81">
      <w:pPr>
        <w:spacing w:after="0"/>
        <w:rPr>
          <w:rFonts w:ascii="Courier New" w:hAnsi="Courier New" w:cs="Courier New"/>
          <w:b/>
        </w:rPr>
      </w:pPr>
      <w:r w:rsidRPr="0031067D">
        <w:rPr>
          <w:rFonts w:ascii="Courier New" w:hAnsi="Courier New" w:cs="Courier New"/>
        </w:rPr>
        <w:t>}</w:t>
      </w:r>
      <w:r>
        <w:rPr>
          <w:rFonts w:ascii="Courier New" w:hAnsi="Courier New" w:cs="Courier New"/>
          <w:b/>
        </w:rPr>
        <w:t xml:space="preserve">; </w:t>
      </w:r>
    </w:p>
    <w:p w:rsidR="00203ACC" w:rsidRPr="00716831" w:rsidRDefault="00203ACC" w:rsidP="00E22B81"/>
    <w:p w:rsidR="00203ACC" w:rsidRDefault="00203ACC" w:rsidP="00E22B81">
      <w:r>
        <w:t xml:space="preserve">Application shall use the above data structure to pass the response requested – </w:t>
      </w:r>
      <w:proofErr w:type="spellStart"/>
      <w:r>
        <w:t>async</w:t>
      </w:r>
      <w:proofErr w:type="spellEnd"/>
      <w:r>
        <w:t xml:space="preserve"> or sync and whether a response is required or not. This structure is a parameter in most of the APIs.</w:t>
      </w:r>
    </w:p>
    <w:p w:rsidR="00203ACC" w:rsidRDefault="00203ACC" w:rsidP="00203ACC">
      <w:pPr>
        <w:rPr>
          <w:rFonts w:ascii="Courier New" w:hAnsi="Courier New" w:cs="Courier New"/>
        </w:rPr>
      </w:pPr>
    </w:p>
    <w:p w:rsidR="00203ACC" w:rsidRPr="00C03B85" w:rsidRDefault="00203ACC" w:rsidP="00F608C9">
      <w:pPr>
        <w:pStyle w:val="Heading2"/>
      </w:pPr>
      <w:bookmarkStart w:id="729" w:name="_Toc422237143"/>
      <w:bookmarkStart w:id="730" w:name="_Toc424044129"/>
      <w:proofErr w:type="spellStart"/>
      <w:r w:rsidRPr="00C03B85">
        <w:t>g_ipsec_</w:t>
      </w:r>
      <w:ins w:id="731" w:author="Venkataraman Subhashini-B22166" w:date="2015-07-17T15:31:00Z">
        <w:r w:rsidR="005253C6">
          <w:t>la_</w:t>
        </w:r>
      </w:ins>
      <w:r w:rsidRPr="00C03B85">
        <w:t>auth_alg</w:t>
      </w:r>
      <w:bookmarkEnd w:id="729"/>
      <w:bookmarkEnd w:id="730"/>
      <w:proofErr w:type="spellEnd"/>
    </w:p>
    <w:p w:rsidR="00203ACC" w:rsidRDefault="00203ACC" w:rsidP="00E22B81">
      <w:pPr>
        <w:spacing w:after="0"/>
        <w:rPr>
          <w:rFonts w:ascii="Courier New" w:hAnsi="Courier New" w:cs="Courier New"/>
        </w:rPr>
      </w:pPr>
      <w:proofErr w:type="spellStart"/>
      <w:proofErr w:type="gramStart"/>
      <w:r>
        <w:rPr>
          <w:rFonts w:ascii="Courier New" w:hAnsi="Courier New" w:cs="Courier New"/>
        </w:rPr>
        <w:t>enum</w:t>
      </w:r>
      <w:proofErr w:type="spellEnd"/>
      <w:proofErr w:type="gramEnd"/>
      <w:r>
        <w:rPr>
          <w:rFonts w:ascii="Courier New" w:hAnsi="Courier New" w:cs="Courier New"/>
        </w:rPr>
        <w:t xml:space="preserve"> </w:t>
      </w:r>
      <w:proofErr w:type="spellStart"/>
      <w:r>
        <w:rPr>
          <w:rFonts w:ascii="Courier New" w:hAnsi="Courier New" w:cs="Courier New"/>
        </w:rPr>
        <w:t>g_ipsec_</w:t>
      </w:r>
      <w:ins w:id="732" w:author="Venkataraman Subhashini-B22166" w:date="2015-07-17T15:31:00Z">
        <w:r w:rsidR="005253C6">
          <w:rPr>
            <w:rFonts w:ascii="Courier New" w:hAnsi="Courier New" w:cs="Courier New"/>
          </w:rPr>
          <w:t>la_</w:t>
        </w:r>
      </w:ins>
      <w:r>
        <w:rPr>
          <w:rFonts w:ascii="Courier New" w:hAnsi="Courier New" w:cs="Courier New"/>
        </w:rPr>
        <w:t>auth_alg</w:t>
      </w:r>
      <w:proofErr w:type="spellEnd"/>
      <w:r>
        <w:rPr>
          <w:rFonts w:ascii="Courier New" w:hAnsi="Courier New" w:cs="Courier New"/>
        </w:rPr>
        <w:t xml:space="preserve"> {</w:t>
      </w:r>
    </w:p>
    <w:p w:rsidR="00203ACC" w:rsidRDefault="00203ACC" w:rsidP="00E22B81">
      <w:pPr>
        <w:spacing w:after="0"/>
        <w:rPr>
          <w:rFonts w:ascii="Courier New" w:hAnsi="Courier New" w:cs="Courier New"/>
        </w:rPr>
      </w:pPr>
      <w:r>
        <w:rPr>
          <w:rFonts w:ascii="Courier New" w:hAnsi="Courier New" w:cs="Courier New"/>
        </w:rPr>
        <w:tab/>
        <w:t>G_IPSEC_LA_AUTH_ALG</w:t>
      </w:r>
      <w:ins w:id="733" w:author="Venkataraman Subhashini-B22166" w:date="2015-07-17T15:35:00Z">
        <w:r w:rsidR="005253C6">
          <w:rPr>
            <w:rFonts w:ascii="Courier New" w:hAnsi="Courier New" w:cs="Courier New"/>
          </w:rPr>
          <w:t>O</w:t>
        </w:r>
      </w:ins>
      <w:r>
        <w:rPr>
          <w:rFonts w:ascii="Courier New" w:hAnsi="Courier New" w:cs="Courier New"/>
        </w:rPr>
        <w:t>_NONE=1,</w:t>
      </w:r>
      <w:r>
        <w:rPr>
          <w:rFonts w:ascii="Courier New" w:hAnsi="Courier New" w:cs="Courier New"/>
        </w:rPr>
        <w:tab/>
        <w:t>/* No Authentication */</w:t>
      </w:r>
    </w:p>
    <w:p w:rsidR="00203ACC" w:rsidRDefault="00203ACC" w:rsidP="00E22B81">
      <w:pPr>
        <w:spacing w:after="0"/>
        <w:rPr>
          <w:rFonts w:ascii="Courier New" w:hAnsi="Courier New" w:cs="Courier New"/>
        </w:rPr>
      </w:pPr>
      <w:r>
        <w:rPr>
          <w:rFonts w:ascii="Courier New" w:hAnsi="Courier New" w:cs="Courier New"/>
        </w:rPr>
        <w:tab/>
        <w:t>G_IPSEC_LA_AUTH_ALG</w:t>
      </w:r>
      <w:ins w:id="734" w:author="Venkataraman Subhashini-B22166" w:date="2015-07-17T15:35:00Z">
        <w:r w:rsidR="005253C6">
          <w:rPr>
            <w:rFonts w:ascii="Courier New" w:hAnsi="Courier New" w:cs="Courier New"/>
          </w:rPr>
          <w:t>O</w:t>
        </w:r>
      </w:ins>
      <w:r>
        <w:rPr>
          <w:rFonts w:ascii="Courier New" w:hAnsi="Courier New" w:cs="Courier New"/>
        </w:rPr>
        <w:t xml:space="preserve">_MD5_HMAC   /* MD5 HMAC Authentication </w:t>
      </w:r>
      <w:proofErr w:type="spellStart"/>
      <w:r>
        <w:rPr>
          <w:rFonts w:ascii="Courier New" w:hAnsi="Courier New" w:cs="Courier New"/>
        </w:rPr>
        <w:t>Algo</w:t>
      </w:r>
      <w:proofErr w:type="spellEnd"/>
      <w:r>
        <w:rPr>
          <w:rFonts w:ascii="Courier New" w:hAnsi="Courier New" w:cs="Courier New"/>
        </w:rPr>
        <w:t>. */</w:t>
      </w:r>
    </w:p>
    <w:p w:rsidR="00203ACC" w:rsidRDefault="00203ACC" w:rsidP="00E22B81">
      <w:pPr>
        <w:spacing w:after="0"/>
        <w:rPr>
          <w:rFonts w:ascii="Courier New" w:hAnsi="Courier New" w:cs="Courier New"/>
        </w:rPr>
      </w:pPr>
      <w:r>
        <w:rPr>
          <w:rFonts w:ascii="Courier New" w:hAnsi="Courier New" w:cs="Courier New"/>
        </w:rPr>
        <w:tab/>
        <w:t>G_IPSEC_LA_AUTH_ALG</w:t>
      </w:r>
      <w:ins w:id="735" w:author="Venkataraman Subhashini-B22166" w:date="2015-07-17T15:35:00Z">
        <w:r w:rsidR="005253C6">
          <w:rPr>
            <w:rFonts w:ascii="Courier New" w:hAnsi="Courier New" w:cs="Courier New"/>
          </w:rPr>
          <w:t>O</w:t>
        </w:r>
      </w:ins>
      <w:r>
        <w:rPr>
          <w:rFonts w:ascii="Courier New" w:hAnsi="Courier New" w:cs="Courier New"/>
        </w:rPr>
        <w:t>_SHA1_</w:t>
      </w:r>
      <w:proofErr w:type="gramStart"/>
      <w:r>
        <w:rPr>
          <w:rFonts w:ascii="Courier New" w:hAnsi="Courier New" w:cs="Courier New"/>
        </w:rPr>
        <w:t>HMAC  /</w:t>
      </w:r>
      <w:proofErr w:type="gramEnd"/>
      <w:r>
        <w:rPr>
          <w:rFonts w:ascii="Courier New" w:hAnsi="Courier New" w:cs="Courier New"/>
        </w:rPr>
        <w:t xml:space="preserve">* SHA1 HMAC Authentication </w:t>
      </w:r>
      <w:proofErr w:type="spellStart"/>
      <w:r>
        <w:rPr>
          <w:rFonts w:ascii="Courier New" w:hAnsi="Courier New" w:cs="Courier New"/>
        </w:rPr>
        <w:t>Algo</w:t>
      </w:r>
      <w:proofErr w:type="spellEnd"/>
      <w:r>
        <w:rPr>
          <w:rFonts w:ascii="Courier New" w:hAnsi="Courier New" w:cs="Courier New"/>
        </w:rPr>
        <w:t>. *</w:t>
      </w:r>
    </w:p>
    <w:p w:rsidR="00203ACC" w:rsidRDefault="00203ACC" w:rsidP="00E22B81">
      <w:pPr>
        <w:spacing w:after="0"/>
        <w:rPr>
          <w:rFonts w:ascii="Courier New" w:hAnsi="Courier New" w:cs="Courier New"/>
        </w:rPr>
      </w:pPr>
      <w:r>
        <w:rPr>
          <w:rFonts w:ascii="Courier New" w:hAnsi="Courier New" w:cs="Courier New"/>
        </w:rPr>
        <w:tab/>
        <w:t>G_IPSEC_LA_AUTH_AESXCBC,</w:t>
      </w:r>
      <w:r>
        <w:rPr>
          <w:rFonts w:ascii="Courier New" w:hAnsi="Courier New" w:cs="Courier New"/>
        </w:rPr>
        <w:tab/>
        <w:t xml:space="preserve">/* AES-XCBC Authentication </w:t>
      </w:r>
      <w:proofErr w:type="spellStart"/>
      <w:r>
        <w:rPr>
          <w:rFonts w:ascii="Courier New" w:hAnsi="Courier New" w:cs="Courier New"/>
        </w:rPr>
        <w:t>Algo</w:t>
      </w:r>
      <w:proofErr w:type="spellEnd"/>
      <w:r>
        <w:rPr>
          <w:rFonts w:ascii="Courier New" w:hAnsi="Courier New" w:cs="Courier New"/>
        </w:rPr>
        <w:t>. */</w:t>
      </w:r>
    </w:p>
    <w:p w:rsidR="00203ACC" w:rsidRDefault="00203ACC" w:rsidP="00E22B81">
      <w:pPr>
        <w:spacing w:after="0"/>
        <w:rPr>
          <w:rFonts w:ascii="Courier New" w:hAnsi="Courier New" w:cs="Courier New"/>
        </w:rPr>
      </w:pPr>
      <w:r>
        <w:rPr>
          <w:rFonts w:ascii="Courier New" w:hAnsi="Courier New" w:cs="Courier New"/>
        </w:rPr>
        <w:tab/>
        <w:t>G_IPSEC_LA_AUTH_ALG_SHA2_256_HMAC /* SHA2 HMAC Authentication Algorithm; 256 bit key length */</w:t>
      </w:r>
    </w:p>
    <w:p w:rsidR="00203ACC" w:rsidRDefault="00203ACC" w:rsidP="00E22B81">
      <w:pPr>
        <w:spacing w:after="0"/>
        <w:rPr>
          <w:rFonts w:ascii="Courier New" w:hAnsi="Courier New" w:cs="Courier New"/>
        </w:rPr>
      </w:pPr>
      <w:r>
        <w:rPr>
          <w:rFonts w:ascii="Courier New" w:hAnsi="Courier New" w:cs="Courier New"/>
        </w:rPr>
        <w:tab/>
        <w:t>G_IPSEC_LA_AUTH_ALG</w:t>
      </w:r>
      <w:ins w:id="736" w:author="Venkataraman Subhashini-B22166" w:date="2015-07-17T15:35:00Z">
        <w:r w:rsidR="005253C6">
          <w:rPr>
            <w:rFonts w:ascii="Courier New" w:hAnsi="Courier New" w:cs="Courier New"/>
          </w:rPr>
          <w:t>O</w:t>
        </w:r>
      </w:ins>
      <w:r>
        <w:rPr>
          <w:rFonts w:ascii="Courier New" w:hAnsi="Courier New" w:cs="Courier New"/>
        </w:rPr>
        <w:t>_SHA2_384_HMAC /* SHA2 HMAC Authentication Algorithm with 384 bit key length */</w:t>
      </w:r>
    </w:p>
    <w:p w:rsidR="00203ACC" w:rsidRDefault="00203ACC" w:rsidP="00E22B81">
      <w:pPr>
        <w:spacing w:after="0"/>
        <w:rPr>
          <w:ins w:id="737" w:author="Venkataraman Subhashini-B22166" w:date="2015-07-17T22:27:00Z"/>
          <w:rFonts w:ascii="Courier New" w:hAnsi="Courier New" w:cs="Courier New"/>
        </w:rPr>
      </w:pPr>
      <w:r>
        <w:rPr>
          <w:rFonts w:ascii="Courier New" w:hAnsi="Courier New" w:cs="Courier New"/>
        </w:rPr>
        <w:tab/>
        <w:t>G_IPSEC_LA_AUTH_ALG</w:t>
      </w:r>
      <w:ins w:id="738" w:author="Venkataraman Subhashini-B22166" w:date="2015-07-17T15:35:00Z">
        <w:r w:rsidR="005253C6">
          <w:rPr>
            <w:rFonts w:ascii="Courier New" w:hAnsi="Courier New" w:cs="Courier New"/>
          </w:rPr>
          <w:t>O</w:t>
        </w:r>
      </w:ins>
      <w:r>
        <w:rPr>
          <w:rFonts w:ascii="Courier New" w:hAnsi="Courier New" w:cs="Courier New"/>
        </w:rPr>
        <w:t>_SHA2_512_HMAC /* SHA2 HMAC Authentication Algorithm with 512 bit key length */</w:t>
      </w:r>
      <w:ins w:id="739" w:author="Venkataraman Subhashini-B22166" w:date="2015-07-17T22:27:00Z">
        <w:r w:rsidR="005425D8">
          <w:rPr>
            <w:rFonts w:ascii="Courier New" w:hAnsi="Courier New" w:cs="Courier New"/>
          </w:rPr>
          <w:t>,</w:t>
        </w:r>
      </w:ins>
    </w:p>
    <w:p w:rsidR="005425D8" w:rsidRDefault="005425D8" w:rsidP="00E22B81">
      <w:pPr>
        <w:spacing w:after="0"/>
        <w:rPr>
          <w:rFonts w:ascii="Courier New" w:hAnsi="Courier New" w:cs="Courier New"/>
        </w:rPr>
      </w:pPr>
      <w:ins w:id="740" w:author="Venkataraman Subhashini-B22166" w:date="2015-07-17T22:27:00Z">
        <w:r>
          <w:rPr>
            <w:rFonts w:ascii="Courier New" w:hAnsi="Courier New" w:cs="Courier New"/>
          </w:rPr>
          <w:tab/>
        </w:r>
        <w:r w:rsidRPr="005425D8">
          <w:rPr>
            <w:rFonts w:ascii="Courier New" w:hAnsi="Courier New" w:cs="Courier New"/>
          </w:rPr>
          <w:t>G_IPSEC_LA_</w:t>
        </w:r>
      </w:ins>
      <w:ins w:id="741" w:author="Venkataraman Subhashini-B22166" w:date="2015-07-17T22:28:00Z">
        <w:r w:rsidR="002A23D1">
          <w:rPr>
            <w:rFonts w:ascii="Courier New" w:hAnsi="Courier New" w:cs="Courier New"/>
          </w:rPr>
          <w:t>AUTH_ALGO_</w:t>
        </w:r>
      </w:ins>
      <w:ins w:id="742" w:author="Venkataraman Subhashini-B22166" w:date="2015-07-17T22:27:00Z">
        <w:r w:rsidRPr="005425D8">
          <w:rPr>
            <w:rFonts w:ascii="Courier New" w:hAnsi="Courier New" w:cs="Courier New"/>
          </w:rPr>
          <w:t>HMAC_SHA1_160</w:t>
        </w:r>
      </w:ins>
    </w:p>
    <w:p w:rsidR="00203ACC" w:rsidRDefault="00203ACC" w:rsidP="00E22B81">
      <w:pPr>
        <w:spacing w:after="0"/>
        <w:rPr>
          <w:rFonts w:ascii="Courier New" w:hAnsi="Courier New" w:cs="Courier New"/>
        </w:rPr>
      </w:pPr>
      <w:r>
        <w:rPr>
          <w:rFonts w:ascii="Courier New" w:hAnsi="Courier New" w:cs="Courier New"/>
        </w:rPr>
        <w:t>};</w:t>
      </w:r>
    </w:p>
    <w:p w:rsidR="00203ACC" w:rsidRDefault="00203ACC" w:rsidP="00F608C9">
      <w:pPr>
        <w:pStyle w:val="Heading2"/>
        <w:rPr>
          <w:ins w:id="743" w:author="Venkataraman Subhashini-B22166" w:date="2015-07-17T21:48:00Z"/>
        </w:rPr>
      </w:pPr>
      <w:bookmarkStart w:id="744" w:name="_Toc422237144"/>
      <w:bookmarkStart w:id="745" w:name="_Toc424044130"/>
      <w:proofErr w:type="spellStart"/>
      <w:r w:rsidRPr="00C03B85">
        <w:lastRenderedPageBreak/>
        <w:t>g_ipsec_la_cipher_alg</w:t>
      </w:r>
      <w:bookmarkEnd w:id="744"/>
      <w:bookmarkEnd w:id="745"/>
      <w:proofErr w:type="spellEnd"/>
    </w:p>
    <w:p w:rsidR="00591E11" w:rsidRPr="00591E11" w:rsidRDefault="00591E11">
      <w:pPr>
        <w:spacing w:after="0"/>
        <w:rPr>
          <w:ins w:id="746" w:author="Venkataraman Subhashini-B22166" w:date="2015-07-17T21:48:00Z"/>
          <w:rFonts w:ascii="Courier New" w:hAnsi="Courier New" w:cs="Courier New"/>
          <w:sz w:val="20"/>
          <w:szCs w:val="20"/>
          <w:rPrChange w:id="747" w:author="Venkataraman Subhashini-B22166" w:date="2015-07-17T21:48:00Z">
            <w:rPr>
              <w:ins w:id="748" w:author="Venkataraman Subhashini-B22166" w:date="2015-07-17T21:48:00Z"/>
            </w:rPr>
          </w:rPrChange>
        </w:rPr>
        <w:pPrChange w:id="749" w:author="Venkataraman Subhashini-B22166" w:date="2015-07-17T21:48:00Z">
          <w:pPr/>
        </w:pPrChange>
      </w:pPr>
      <w:ins w:id="750" w:author="Venkataraman Subhashini-B22166" w:date="2015-07-17T21:48:00Z">
        <w:r w:rsidRPr="00591E11">
          <w:rPr>
            <w:rFonts w:ascii="Courier New" w:hAnsi="Courier New" w:cs="Courier New"/>
            <w:sz w:val="20"/>
            <w:szCs w:val="20"/>
            <w:rPrChange w:id="751" w:author="Venkataraman Subhashini-B22166" w:date="2015-07-17T21:48:00Z">
              <w:rPr/>
            </w:rPrChange>
          </w:rPr>
          <w:t>enum g_ipsec_la_cipher_alg {</w:t>
        </w:r>
      </w:ins>
    </w:p>
    <w:p w:rsidR="00591E11" w:rsidRPr="00591E11" w:rsidRDefault="00591E11">
      <w:pPr>
        <w:spacing w:after="0"/>
        <w:rPr>
          <w:ins w:id="752" w:author="Venkataraman Subhashini-B22166" w:date="2015-07-17T21:48:00Z"/>
          <w:rFonts w:ascii="Courier New" w:hAnsi="Courier New" w:cs="Courier New"/>
          <w:sz w:val="20"/>
          <w:szCs w:val="20"/>
          <w:rPrChange w:id="753" w:author="Venkataraman Subhashini-B22166" w:date="2015-07-17T21:48:00Z">
            <w:rPr>
              <w:ins w:id="754" w:author="Venkataraman Subhashini-B22166" w:date="2015-07-17T21:48:00Z"/>
            </w:rPr>
          </w:rPrChange>
        </w:rPr>
        <w:pPrChange w:id="755" w:author="Venkataraman Subhashini-B22166" w:date="2015-07-17T21:48:00Z">
          <w:pPr/>
        </w:pPrChange>
      </w:pPr>
      <w:ins w:id="756" w:author="Venkataraman Subhashini-B22166" w:date="2015-07-17T21:48:00Z">
        <w:r w:rsidRPr="00591E11">
          <w:rPr>
            <w:rFonts w:ascii="Courier New" w:hAnsi="Courier New" w:cs="Courier New"/>
            <w:sz w:val="20"/>
            <w:szCs w:val="20"/>
            <w:rPrChange w:id="757" w:author="Venkataraman Subhashini-B22166" w:date="2015-07-17T21:48:00Z">
              <w:rPr/>
            </w:rPrChange>
          </w:rPr>
          <w:tab/>
          <w:t>G_IPSEC_L</w:t>
        </w:r>
        <w:r w:rsidR="00C1202C">
          <w:rPr>
            <w:rFonts w:ascii="Courier New" w:hAnsi="Courier New" w:cs="Courier New"/>
            <w:sz w:val="20"/>
            <w:szCs w:val="20"/>
          </w:rPr>
          <w:t>A_CIPHER_ALG</w:t>
        </w:r>
      </w:ins>
      <w:ins w:id="758" w:author="Venkataraman Subhashini-B22166" w:date="2015-07-17T21:50:00Z">
        <w:r w:rsidR="005211E4">
          <w:rPr>
            <w:rFonts w:ascii="Courier New" w:hAnsi="Courier New" w:cs="Courier New"/>
            <w:sz w:val="20"/>
            <w:szCs w:val="20"/>
          </w:rPr>
          <w:t>O</w:t>
        </w:r>
      </w:ins>
      <w:ins w:id="759" w:author="Venkataraman Subhashini-B22166" w:date="2015-07-17T21:48:00Z">
        <w:r w:rsidRPr="00591E11">
          <w:rPr>
            <w:rFonts w:ascii="Courier New" w:hAnsi="Courier New" w:cs="Courier New"/>
            <w:sz w:val="20"/>
            <w:szCs w:val="20"/>
            <w:rPrChange w:id="760" w:author="Venkataraman Subhashini-B22166" w:date="2015-07-17T21:48:00Z">
              <w:rPr/>
            </w:rPrChange>
          </w:rPr>
          <w:t>_NULL=1, /* NULL Encryption algorithm */</w:t>
        </w:r>
      </w:ins>
    </w:p>
    <w:p w:rsidR="00591E11" w:rsidRPr="00591E11" w:rsidRDefault="00591E11">
      <w:pPr>
        <w:spacing w:after="0"/>
        <w:rPr>
          <w:ins w:id="761" w:author="Venkataraman Subhashini-B22166" w:date="2015-07-17T21:48:00Z"/>
          <w:rFonts w:ascii="Courier New" w:hAnsi="Courier New" w:cs="Courier New"/>
          <w:sz w:val="20"/>
          <w:szCs w:val="20"/>
          <w:rPrChange w:id="762" w:author="Venkataraman Subhashini-B22166" w:date="2015-07-17T21:48:00Z">
            <w:rPr>
              <w:ins w:id="763" w:author="Venkataraman Subhashini-B22166" w:date="2015-07-17T21:48:00Z"/>
            </w:rPr>
          </w:rPrChange>
        </w:rPr>
        <w:pPrChange w:id="764" w:author="Venkataraman Subhashini-B22166" w:date="2015-07-17T21:48:00Z">
          <w:pPr/>
        </w:pPrChange>
      </w:pPr>
      <w:ins w:id="765" w:author="Venkataraman Subhashini-B22166" w:date="2015-07-17T21:48:00Z">
        <w:r w:rsidRPr="00591E11">
          <w:rPr>
            <w:rFonts w:ascii="Courier New" w:hAnsi="Courier New" w:cs="Courier New"/>
            <w:sz w:val="20"/>
            <w:szCs w:val="20"/>
            <w:rPrChange w:id="766" w:author="Venkataraman Subhashini-B22166" w:date="2015-07-17T21:48:00Z">
              <w:rPr/>
            </w:rPrChange>
          </w:rPr>
          <w:tab/>
          <w:t>G_IPSEC_LA</w:t>
        </w:r>
      </w:ins>
      <w:ins w:id="767" w:author="Venkataraman Subhashini-B22166" w:date="2015-07-17T21:52:00Z">
        <w:r w:rsidR="005211E4">
          <w:rPr>
            <w:rFonts w:ascii="Courier New" w:hAnsi="Courier New" w:cs="Courier New"/>
            <w:sz w:val="20"/>
            <w:szCs w:val="20"/>
          </w:rPr>
          <w:t>_</w:t>
        </w:r>
      </w:ins>
      <w:ins w:id="768" w:author="Venkataraman Subhashini-B22166" w:date="2015-07-17T21:48:00Z">
        <w:r w:rsidRPr="00591E11">
          <w:rPr>
            <w:rFonts w:ascii="Courier New" w:hAnsi="Courier New" w:cs="Courier New"/>
            <w:sz w:val="20"/>
            <w:szCs w:val="20"/>
            <w:rPrChange w:id="769" w:author="Venkataraman Subhashini-B22166" w:date="2015-07-17T21:48:00Z">
              <w:rPr/>
            </w:rPrChange>
          </w:rPr>
          <w:t>ALG</w:t>
        </w:r>
      </w:ins>
      <w:ins w:id="770" w:author="Venkataraman Subhashini-B22166" w:date="2015-07-17T21:50:00Z">
        <w:r w:rsidR="005211E4">
          <w:rPr>
            <w:rFonts w:ascii="Courier New" w:hAnsi="Courier New" w:cs="Courier New"/>
            <w:sz w:val="20"/>
            <w:szCs w:val="20"/>
          </w:rPr>
          <w:t>O</w:t>
        </w:r>
      </w:ins>
      <w:ins w:id="771" w:author="Venkataraman Subhashini-B22166" w:date="2015-07-17T21:48:00Z">
        <w:r w:rsidRPr="00591E11">
          <w:rPr>
            <w:rFonts w:ascii="Courier New" w:hAnsi="Courier New" w:cs="Courier New"/>
            <w:sz w:val="20"/>
            <w:szCs w:val="20"/>
            <w:rPrChange w:id="772" w:author="Venkataraman Subhashini-B22166" w:date="2015-07-17T21:48:00Z">
              <w:rPr/>
            </w:rPrChange>
          </w:rPr>
          <w:t>_DES_CBC,</w:t>
        </w:r>
        <w:r w:rsidRPr="00591E11">
          <w:rPr>
            <w:rFonts w:ascii="Courier New" w:hAnsi="Courier New" w:cs="Courier New"/>
            <w:sz w:val="20"/>
            <w:szCs w:val="20"/>
            <w:rPrChange w:id="773" w:author="Venkataraman Subhashini-B22166" w:date="2015-07-17T21:48:00Z">
              <w:rPr/>
            </w:rPrChange>
          </w:rPr>
          <w:tab/>
          <w:t>/* DES-CBC Encryption Algorithm */</w:t>
        </w:r>
      </w:ins>
    </w:p>
    <w:p w:rsidR="00591E11" w:rsidRPr="00591E11" w:rsidRDefault="00591E11">
      <w:pPr>
        <w:spacing w:after="0"/>
        <w:rPr>
          <w:ins w:id="774" w:author="Venkataraman Subhashini-B22166" w:date="2015-07-17T21:48:00Z"/>
          <w:rFonts w:ascii="Courier New" w:hAnsi="Courier New" w:cs="Courier New"/>
          <w:sz w:val="20"/>
          <w:szCs w:val="20"/>
          <w:rPrChange w:id="775" w:author="Venkataraman Subhashini-B22166" w:date="2015-07-17T21:48:00Z">
            <w:rPr>
              <w:ins w:id="776" w:author="Venkataraman Subhashini-B22166" w:date="2015-07-17T21:48:00Z"/>
            </w:rPr>
          </w:rPrChange>
        </w:rPr>
        <w:pPrChange w:id="777" w:author="Venkataraman Subhashini-B22166" w:date="2015-07-17T21:48:00Z">
          <w:pPr/>
        </w:pPrChange>
      </w:pPr>
      <w:ins w:id="778" w:author="Venkataraman Subhashini-B22166" w:date="2015-07-17T21:48:00Z">
        <w:r w:rsidRPr="00591E11">
          <w:rPr>
            <w:rFonts w:ascii="Courier New" w:hAnsi="Courier New" w:cs="Courier New"/>
            <w:sz w:val="20"/>
            <w:szCs w:val="20"/>
            <w:rPrChange w:id="779" w:author="Venkataraman Subhashini-B22166" w:date="2015-07-17T21:48:00Z">
              <w:rPr/>
            </w:rPrChange>
          </w:rPr>
          <w:tab/>
          <w:t>G_IPSEC_LA</w:t>
        </w:r>
      </w:ins>
      <w:ins w:id="780" w:author="Venkataraman Subhashini-B22166" w:date="2015-07-17T21:53:00Z">
        <w:r w:rsidR="005211E4">
          <w:rPr>
            <w:rFonts w:ascii="Courier New" w:hAnsi="Courier New" w:cs="Courier New"/>
            <w:sz w:val="20"/>
            <w:szCs w:val="20"/>
          </w:rPr>
          <w:t>_</w:t>
        </w:r>
      </w:ins>
      <w:ins w:id="781" w:author="Venkataraman Subhashini-B22166" w:date="2015-07-17T21:48:00Z">
        <w:r w:rsidRPr="00591E11">
          <w:rPr>
            <w:rFonts w:ascii="Courier New" w:hAnsi="Courier New" w:cs="Courier New"/>
            <w:sz w:val="20"/>
            <w:szCs w:val="20"/>
            <w:rPrChange w:id="782" w:author="Venkataraman Subhashini-B22166" w:date="2015-07-17T21:48:00Z">
              <w:rPr/>
            </w:rPrChange>
          </w:rPr>
          <w:t>ALG</w:t>
        </w:r>
      </w:ins>
      <w:ins w:id="783" w:author="Venkataraman Subhashini-B22166" w:date="2015-07-17T21:50:00Z">
        <w:r w:rsidR="005211E4">
          <w:rPr>
            <w:rFonts w:ascii="Courier New" w:hAnsi="Courier New" w:cs="Courier New"/>
            <w:sz w:val="20"/>
            <w:szCs w:val="20"/>
          </w:rPr>
          <w:t>O</w:t>
        </w:r>
      </w:ins>
      <w:ins w:id="784" w:author="Venkataraman Subhashini-B22166" w:date="2015-07-17T21:48:00Z">
        <w:r w:rsidRPr="00591E11">
          <w:rPr>
            <w:rFonts w:ascii="Courier New" w:hAnsi="Courier New" w:cs="Courier New"/>
            <w:sz w:val="20"/>
            <w:szCs w:val="20"/>
            <w:rPrChange w:id="785" w:author="Venkataraman Subhashini-B22166" w:date="2015-07-17T21:48:00Z">
              <w:rPr/>
            </w:rPrChange>
          </w:rPr>
          <w:t>_3DES_CBC,</w:t>
        </w:r>
      </w:ins>
    </w:p>
    <w:p w:rsidR="00591E11" w:rsidRPr="00591E11" w:rsidRDefault="00591E11">
      <w:pPr>
        <w:spacing w:after="0"/>
        <w:rPr>
          <w:ins w:id="786" w:author="Venkataraman Subhashini-B22166" w:date="2015-07-17T21:48:00Z"/>
          <w:rFonts w:ascii="Courier New" w:hAnsi="Courier New" w:cs="Courier New"/>
          <w:sz w:val="20"/>
          <w:szCs w:val="20"/>
          <w:rPrChange w:id="787" w:author="Venkataraman Subhashini-B22166" w:date="2015-07-17T21:48:00Z">
            <w:rPr>
              <w:ins w:id="788" w:author="Venkataraman Subhashini-B22166" w:date="2015-07-17T21:48:00Z"/>
            </w:rPr>
          </w:rPrChange>
        </w:rPr>
        <w:pPrChange w:id="789" w:author="Venkataraman Subhashini-B22166" w:date="2015-07-17T21:48:00Z">
          <w:pPr/>
        </w:pPrChange>
      </w:pPr>
      <w:ins w:id="790" w:author="Venkataraman Subhashini-B22166" w:date="2015-07-17T21:48:00Z">
        <w:r w:rsidRPr="00591E11">
          <w:rPr>
            <w:rFonts w:ascii="Courier New" w:hAnsi="Courier New" w:cs="Courier New"/>
            <w:sz w:val="20"/>
            <w:szCs w:val="20"/>
            <w:rPrChange w:id="791" w:author="Venkataraman Subhashini-B22166" w:date="2015-07-17T21:48:00Z">
              <w:rPr/>
            </w:rPrChange>
          </w:rPr>
          <w:tab/>
          <w:t>G_IPSEC_LA</w:t>
        </w:r>
      </w:ins>
      <w:ins w:id="792" w:author="Venkataraman Subhashini-B22166" w:date="2015-07-17T21:53:00Z">
        <w:r w:rsidR="005211E4">
          <w:rPr>
            <w:rFonts w:ascii="Courier New" w:hAnsi="Courier New" w:cs="Courier New"/>
            <w:sz w:val="20"/>
            <w:szCs w:val="20"/>
          </w:rPr>
          <w:t>_</w:t>
        </w:r>
      </w:ins>
      <w:ins w:id="793" w:author="Venkataraman Subhashini-B22166" w:date="2015-07-17T21:48:00Z">
        <w:r w:rsidRPr="00591E11">
          <w:rPr>
            <w:rFonts w:ascii="Courier New" w:hAnsi="Courier New" w:cs="Courier New"/>
            <w:sz w:val="20"/>
            <w:szCs w:val="20"/>
            <w:rPrChange w:id="794" w:author="Venkataraman Subhashini-B22166" w:date="2015-07-17T21:48:00Z">
              <w:rPr/>
            </w:rPrChange>
          </w:rPr>
          <w:t>ALG</w:t>
        </w:r>
      </w:ins>
      <w:ins w:id="795" w:author="Venkataraman Subhashini-B22166" w:date="2015-07-17T21:50:00Z">
        <w:r w:rsidR="005211E4">
          <w:rPr>
            <w:rFonts w:ascii="Courier New" w:hAnsi="Courier New" w:cs="Courier New"/>
            <w:sz w:val="20"/>
            <w:szCs w:val="20"/>
          </w:rPr>
          <w:t>O</w:t>
        </w:r>
      </w:ins>
      <w:ins w:id="796" w:author="Venkataraman Subhashini-B22166" w:date="2015-07-17T21:48:00Z">
        <w:r w:rsidRPr="00591E11">
          <w:rPr>
            <w:rFonts w:ascii="Courier New" w:hAnsi="Courier New" w:cs="Courier New"/>
            <w:sz w:val="20"/>
            <w:szCs w:val="20"/>
            <w:rPrChange w:id="797" w:author="Venkataraman Subhashini-B22166" w:date="2015-07-17T21:48:00Z">
              <w:rPr/>
            </w:rPrChange>
          </w:rPr>
          <w:t>_AES_CBC,</w:t>
        </w:r>
      </w:ins>
    </w:p>
    <w:p w:rsidR="00591E11" w:rsidRPr="00591E11" w:rsidRDefault="00591E11">
      <w:pPr>
        <w:spacing w:after="0"/>
        <w:rPr>
          <w:ins w:id="798" w:author="Venkataraman Subhashini-B22166" w:date="2015-07-17T21:48:00Z"/>
          <w:rFonts w:ascii="Courier New" w:hAnsi="Courier New" w:cs="Courier New"/>
          <w:sz w:val="20"/>
          <w:szCs w:val="20"/>
          <w:rPrChange w:id="799" w:author="Venkataraman Subhashini-B22166" w:date="2015-07-17T21:48:00Z">
            <w:rPr>
              <w:ins w:id="800" w:author="Venkataraman Subhashini-B22166" w:date="2015-07-17T21:48:00Z"/>
            </w:rPr>
          </w:rPrChange>
        </w:rPr>
        <w:pPrChange w:id="801" w:author="Venkataraman Subhashini-B22166" w:date="2015-07-17T21:48:00Z">
          <w:pPr/>
        </w:pPrChange>
      </w:pPr>
      <w:ins w:id="802" w:author="Venkataraman Subhashini-B22166" w:date="2015-07-17T21:48:00Z">
        <w:r w:rsidRPr="00591E11">
          <w:rPr>
            <w:rFonts w:ascii="Courier New" w:hAnsi="Courier New" w:cs="Courier New"/>
            <w:sz w:val="20"/>
            <w:szCs w:val="20"/>
            <w:rPrChange w:id="803" w:author="Venkataraman Subhashini-B22166" w:date="2015-07-17T21:48:00Z">
              <w:rPr/>
            </w:rPrChange>
          </w:rPr>
          <w:tab/>
          <w:t>G_IPSEC_LA</w:t>
        </w:r>
      </w:ins>
      <w:ins w:id="804" w:author="Venkataraman Subhashini-B22166" w:date="2015-07-17T21:53:00Z">
        <w:r w:rsidR="005211E4">
          <w:rPr>
            <w:rFonts w:ascii="Courier New" w:hAnsi="Courier New" w:cs="Courier New"/>
            <w:sz w:val="20"/>
            <w:szCs w:val="20"/>
          </w:rPr>
          <w:t>_</w:t>
        </w:r>
      </w:ins>
      <w:ins w:id="805" w:author="Venkataraman Subhashini-B22166" w:date="2015-07-17T21:48:00Z">
        <w:r w:rsidRPr="00591E11">
          <w:rPr>
            <w:rFonts w:ascii="Courier New" w:hAnsi="Courier New" w:cs="Courier New"/>
            <w:sz w:val="20"/>
            <w:szCs w:val="20"/>
            <w:rPrChange w:id="806" w:author="Venkataraman Subhashini-B22166" w:date="2015-07-17T21:48:00Z">
              <w:rPr/>
            </w:rPrChange>
          </w:rPr>
          <w:t>ALG</w:t>
        </w:r>
      </w:ins>
      <w:ins w:id="807" w:author="Venkataraman Subhashini-B22166" w:date="2015-07-17T21:50:00Z">
        <w:r w:rsidR="005211E4">
          <w:rPr>
            <w:rFonts w:ascii="Courier New" w:hAnsi="Courier New" w:cs="Courier New"/>
            <w:sz w:val="20"/>
            <w:szCs w:val="20"/>
          </w:rPr>
          <w:t>O</w:t>
        </w:r>
      </w:ins>
      <w:ins w:id="808" w:author="Venkataraman Subhashini-B22166" w:date="2015-07-17T21:48:00Z">
        <w:r w:rsidRPr="00591E11">
          <w:rPr>
            <w:rFonts w:ascii="Courier New" w:hAnsi="Courier New" w:cs="Courier New"/>
            <w:sz w:val="20"/>
            <w:szCs w:val="20"/>
            <w:rPrChange w:id="809" w:author="Venkataraman Subhashini-B22166" w:date="2015-07-17T21:48:00Z">
              <w:rPr/>
            </w:rPrChange>
          </w:rPr>
          <w:t>_AES_CTR,</w:t>
        </w:r>
      </w:ins>
    </w:p>
    <w:p w:rsidR="00591E11" w:rsidRPr="00591E11" w:rsidRDefault="00591E11">
      <w:pPr>
        <w:spacing w:after="0"/>
        <w:rPr>
          <w:ins w:id="810" w:author="Venkataraman Subhashini-B22166" w:date="2015-07-17T21:48:00Z"/>
          <w:rFonts w:ascii="Courier New" w:hAnsi="Courier New" w:cs="Courier New"/>
          <w:sz w:val="20"/>
          <w:szCs w:val="20"/>
          <w:rPrChange w:id="811" w:author="Venkataraman Subhashini-B22166" w:date="2015-07-17T21:48:00Z">
            <w:rPr>
              <w:ins w:id="812" w:author="Venkataraman Subhashini-B22166" w:date="2015-07-17T21:48:00Z"/>
            </w:rPr>
          </w:rPrChange>
        </w:rPr>
        <w:pPrChange w:id="813" w:author="Venkataraman Subhashini-B22166" w:date="2015-07-17T21:48:00Z">
          <w:pPr/>
        </w:pPrChange>
      </w:pPr>
      <w:ins w:id="814" w:author="Venkataraman Subhashini-B22166" w:date="2015-07-17T21:48:00Z">
        <w:r w:rsidRPr="00591E11">
          <w:rPr>
            <w:rFonts w:ascii="Courier New" w:hAnsi="Courier New" w:cs="Courier New"/>
            <w:sz w:val="20"/>
            <w:szCs w:val="20"/>
            <w:rPrChange w:id="815" w:author="Venkataraman Subhashini-B22166" w:date="2015-07-17T21:48:00Z">
              <w:rPr/>
            </w:rPrChange>
          </w:rPr>
          <w:tab/>
          <w:t>G_IPSEC_LA</w:t>
        </w:r>
      </w:ins>
      <w:ins w:id="816" w:author="Venkataraman Subhashini-B22166" w:date="2015-07-17T21:53:00Z">
        <w:r w:rsidR="005211E4">
          <w:rPr>
            <w:rFonts w:ascii="Courier New" w:hAnsi="Courier New" w:cs="Courier New"/>
            <w:sz w:val="20"/>
            <w:szCs w:val="20"/>
          </w:rPr>
          <w:t>_</w:t>
        </w:r>
      </w:ins>
      <w:ins w:id="817" w:author="Venkataraman Subhashini-B22166" w:date="2015-07-17T21:51:00Z">
        <w:r w:rsidR="005211E4">
          <w:rPr>
            <w:rFonts w:ascii="Courier New" w:hAnsi="Courier New" w:cs="Courier New"/>
            <w:sz w:val="20"/>
            <w:szCs w:val="20"/>
          </w:rPr>
          <w:t>ALGO_</w:t>
        </w:r>
      </w:ins>
      <w:ins w:id="818" w:author="Venkataraman Subhashini-B22166" w:date="2015-07-17T21:48:00Z">
        <w:r w:rsidRPr="00591E11">
          <w:rPr>
            <w:rFonts w:ascii="Courier New" w:hAnsi="Courier New" w:cs="Courier New"/>
            <w:sz w:val="20"/>
            <w:szCs w:val="20"/>
            <w:rPrChange w:id="819" w:author="Venkataraman Subhashini-B22166" w:date="2015-07-17T21:48:00Z">
              <w:rPr/>
            </w:rPrChange>
          </w:rPr>
          <w:t>COMB_AES_CCM, /* AES-CCM */</w:t>
        </w:r>
      </w:ins>
    </w:p>
    <w:p w:rsidR="00591E11" w:rsidRPr="00591E11" w:rsidRDefault="00591E11">
      <w:pPr>
        <w:spacing w:after="0"/>
        <w:rPr>
          <w:ins w:id="820" w:author="Venkataraman Subhashini-B22166" w:date="2015-07-17T21:48:00Z"/>
          <w:rFonts w:ascii="Courier New" w:hAnsi="Courier New" w:cs="Courier New"/>
          <w:sz w:val="20"/>
          <w:szCs w:val="20"/>
          <w:rPrChange w:id="821" w:author="Venkataraman Subhashini-B22166" w:date="2015-07-17T21:48:00Z">
            <w:rPr>
              <w:ins w:id="822" w:author="Venkataraman Subhashini-B22166" w:date="2015-07-17T21:48:00Z"/>
            </w:rPr>
          </w:rPrChange>
        </w:rPr>
        <w:pPrChange w:id="823" w:author="Venkataraman Subhashini-B22166" w:date="2015-07-17T21:48:00Z">
          <w:pPr/>
        </w:pPrChange>
      </w:pPr>
      <w:ins w:id="824" w:author="Venkataraman Subhashini-B22166" w:date="2015-07-17T21:48:00Z">
        <w:r w:rsidRPr="00591E11">
          <w:rPr>
            <w:rFonts w:ascii="Courier New" w:hAnsi="Courier New" w:cs="Courier New"/>
            <w:sz w:val="20"/>
            <w:szCs w:val="20"/>
            <w:rPrChange w:id="825" w:author="Venkataraman Subhashini-B22166" w:date="2015-07-17T21:48:00Z">
              <w:rPr/>
            </w:rPrChange>
          </w:rPr>
          <w:tab/>
          <w:t>G_IPSEC_LA</w:t>
        </w:r>
      </w:ins>
      <w:ins w:id="826" w:author="Venkataraman Subhashini-B22166" w:date="2015-07-17T21:53:00Z">
        <w:r w:rsidR="005211E4">
          <w:rPr>
            <w:rFonts w:ascii="Courier New" w:hAnsi="Courier New" w:cs="Courier New"/>
            <w:sz w:val="20"/>
            <w:szCs w:val="20"/>
          </w:rPr>
          <w:t>_</w:t>
        </w:r>
      </w:ins>
      <w:ins w:id="827" w:author="Venkataraman Subhashini-B22166" w:date="2015-07-17T21:51:00Z">
        <w:r w:rsidR="005211E4">
          <w:rPr>
            <w:rFonts w:ascii="Courier New" w:hAnsi="Courier New" w:cs="Courier New"/>
            <w:sz w:val="20"/>
            <w:szCs w:val="20"/>
          </w:rPr>
          <w:t>ALGO_</w:t>
        </w:r>
      </w:ins>
      <w:ins w:id="828" w:author="Venkataraman Subhashini-B22166" w:date="2015-07-17T21:48:00Z">
        <w:r w:rsidRPr="00591E11">
          <w:rPr>
            <w:rFonts w:ascii="Courier New" w:hAnsi="Courier New" w:cs="Courier New"/>
            <w:sz w:val="20"/>
            <w:szCs w:val="20"/>
            <w:rPrChange w:id="829" w:author="Venkataraman Subhashini-B22166" w:date="2015-07-17T21:48:00Z">
              <w:rPr/>
            </w:rPrChange>
          </w:rPr>
          <w:t>COMB_AES_GCM,</w:t>
        </w:r>
        <w:r w:rsidRPr="00591E11">
          <w:rPr>
            <w:rFonts w:ascii="Courier New" w:hAnsi="Courier New" w:cs="Courier New"/>
            <w:sz w:val="20"/>
            <w:szCs w:val="20"/>
            <w:rPrChange w:id="830" w:author="Venkataraman Subhashini-B22166" w:date="2015-07-17T21:48:00Z">
              <w:rPr/>
            </w:rPrChange>
          </w:rPr>
          <w:tab/>
          <w:t>/* AES-GCM */</w:t>
        </w:r>
      </w:ins>
    </w:p>
    <w:p w:rsidR="00591E11" w:rsidRPr="00591E11" w:rsidRDefault="00591E11">
      <w:pPr>
        <w:spacing w:after="0"/>
        <w:rPr>
          <w:ins w:id="831" w:author="Venkataraman Subhashini-B22166" w:date="2015-07-17T21:48:00Z"/>
          <w:rFonts w:ascii="Courier New" w:hAnsi="Courier New" w:cs="Courier New"/>
          <w:sz w:val="20"/>
          <w:szCs w:val="20"/>
          <w:rPrChange w:id="832" w:author="Venkataraman Subhashini-B22166" w:date="2015-07-17T21:48:00Z">
            <w:rPr>
              <w:ins w:id="833" w:author="Venkataraman Subhashini-B22166" w:date="2015-07-17T21:48:00Z"/>
            </w:rPr>
          </w:rPrChange>
        </w:rPr>
        <w:pPrChange w:id="834" w:author="Venkataraman Subhashini-B22166" w:date="2015-07-17T21:48:00Z">
          <w:pPr/>
        </w:pPrChange>
      </w:pPr>
      <w:ins w:id="835" w:author="Venkataraman Subhashini-B22166" w:date="2015-07-17T21:48:00Z">
        <w:r w:rsidRPr="00591E11">
          <w:rPr>
            <w:rFonts w:ascii="Courier New" w:hAnsi="Courier New" w:cs="Courier New"/>
            <w:sz w:val="20"/>
            <w:szCs w:val="20"/>
            <w:rPrChange w:id="836" w:author="Venkataraman Subhashini-B22166" w:date="2015-07-17T21:48:00Z">
              <w:rPr/>
            </w:rPrChange>
          </w:rPr>
          <w:tab/>
          <w:t>G_IPSEC_LA</w:t>
        </w:r>
      </w:ins>
      <w:ins w:id="837" w:author="Venkataraman Subhashini-B22166" w:date="2015-07-17T21:53:00Z">
        <w:r w:rsidR="005211E4">
          <w:rPr>
            <w:rFonts w:ascii="Courier New" w:hAnsi="Courier New" w:cs="Courier New"/>
            <w:sz w:val="20"/>
            <w:szCs w:val="20"/>
          </w:rPr>
          <w:t>_</w:t>
        </w:r>
      </w:ins>
      <w:ins w:id="838" w:author="Venkataraman Subhashini-B22166" w:date="2015-07-17T21:51:00Z">
        <w:r w:rsidR="005211E4">
          <w:rPr>
            <w:rFonts w:ascii="Courier New" w:hAnsi="Courier New" w:cs="Courier New"/>
            <w:sz w:val="20"/>
            <w:szCs w:val="20"/>
          </w:rPr>
          <w:t>ALGO_</w:t>
        </w:r>
      </w:ins>
      <w:ins w:id="839" w:author="Venkataraman Subhashini-B22166" w:date="2015-07-17T21:48:00Z">
        <w:r w:rsidRPr="00591E11">
          <w:rPr>
            <w:rFonts w:ascii="Courier New" w:hAnsi="Courier New" w:cs="Courier New"/>
            <w:sz w:val="20"/>
            <w:szCs w:val="20"/>
            <w:rPrChange w:id="840" w:author="Venkataraman Subhashini-B22166" w:date="2015-07-17T21:48:00Z">
              <w:rPr/>
            </w:rPrChange>
          </w:rPr>
          <w:t>COMB_AES_GMAC</w:t>
        </w:r>
        <w:r w:rsidRPr="00591E11">
          <w:rPr>
            <w:rFonts w:ascii="Courier New" w:hAnsi="Courier New" w:cs="Courier New"/>
            <w:sz w:val="20"/>
            <w:szCs w:val="20"/>
            <w:rPrChange w:id="841" w:author="Venkataraman Subhashini-B22166" w:date="2015-07-17T21:48:00Z">
              <w:rPr/>
            </w:rPrChange>
          </w:rPr>
          <w:tab/>
          <w:t>/* AES-GMAC */</w:t>
        </w:r>
      </w:ins>
    </w:p>
    <w:p w:rsidR="00591E11" w:rsidRPr="00591E11" w:rsidRDefault="00591E11">
      <w:pPr>
        <w:spacing w:after="0"/>
        <w:rPr>
          <w:rFonts w:ascii="Courier New" w:hAnsi="Courier New" w:cs="Courier New"/>
          <w:sz w:val="20"/>
          <w:szCs w:val="20"/>
          <w:rPrChange w:id="842" w:author="Venkataraman Subhashini-B22166" w:date="2015-07-17T21:48:00Z">
            <w:rPr/>
          </w:rPrChange>
        </w:rPr>
        <w:pPrChange w:id="843" w:author="Venkataraman Subhashini-B22166" w:date="2015-07-17T21:48:00Z">
          <w:pPr>
            <w:pStyle w:val="Heading2"/>
          </w:pPr>
        </w:pPrChange>
      </w:pPr>
      <w:ins w:id="844" w:author="Venkataraman Subhashini-B22166" w:date="2015-07-17T21:48:00Z">
        <w:r w:rsidRPr="00591E11">
          <w:rPr>
            <w:rFonts w:ascii="Courier New" w:hAnsi="Courier New" w:cs="Courier New"/>
            <w:sz w:val="20"/>
            <w:szCs w:val="20"/>
            <w:rPrChange w:id="845" w:author="Venkataraman Subhashini-B22166" w:date="2015-07-17T21:48:00Z">
              <w:rPr/>
            </w:rPrChange>
          </w:rPr>
          <w:t>};</w:t>
        </w:r>
      </w:ins>
    </w:p>
    <w:p w:rsidR="007C65BB" w:rsidDel="00591E11" w:rsidRDefault="00203ACC" w:rsidP="00E22B81">
      <w:pPr>
        <w:spacing w:after="0"/>
        <w:rPr>
          <w:del w:id="846" w:author="Venkataraman Subhashini-B22166" w:date="2015-07-17T21:48:00Z"/>
          <w:rFonts w:ascii="Courier New" w:hAnsi="Courier New" w:cs="Courier New"/>
        </w:rPr>
      </w:pPr>
      <w:del w:id="847" w:author="Venkataraman Subhashini-B22166" w:date="2015-07-17T21:48:00Z">
        <w:r w:rsidDel="00591E11">
          <w:rPr>
            <w:rFonts w:ascii="Courier New" w:hAnsi="Courier New" w:cs="Courier New"/>
          </w:rPr>
          <w:delText>enum g_ipsec_la_cipher_alg {</w:delText>
        </w:r>
      </w:del>
    </w:p>
    <w:p w:rsidR="00203ACC" w:rsidDel="00591E11" w:rsidRDefault="00203ACC" w:rsidP="00E22B81">
      <w:pPr>
        <w:spacing w:after="0"/>
        <w:rPr>
          <w:del w:id="848" w:author="Venkataraman Subhashini-B22166" w:date="2015-07-17T21:48:00Z"/>
          <w:rFonts w:ascii="Courier New" w:hAnsi="Courier New" w:cs="Courier New"/>
        </w:rPr>
      </w:pPr>
      <w:del w:id="849" w:author="Venkataraman Subhashini-B22166" w:date="2015-07-17T21:48:00Z">
        <w:r w:rsidDel="00591E11">
          <w:rPr>
            <w:rFonts w:ascii="Courier New" w:hAnsi="Courier New" w:cs="Courier New"/>
          </w:rPr>
          <w:tab/>
          <w:delText>G_IPSEC_LA_CIPHER_ALGO_NULL</w:delText>
        </w:r>
      </w:del>
      <w:del w:id="850" w:author="Venkataraman Subhashini-B22166" w:date="2015-07-17T15:42:00Z">
        <w:r w:rsidDel="007C65BB">
          <w:rPr>
            <w:rFonts w:ascii="Courier New" w:hAnsi="Courier New" w:cs="Courier New"/>
          </w:rPr>
          <w:delText>=1</w:delText>
        </w:r>
      </w:del>
      <w:del w:id="851" w:author="Venkataraman Subhashini-B22166" w:date="2015-07-17T21:48:00Z">
        <w:r w:rsidDel="00591E11">
          <w:rPr>
            <w:rFonts w:ascii="Courier New" w:hAnsi="Courier New" w:cs="Courier New"/>
          </w:rPr>
          <w:delText>, /* NULL Encryption algorithm */</w:delText>
        </w:r>
      </w:del>
    </w:p>
    <w:p w:rsidR="00203ACC" w:rsidDel="00591E11" w:rsidRDefault="00203ACC" w:rsidP="00E22B81">
      <w:pPr>
        <w:spacing w:after="0"/>
        <w:rPr>
          <w:del w:id="852" w:author="Venkataraman Subhashini-B22166" w:date="2015-07-17T21:48:00Z"/>
          <w:rFonts w:ascii="Courier New" w:hAnsi="Courier New" w:cs="Courier New"/>
        </w:rPr>
      </w:pPr>
      <w:del w:id="853" w:author="Venkataraman Subhashini-B22166" w:date="2015-07-17T21:48:00Z">
        <w:r w:rsidDel="00591E11">
          <w:rPr>
            <w:rFonts w:ascii="Courier New" w:hAnsi="Courier New" w:cs="Courier New"/>
          </w:rPr>
          <w:tab/>
          <w:delText>G_IPSEC_LA_ALG_DES_CBC,</w:delText>
        </w:r>
        <w:r w:rsidDel="00591E11">
          <w:rPr>
            <w:rFonts w:ascii="Courier New" w:hAnsi="Courier New" w:cs="Courier New"/>
          </w:rPr>
          <w:tab/>
          <w:delText>/* DES-CBC Encryption Algorithm */</w:delText>
        </w:r>
      </w:del>
    </w:p>
    <w:p w:rsidR="00203ACC" w:rsidDel="00591E11" w:rsidRDefault="00203ACC" w:rsidP="00E22B81">
      <w:pPr>
        <w:spacing w:after="0"/>
        <w:rPr>
          <w:del w:id="854" w:author="Venkataraman Subhashini-B22166" w:date="2015-07-17T21:48:00Z"/>
          <w:rFonts w:ascii="Courier New" w:hAnsi="Courier New" w:cs="Courier New"/>
        </w:rPr>
      </w:pPr>
      <w:del w:id="855" w:author="Venkataraman Subhashini-B22166" w:date="2015-07-17T21:48:00Z">
        <w:r w:rsidDel="00591E11">
          <w:rPr>
            <w:rFonts w:ascii="Courier New" w:hAnsi="Courier New" w:cs="Courier New"/>
          </w:rPr>
          <w:tab/>
          <w:delText>G_IPSEC_LA_ALG_3DES_CBC,</w:delText>
        </w:r>
      </w:del>
    </w:p>
    <w:p w:rsidR="00203ACC" w:rsidDel="00591E11" w:rsidRDefault="00203ACC" w:rsidP="00E22B81">
      <w:pPr>
        <w:spacing w:after="0"/>
        <w:rPr>
          <w:del w:id="856" w:author="Venkataraman Subhashini-B22166" w:date="2015-07-17T21:48:00Z"/>
          <w:rFonts w:ascii="Courier New" w:hAnsi="Courier New" w:cs="Courier New"/>
        </w:rPr>
      </w:pPr>
      <w:del w:id="857" w:author="Venkataraman Subhashini-B22166" w:date="2015-07-17T21:48:00Z">
        <w:r w:rsidDel="00591E11">
          <w:rPr>
            <w:rFonts w:ascii="Courier New" w:hAnsi="Courier New" w:cs="Courier New"/>
          </w:rPr>
          <w:tab/>
          <w:delText>G_IPSEC_LA_ALG_AES_CBC,</w:delText>
        </w:r>
      </w:del>
    </w:p>
    <w:p w:rsidR="00203ACC" w:rsidDel="00591E11" w:rsidRDefault="00203ACC" w:rsidP="00E22B81">
      <w:pPr>
        <w:spacing w:after="0"/>
        <w:rPr>
          <w:del w:id="858" w:author="Venkataraman Subhashini-B22166" w:date="2015-07-17T21:48:00Z"/>
          <w:rFonts w:ascii="Courier New" w:hAnsi="Courier New" w:cs="Courier New"/>
        </w:rPr>
      </w:pPr>
      <w:del w:id="859" w:author="Venkataraman Subhashini-B22166" w:date="2015-07-17T21:48:00Z">
        <w:r w:rsidDel="00591E11">
          <w:rPr>
            <w:rFonts w:ascii="Courier New" w:hAnsi="Courier New" w:cs="Courier New"/>
          </w:rPr>
          <w:tab/>
          <w:delText>G_IPSEC_LA_ALG_AES_CTR</w:delText>
        </w:r>
      </w:del>
    </w:p>
    <w:p w:rsidR="00203ACC" w:rsidDel="00591E11" w:rsidRDefault="00203ACC" w:rsidP="00E22B81">
      <w:pPr>
        <w:spacing w:after="0"/>
        <w:rPr>
          <w:del w:id="860" w:author="Venkataraman Subhashini-B22166" w:date="2015-07-17T21:48:00Z"/>
          <w:rFonts w:ascii="Courier New" w:hAnsi="Courier New" w:cs="Courier New"/>
        </w:rPr>
      </w:pPr>
      <w:del w:id="861" w:author="Venkataraman Subhashini-B22166" w:date="2015-07-17T21:48:00Z">
        <w:r w:rsidDel="00591E11">
          <w:rPr>
            <w:rFonts w:ascii="Courier New" w:hAnsi="Courier New" w:cs="Courier New"/>
          </w:rPr>
          <w:delText>};</w:delText>
        </w:r>
      </w:del>
    </w:p>
    <w:p w:rsidR="00203ACC" w:rsidRPr="00C03B85" w:rsidDel="00591E11" w:rsidRDefault="00203ACC" w:rsidP="00F608C9">
      <w:pPr>
        <w:pStyle w:val="Heading2"/>
        <w:rPr>
          <w:del w:id="862" w:author="Venkataraman Subhashini-B22166" w:date="2015-07-17T21:48:00Z"/>
        </w:rPr>
      </w:pPr>
      <w:bookmarkStart w:id="863" w:name="_Toc422237145"/>
      <w:bookmarkStart w:id="864" w:name="_Toc424044131"/>
      <w:del w:id="865" w:author="Venkataraman Subhashini-B22166" w:date="2015-07-17T21:48:00Z">
        <w:r w:rsidRPr="00C03B85" w:rsidDel="00591E11">
          <w:delText>g_ipsec_la_comb_alg</w:delText>
        </w:r>
        <w:bookmarkEnd w:id="863"/>
        <w:bookmarkEnd w:id="864"/>
      </w:del>
    </w:p>
    <w:p w:rsidR="00203ACC" w:rsidDel="00591E11" w:rsidRDefault="00203ACC" w:rsidP="00E22B81">
      <w:pPr>
        <w:spacing w:after="0"/>
        <w:rPr>
          <w:del w:id="866" w:author="Venkataraman Subhashini-B22166" w:date="2015-07-17T21:48:00Z"/>
          <w:rFonts w:ascii="Courier New" w:hAnsi="Courier New" w:cs="Courier New"/>
        </w:rPr>
      </w:pPr>
      <w:del w:id="867" w:author="Venkataraman Subhashini-B22166" w:date="2015-07-17T21:48:00Z">
        <w:r w:rsidDel="00591E11">
          <w:rPr>
            <w:rFonts w:ascii="Courier New" w:hAnsi="Courier New" w:cs="Courier New"/>
          </w:rPr>
          <w:delText>enum g_ipsec_la_comb_alg {</w:delText>
        </w:r>
      </w:del>
    </w:p>
    <w:p w:rsidR="00203ACC" w:rsidDel="00591E11" w:rsidRDefault="00203ACC" w:rsidP="00E22B81">
      <w:pPr>
        <w:spacing w:after="0"/>
        <w:rPr>
          <w:del w:id="868" w:author="Venkataraman Subhashini-B22166" w:date="2015-07-17T21:48:00Z"/>
          <w:rFonts w:ascii="Courier New" w:hAnsi="Courier New" w:cs="Courier New"/>
        </w:rPr>
      </w:pPr>
      <w:del w:id="869" w:author="Venkataraman Subhashini-B22166" w:date="2015-07-17T21:48:00Z">
        <w:r w:rsidDel="00591E11">
          <w:rPr>
            <w:rFonts w:ascii="Courier New" w:hAnsi="Courier New" w:cs="Courier New"/>
          </w:rPr>
          <w:tab/>
          <w:delText>G_IPSEC_LA_COMB_AES_CCM=1, /* AES-CCM */</w:delText>
        </w:r>
      </w:del>
    </w:p>
    <w:p w:rsidR="00203ACC" w:rsidDel="00591E11" w:rsidRDefault="00203ACC" w:rsidP="00E22B81">
      <w:pPr>
        <w:spacing w:after="0"/>
        <w:rPr>
          <w:del w:id="870" w:author="Venkataraman Subhashini-B22166" w:date="2015-07-17T21:48:00Z"/>
          <w:rFonts w:ascii="Courier New" w:hAnsi="Courier New" w:cs="Courier New"/>
        </w:rPr>
      </w:pPr>
      <w:del w:id="871" w:author="Venkataraman Subhashini-B22166" w:date="2015-07-17T21:48:00Z">
        <w:r w:rsidDel="00591E11">
          <w:rPr>
            <w:rFonts w:ascii="Courier New" w:hAnsi="Courier New" w:cs="Courier New"/>
          </w:rPr>
          <w:tab/>
          <w:delText>G_IPSEC_LA_COMB_AES_GCM,</w:delText>
        </w:r>
        <w:r w:rsidDel="00591E11">
          <w:rPr>
            <w:rFonts w:ascii="Courier New" w:hAnsi="Courier New" w:cs="Courier New"/>
          </w:rPr>
          <w:tab/>
          <w:delText>/* AES-GCM */</w:delText>
        </w:r>
      </w:del>
    </w:p>
    <w:p w:rsidR="00203ACC" w:rsidDel="00591E11" w:rsidRDefault="00203ACC" w:rsidP="00E22B81">
      <w:pPr>
        <w:spacing w:after="0"/>
        <w:rPr>
          <w:del w:id="872" w:author="Venkataraman Subhashini-B22166" w:date="2015-07-17T21:48:00Z"/>
          <w:rFonts w:ascii="Courier New" w:hAnsi="Courier New" w:cs="Courier New"/>
        </w:rPr>
      </w:pPr>
      <w:del w:id="873" w:author="Venkataraman Subhashini-B22166" w:date="2015-07-17T21:48:00Z">
        <w:r w:rsidDel="00591E11">
          <w:rPr>
            <w:rFonts w:ascii="Courier New" w:hAnsi="Courier New" w:cs="Courier New"/>
          </w:rPr>
          <w:tab/>
          <w:delText>G_IPSEC_LA_COMB_AES_GMAC</w:delText>
        </w:r>
        <w:r w:rsidDel="00591E11">
          <w:rPr>
            <w:rFonts w:ascii="Courier New" w:hAnsi="Courier New" w:cs="Courier New"/>
          </w:rPr>
          <w:tab/>
          <w:delText>/* AES-GMAC */</w:delText>
        </w:r>
      </w:del>
    </w:p>
    <w:p w:rsidR="00203ACC" w:rsidDel="00591E11" w:rsidRDefault="00203ACC" w:rsidP="00E22B81">
      <w:pPr>
        <w:spacing w:after="0"/>
        <w:rPr>
          <w:del w:id="874" w:author="Venkataraman Subhashini-B22166" w:date="2015-07-17T21:48:00Z"/>
          <w:rFonts w:ascii="Courier New" w:hAnsi="Courier New" w:cs="Courier New"/>
        </w:rPr>
      </w:pPr>
      <w:del w:id="875" w:author="Venkataraman Subhashini-B22166" w:date="2015-07-17T21:48:00Z">
        <w:r w:rsidDel="00591E11">
          <w:rPr>
            <w:rFonts w:ascii="Courier New" w:hAnsi="Courier New" w:cs="Courier New"/>
          </w:rPr>
          <w:delText>};</w:delText>
        </w:r>
      </w:del>
    </w:p>
    <w:p w:rsidR="00203ACC" w:rsidRPr="00C03B85" w:rsidRDefault="00203ACC" w:rsidP="00F608C9">
      <w:pPr>
        <w:pStyle w:val="Heading2"/>
      </w:pPr>
      <w:bookmarkStart w:id="876" w:name="_Toc422237146"/>
      <w:bookmarkStart w:id="877" w:name="_Toc424044132"/>
      <w:proofErr w:type="spellStart"/>
      <w:r w:rsidRPr="00C03B85">
        <w:t>g_ipsec_la_ipcomp_alg</w:t>
      </w:r>
      <w:bookmarkEnd w:id="876"/>
      <w:bookmarkEnd w:id="877"/>
      <w:proofErr w:type="spellEnd"/>
    </w:p>
    <w:p w:rsidR="00203ACC" w:rsidRDefault="00203ACC" w:rsidP="00E22B81">
      <w:pPr>
        <w:spacing w:after="0"/>
        <w:rPr>
          <w:rFonts w:ascii="Courier New" w:hAnsi="Courier New" w:cs="Courier New"/>
        </w:rPr>
      </w:pPr>
      <w:proofErr w:type="spellStart"/>
      <w:proofErr w:type="gramStart"/>
      <w:r>
        <w:rPr>
          <w:rFonts w:ascii="Courier New" w:hAnsi="Courier New" w:cs="Courier New"/>
        </w:rPr>
        <w:t>enum</w:t>
      </w:r>
      <w:proofErr w:type="spellEnd"/>
      <w:proofErr w:type="gramEnd"/>
      <w:r>
        <w:rPr>
          <w:rFonts w:ascii="Courier New" w:hAnsi="Courier New" w:cs="Courier New"/>
        </w:rPr>
        <w:t xml:space="preserve"> </w:t>
      </w:r>
      <w:proofErr w:type="spellStart"/>
      <w:r>
        <w:rPr>
          <w:rFonts w:ascii="Courier New" w:hAnsi="Courier New" w:cs="Courier New"/>
        </w:rPr>
        <w:t>g_ipsec_la_ipcomp_alg</w:t>
      </w:r>
      <w:proofErr w:type="spellEnd"/>
      <w:r>
        <w:rPr>
          <w:rFonts w:ascii="Courier New" w:hAnsi="Courier New" w:cs="Courier New"/>
        </w:rPr>
        <w:t xml:space="preserve"> {</w:t>
      </w:r>
    </w:p>
    <w:p w:rsidR="00203ACC" w:rsidRDefault="00203ACC" w:rsidP="00E22B81">
      <w:pPr>
        <w:spacing w:after="0"/>
        <w:rPr>
          <w:rFonts w:ascii="Courier New" w:hAnsi="Courier New" w:cs="Courier New"/>
        </w:rPr>
      </w:pPr>
      <w:r>
        <w:rPr>
          <w:rFonts w:ascii="Courier New" w:hAnsi="Courier New" w:cs="Courier New"/>
        </w:rPr>
        <w:tab/>
        <w:t>G_IPSEC_LA_IPCOMP_DEFLATE=1, /* Deflate IP Compression Algorithm */</w:t>
      </w:r>
    </w:p>
    <w:p w:rsidR="00203ACC" w:rsidRDefault="00203ACC" w:rsidP="00E22B81">
      <w:pPr>
        <w:spacing w:after="0"/>
        <w:rPr>
          <w:rFonts w:ascii="Courier New" w:hAnsi="Courier New" w:cs="Courier New"/>
        </w:rPr>
      </w:pPr>
      <w:r>
        <w:rPr>
          <w:rFonts w:ascii="Courier New" w:hAnsi="Courier New" w:cs="Courier New"/>
        </w:rPr>
        <w:tab/>
        <w:t>G_IPSEC_LA_IPCOMP_LZS /* LZS IP Compression Algorithm */</w:t>
      </w:r>
    </w:p>
    <w:p w:rsidR="00203ACC" w:rsidRDefault="00203ACC" w:rsidP="00E22B81">
      <w:pPr>
        <w:spacing w:after="0"/>
        <w:rPr>
          <w:rFonts w:ascii="Courier New" w:hAnsi="Courier New" w:cs="Courier New"/>
        </w:rPr>
      </w:pPr>
      <w:r>
        <w:rPr>
          <w:rFonts w:ascii="Courier New" w:hAnsi="Courier New" w:cs="Courier New"/>
        </w:rPr>
        <w:t>};</w:t>
      </w:r>
    </w:p>
    <w:p w:rsidR="00203ACC" w:rsidRPr="00C03B85" w:rsidRDefault="00203ACC" w:rsidP="00F608C9">
      <w:pPr>
        <w:pStyle w:val="Heading2"/>
      </w:pPr>
      <w:bookmarkStart w:id="878" w:name="_Toc422237147"/>
      <w:bookmarkStart w:id="879" w:name="_Toc424044133"/>
      <w:proofErr w:type="spellStart"/>
      <w:r w:rsidRPr="00C03B85">
        <w:t>g_ipsec_la_dscp_handle</w:t>
      </w:r>
      <w:bookmarkEnd w:id="878"/>
      <w:bookmarkEnd w:id="879"/>
      <w:proofErr w:type="spellEnd"/>
    </w:p>
    <w:p w:rsidR="00203ACC" w:rsidRDefault="00203ACC" w:rsidP="00E22B81">
      <w:pPr>
        <w:spacing w:after="0"/>
        <w:rPr>
          <w:rFonts w:ascii="Courier New" w:hAnsi="Courier New" w:cs="Courier New"/>
        </w:rPr>
      </w:pPr>
      <w:proofErr w:type="spellStart"/>
      <w:proofErr w:type="gramStart"/>
      <w:r>
        <w:rPr>
          <w:rFonts w:ascii="Courier New" w:hAnsi="Courier New" w:cs="Courier New"/>
        </w:rPr>
        <w:t>enum</w:t>
      </w:r>
      <w:proofErr w:type="spellEnd"/>
      <w:proofErr w:type="gramEnd"/>
      <w:r>
        <w:rPr>
          <w:rFonts w:ascii="Courier New" w:hAnsi="Courier New" w:cs="Courier New"/>
        </w:rPr>
        <w:t xml:space="preserve"> </w:t>
      </w:r>
      <w:proofErr w:type="spellStart"/>
      <w:r>
        <w:rPr>
          <w:rFonts w:ascii="Courier New" w:hAnsi="Courier New" w:cs="Courier New"/>
        </w:rPr>
        <w:t>g_ipsec_la_dscp_handle</w:t>
      </w:r>
      <w:proofErr w:type="spellEnd"/>
      <w:r>
        <w:rPr>
          <w:rFonts w:ascii="Courier New" w:hAnsi="Courier New" w:cs="Courier New"/>
        </w:rPr>
        <w:t xml:space="preserve"> {</w:t>
      </w:r>
    </w:p>
    <w:p w:rsidR="00203ACC" w:rsidRDefault="00203ACC" w:rsidP="00E22B81">
      <w:pPr>
        <w:spacing w:after="0"/>
        <w:rPr>
          <w:rFonts w:ascii="Courier New" w:hAnsi="Courier New" w:cs="Courier New"/>
        </w:rPr>
      </w:pPr>
      <w:r>
        <w:rPr>
          <w:rFonts w:ascii="Courier New" w:hAnsi="Courier New" w:cs="Courier New"/>
        </w:rPr>
        <w:tab/>
        <w:t>G_IPSEC_</w:t>
      </w:r>
      <w:ins w:id="880" w:author="Venkataraman Subhashini-B22166" w:date="2015-07-17T16:34:00Z">
        <w:r w:rsidR="0067172E">
          <w:rPr>
            <w:rFonts w:ascii="Courier New" w:hAnsi="Courier New" w:cs="Courier New"/>
          </w:rPr>
          <w:t>LA_</w:t>
        </w:r>
      </w:ins>
      <w:r>
        <w:rPr>
          <w:rFonts w:ascii="Courier New" w:hAnsi="Courier New" w:cs="Courier New"/>
        </w:rPr>
        <w:t>DSCP_COPY=1, /* copy from inner header to tunnel outer header */</w:t>
      </w:r>
    </w:p>
    <w:p w:rsidR="00203ACC" w:rsidRDefault="00203ACC" w:rsidP="00E22B81">
      <w:pPr>
        <w:spacing w:after="0"/>
        <w:rPr>
          <w:rFonts w:ascii="Courier New" w:hAnsi="Courier New" w:cs="Courier New"/>
        </w:rPr>
      </w:pPr>
      <w:r>
        <w:rPr>
          <w:rFonts w:ascii="Courier New" w:hAnsi="Courier New" w:cs="Courier New"/>
        </w:rPr>
        <w:tab/>
        <w:t>G_IPSEC_</w:t>
      </w:r>
      <w:ins w:id="881" w:author="Venkataraman Subhashini-B22166" w:date="2015-07-17T16:34:00Z">
        <w:r w:rsidR="0067172E">
          <w:rPr>
            <w:rFonts w:ascii="Courier New" w:hAnsi="Courier New" w:cs="Courier New"/>
          </w:rPr>
          <w:t>LA_</w:t>
        </w:r>
      </w:ins>
      <w:r>
        <w:rPr>
          <w:rFonts w:ascii="Courier New" w:hAnsi="Courier New" w:cs="Courier New"/>
        </w:rPr>
        <w:t>DSCP_CLEAR,</w:t>
      </w:r>
      <w:r>
        <w:rPr>
          <w:rFonts w:ascii="Courier New" w:hAnsi="Courier New" w:cs="Courier New"/>
        </w:rPr>
        <w:tab/>
        <w:t>/* Clear the DSCP value in outer header */</w:t>
      </w:r>
    </w:p>
    <w:p w:rsidR="00203ACC" w:rsidRDefault="00203ACC" w:rsidP="00E22B81">
      <w:pPr>
        <w:spacing w:after="0"/>
        <w:rPr>
          <w:rFonts w:ascii="Courier New" w:hAnsi="Courier New" w:cs="Courier New"/>
        </w:rPr>
      </w:pPr>
      <w:r>
        <w:rPr>
          <w:rFonts w:ascii="Courier New" w:hAnsi="Courier New" w:cs="Courier New"/>
        </w:rPr>
        <w:tab/>
        <w:t>G_IPSEC_</w:t>
      </w:r>
      <w:ins w:id="882" w:author="Venkataraman Subhashini-B22166" w:date="2015-07-17T16:34:00Z">
        <w:r w:rsidR="0067172E">
          <w:rPr>
            <w:rFonts w:ascii="Courier New" w:hAnsi="Courier New" w:cs="Courier New"/>
          </w:rPr>
          <w:t>LA_</w:t>
        </w:r>
      </w:ins>
      <w:r>
        <w:rPr>
          <w:rFonts w:ascii="Courier New" w:hAnsi="Courier New" w:cs="Courier New"/>
        </w:rPr>
        <w:t>DSCP_SET,</w:t>
      </w:r>
      <w:r>
        <w:rPr>
          <w:rFonts w:ascii="Courier New" w:hAnsi="Courier New" w:cs="Courier New"/>
        </w:rPr>
        <w:tab/>
        <w:t>/* Set the DSCP value in outer header to specific value */</w:t>
      </w:r>
    </w:p>
    <w:p w:rsidR="00203ACC" w:rsidRDefault="00203ACC" w:rsidP="00E22B81">
      <w:pPr>
        <w:spacing w:after="0"/>
        <w:rPr>
          <w:rFonts w:ascii="Courier New" w:hAnsi="Courier New" w:cs="Courier New"/>
        </w:rPr>
      </w:pPr>
      <w:r>
        <w:rPr>
          <w:rFonts w:ascii="Courier New" w:hAnsi="Courier New" w:cs="Courier New"/>
        </w:rPr>
        <w:t>};</w:t>
      </w:r>
    </w:p>
    <w:p w:rsidR="00203ACC" w:rsidRPr="00C03B85" w:rsidRDefault="00203ACC" w:rsidP="00F608C9">
      <w:pPr>
        <w:pStyle w:val="Heading2"/>
      </w:pPr>
      <w:bookmarkStart w:id="883" w:name="_Toc422237148"/>
      <w:bookmarkStart w:id="884" w:name="_Toc424044134"/>
      <w:proofErr w:type="spellStart"/>
      <w:r w:rsidRPr="00C03B85">
        <w:t>g_ipsec_la_df_handle</w:t>
      </w:r>
      <w:bookmarkEnd w:id="883"/>
      <w:bookmarkEnd w:id="884"/>
      <w:proofErr w:type="spellEnd"/>
    </w:p>
    <w:p w:rsidR="00203ACC" w:rsidRDefault="00203ACC" w:rsidP="00E22B81">
      <w:pPr>
        <w:spacing w:after="0"/>
        <w:rPr>
          <w:rFonts w:ascii="Courier New" w:hAnsi="Courier New" w:cs="Courier New"/>
        </w:rPr>
      </w:pPr>
      <w:proofErr w:type="spellStart"/>
      <w:proofErr w:type="gramStart"/>
      <w:r>
        <w:rPr>
          <w:rFonts w:ascii="Courier New" w:hAnsi="Courier New" w:cs="Courier New"/>
        </w:rPr>
        <w:t>enum</w:t>
      </w:r>
      <w:proofErr w:type="spellEnd"/>
      <w:proofErr w:type="gramEnd"/>
      <w:r>
        <w:rPr>
          <w:rFonts w:ascii="Courier New" w:hAnsi="Courier New" w:cs="Courier New"/>
        </w:rPr>
        <w:t xml:space="preserve"> </w:t>
      </w:r>
      <w:proofErr w:type="spellStart"/>
      <w:r>
        <w:rPr>
          <w:rFonts w:ascii="Courier New" w:hAnsi="Courier New" w:cs="Courier New"/>
        </w:rPr>
        <w:t>g_ipsec_la_df_handle</w:t>
      </w:r>
      <w:proofErr w:type="spellEnd"/>
      <w:r>
        <w:rPr>
          <w:rFonts w:ascii="Courier New" w:hAnsi="Courier New" w:cs="Courier New"/>
        </w:rPr>
        <w:t xml:space="preserve"> {</w:t>
      </w:r>
    </w:p>
    <w:p w:rsidR="00203ACC" w:rsidRDefault="00203ACC" w:rsidP="00E22B81">
      <w:pPr>
        <w:spacing w:after="0"/>
        <w:rPr>
          <w:rFonts w:ascii="Courier New" w:hAnsi="Courier New" w:cs="Courier New"/>
        </w:rPr>
      </w:pPr>
      <w:r>
        <w:rPr>
          <w:rFonts w:ascii="Courier New" w:hAnsi="Courier New" w:cs="Courier New"/>
        </w:rPr>
        <w:tab/>
        <w:t>G_IPSEC_</w:t>
      </w:r>
      <w:ins w:id="885" w:author="Venkataraman Subhashini-B22166" w:date="2015-07-17T16:33:00Z">
        <w:r w:rsidR="0067172E">
          <w:rPr>
            <w:rFonts w:ascii="Courier New" w:hAnsi="Courier New" w:cs="Courier New"/>
          </w:rPr>
          <w:t>LA_</w:t>
        </w:r>
      </w:ins>
      <w:r>
        <w:rPr>
          <w:rFonts w:ascii="Courier New" w:hAnsi="Courier New" w:cs="Courier New"/>
        </w:rPr>
        <w:t>DF_COPY=1, /* Copy DF bit from inner to outer */</w:t>
      </w:r>
    </w:p>
    <w:p w:rsidR="00203ACC" w:rsidRDefault="00203ACC" w:rsidP="00E22B81">
      <w:pPr>
        <w:spacing w:after="0"/>
        <w:ind w:firstLine="720"/>
        <w:rPr>
          <w:rFonts w:ascii="Courier New" w:hAnsi="Courier New" w:cs="Courier New"/>
        </w:rPr>
      </w:pPr>
      <w:r>
        <w:rPr>
          <w:rFonts w:ascii="Courier New" w:hAnsi="Courier New" w:cs="Courier New"/>
        </w:rPr>
        <w:t>G_IPSEC_</w:t>
      </w:r>
      <w:ins w:id="886" w:author="Venkataraman Subhashini-B22166" w:date="2015-07-17T16:33:00Z">
        <w:r w:rsidR="0067172E">
          <w:rPr>
            <w:rFonts w:ascii="Courier New" w:hAnsi="Courier New" w:cs="Courier New"/>
          </w:rPr>
          <w:t>LA_</w:t>
        </w:r>
      </w:ins>
      <w:r>
        <w:rPr>
          <w:rFonts w:ascii="Courier New" w:hAnsi="Courier New" w:cs="Courier New"/>
        </w:rPr>
        <w:t>DF_CLEAR, /* Clear the DF bit in outer header */</w:t>
      </w:r>
    </w:p>
    <w:p w:rsidR="00203ACC" w:rsidRDefault="00203ACC" w:rsidP="00E22B81">
      <w:pPr>
        <w:spacing w:after="0"/>
        <w:ind w:firstLine="720"/>
        <w:rPr>
          <w:rFonts w:ascii="Courier New" w:hAnsi="Courier New" w:cs="Courier New"/>
        </w:rPr>
      </w:pPr>
      <w:r>
        <w:rPr>
          <w:rFonts w:ascii="Courier New" w:hAnsi="Courier New" w:cs="Courier New"/>
        </w:rPr>
        <w:t>G_IPSEC_</w:t>
      </w:r>
      <w:ins w:id="887" w:author="Venkataraman Subhashini-B22166" w:date="2015-07-17T16:33:00Z">
        <w:r w:rsidR="0067172E">
          <w:rPr>
            <w:rFonts w:ascii="Courier New" w:hAnsi="Courier New" w:cs="Courier New"/>
          </w:rPr>
          <w:t>LA_</w:t>
        </w:r>
      </w:ins>
      <w:r>
        <w:rPr>
          <w:rFonts w:ascii="Courier New" w:hAnsi="Courier New" w:cs="Courier New"/>
        </w:rPr>
        <w:t>DF_SET</w:t>
      </w:r>
      <w:r>
        <w:rPr>
          <w:rFonts w:ascii="Courier New" w:hAnsi="Courier New" w:cs="Courier New"/>
        </w:rPr>
        <w:tab/>
        <w:t>/* Set the bit in the outer header */</w:t>
      </w:r>
    </w:p>
    <w:p w:rsidR="00203ACC" w:rsidRDefault="00203ACC" w:rsidP="00E22B81">
      <w:pPr>
        <w:spacing w:after="0"/>
        <w:rPr>
          <w:rFonts w:ascii="Courier New" w:hAnsi="Courier New" w:cs="Courier New"/>
        </w:rPr>
      </w:pPr>
      <w:r>
        <w:rPr>
          <w:rFonts w:ascii="Courier New" w:hAnsi="Courier New" w:cs="Courier New"/>
        </w:rPr>
        <w:t>};</w:t>
      </w:r>
    </w:p>
    <w:p w:rsidR="00203ACC" w:rsidRPr="00C03B85" w:rsidRDefault="00203ACC" w:rsidP="00F608C9">
      <w:pPr>
        <w:pStyle w:val="Heading2"/>
      </w:pPr>
      <w:bookmarkStart w:id="888" w:name="_Toc422237149"/>
      <w:bookmarkStart w:id="889" w:name="_Toc424044135"/>
      <w:proofErr w:type="spellStart"/>
      <w:r w:rsidRPr="00C03B85">
        <w:t>g_ipsec_la_sa_direction</w:t>
      </w:r>
      <w:bookmarkEnd w:id="888"/>
      <w:bookmarkEnd w:id="889"/>
      <w:proofErr w:type="spellEnd"/>
    </w:p>
    <w:p w:rsidR="00203ACC" w:rsidRPr="00113B31" w:rsidRDefault="00203ACC" w:rsidP="00E22B81">
      <w:pPr>
        <w:spacing w:after="0"/>
        <w:rPr>
          <w:rFonts w:ascii="Courier New" w:hAnsi="Courier New" w:cs="Courier New"/>
        </w:rPr>
      </w:pPr>
      <w:proofErr w:type="spellStart"/>
      <w:proofErr w:type="gramStart"/>
      <w:r w:rsidRPr="00113B31">
        <w:rPr>
          <w:rFonts w:ascii="Courier New" w:hAnsi="Courier New" w:cs="Courier New"/>
        </w:rPr>
        <w:t>enum</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g_ipsec_la_sa_direction</w:t>
      </w:r>
      <w:proofErr w:type="spellEnd"/>
      <w:r w:rsidRPr="00113B31">
        <w:rPr>
          <w:rFonts w:ascii="Courier New" w:hAnsi="Courier New" w:cs="Courier New"/>
        </w:rPr>
        <w:t xml:space="preserve"> {</w:t>
      </w:r>
    </w:p>
    <w:p w:rsidR="00203ACC" w:rsidRPr="00113B31" w:rsidRDefault="00203ACC" w:rsidP="00E22B81">
      <w:pPr>
        <w:spacing w:after="0"/>
        <w:rPr>
          <w:rFonts w:ascii="Courier New" w:hAnsi="Courier New" w:cs="Courier New"/>
        </w:rPr>
      </w:pPr>
      <w:r w:rsidRPr="00113B31">
        <w:rPr>
          <w:rFonts w:ascii="Courier New" w:hAnsi="Courier New" w:cs="Courier New"/>
        </w:rPr>
        <w:tab/>
        <w:t>G_IPSEC_LA_</w:t>
      </w:r>
      <w:del w:id="890" w:author="Venkataraman Subhashini-B22166" w:date="2015-07-17T13:06:00Z">
        <w:r w:rsidRPr="00113B31" w:rsidDel="008C4DC8">
          <w:rPr>
            <w:rFonts w:ascii="Courier New" w:hAnsi="Courier New" w:cs="Courier New"/>
          </w:rPr>
          <w:delText>IPSEC</w:delText>
        </w:r>
      </w:del>
      <w:ins w:id="891" w:author="Venkataraman Subhashini-B22166" w:date="2015-07-17T13:06:00Z">
        <w:r w:rsidR="008C4DC8">
          <w:rPr>
            <w:rFonts w:ascii="Courier New" w:hAnsi="Courier New" w:cs="Courier New"/>
          </w:rPr>
          <w:t>SA</w:t>
        </w:r>
      </w:ins>
      <w:r w:rsidRPr="00113B31">
        <w:rPr>
          <w:rFonts w:ascii="Courier New" w:hAnsi="Courier New" w:cs="Courier New"/>
        </w:rPr>
        <w:t>_INBOUND,</w:t>
      </w:r>
    </w:p>
    <w:p w:rsidR="00203ACC" w:rsidRPr="00113B31" w:rsidRDefault="00203ACC" w:rsidP="00E22B81">
      <w:pPr>
        <w:spacing w:after="0"/>
        <w:rPr>
          <w:rFonts w:ascii="Courier New" w:hAnsi="Courier New" w:cs="Courier New"/>
        </w:rPr>
      </w:pPr>
      <w:r w:rsidRPr="00113B31">
        <w:rPr>
          <w:rFonts w:ascii="Courier New" w:hAnsi="Courier New" w:cs="Courier New"/>
        </w:rPr>
        <w:tab/>
        <w:t>G_IPSEC_LA_</w:t>
      </w:r>
      <w:del w:id="892" w:author="Venkataraman Subhashini-B22166" w:date="2015-07-17T13:06:00Z">
        <w:r w:rsidRPr="00113B31" w:rsidDel="008C4DC8">
          <w:rPr>
            <w:rFonts w:ascii="Courier New" w:hAnsi="Courier New" w:cs="Courier New"/>
          </w:rPr>
          <w:delText>IPSEC</w:delText>
        </w:r>
      </w:del>
      <w:ins w:id="893" w:author="Venkataraman Subhashini-B22166" w:date="2015-07-17T13:06:00Z">
        <w:r w:rsidR="008C4DC8">
          <w:rPr>
            <w:rFonts w:ascii="Courier New" w:hAnsi="Courier New" w:cs="Courier New"/>
          </w:rPr>
          <w:t>SA</w:t>
        </w:r>
      </w:ins>
      <w:r w:rsidRPr="00113B31">
        <w:rPr>
          <w:rFonts w:ascii="Courier New" w:hAnsi="Courier New" w:cs="Courier New"/>
        </w:rPr>
        <w:t>_OUTBOUND</w:t>
      </w:r>
    </w:p>
    <w:p w:rsidR="00203ACC" w:rsidRDefault="00203ACC" w:rsidP="00E22B81">
      <w:pPr>
        <w:spacing w:after="0"/>
        <w:rPr>
          <w:rFonts w:ascii="Courier New" w:hAnsi="Courier New" w:cs="Courier New"/>
        </w:rPr>
      </w:pPr>
      <w:r w:rsidRPr="00113B31">
        <w:rPr>
          <w:rFonts w:ascii="Courier New" w:hAnsi="Courier New" w:cs="Courier New"/>
        </w:rPr>
        <w:t>};</w:t>
      </w:r>
    </w:p>
    <w:p w:rsidR="00203ACC" w:rsidRPr="00113B31" w:rsidRDefault="00203ACC" w:rsidP="00E35EAA">
      <w:pPr>
        <w:pStyle w:val="Heading2"/>
      </w:pPr>
      <w:bookmarkStart w:id="894" w:name="_Toc422237150"/>
      <w:bookmarkStart w:id="895" w:name="_Toc424044136"/>
      <w:proofErr w:type="spellStart"/>
      <w:r>
        <w:t>g_ipsec_</w:t>
      </w:r>
      <w:ins w:id="896" w:author="Venkataraman Subhashini-B22166" w:date="2015-07-17T12:56:00Z">
        <w:r w:rsidR="008C4DC8">
          <w:t>la_</w:t>
        </w:r>
      </w:ins>
      <w:r>
        <w:t>sa_flags</w:t>
      </w:r>
      <w:bookmarkEnd w:id="894"/>
      <w:bookmarkEnd w:id="895"/>
      <w:proofErr w:type="spellEnd"/>
    </w:p>
    <w:p w:rsidR="00203ACC" w:rsidRPr="00113B31" w:rsidRDefault="00203ACC" w:rsidP="008667E6">
      <w:pPr>
        <w:spacing w:after="0"/>
        <w:rPr>
          <w:rFonts w:ascii="Courier New" w:hAnsi="Courier New" w:cs="Courier New"/>
        </w:rPr>
      </w:pPr>
      <w:proofErr w:type="spellStart"/>
      <w:proofErr w:type="gramStart"/>
      <w:r w:rsidRPr="00113B31">
        <w:rPr>
          <w:rFonts w:ascii="Courier New" w:hAnsi="Courier New" w:cs="Courier New"/>
        </w:rPr>
        <w:t>enum</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w:t>
      </w:r>
      <w:ins w:id="897" w:author="Venkataraman Subhashini-B22166" w:date="2015-07-17T12:56:00Z">
        <w:r w:rsidR="008C4DC8">
          <w:rPr>
            <w:rFonts w:ascii="Courier New" w:hAnsi="Courier New" w:cs="Courier New"/>
          </w:rPr>
          <w:t>la_</w:t>
        </w:r>
      </w:ins>
      <w:r w:rsidRPr="00113B31">
        <w:rPr>
          <w:rFonts w:ascii="Courier New" w:hAnsi="Courier New" w:cs="Courier New"/>
        </w:rPr>
        <w:t>sa_flags</w:t>
      </w:r>
      <w:proofErr w:type="spellEnd"/>
    </w:p>
    <w:p w:rsidR="00203ACC" w:rsidRPr="00113B31" w:rsidRDefault="00203ACC">
      <w:pPr>
        <w:spacing w:after="0"/>
        <w:rPr>
          <w:rFonts w:ascii="Courier New" w:hAnsi="Courier New" w:cs="Courier New"/>
        </w:rPr>
      </w:pPr>
      <w:r w:rsidRPr="00113B31">
        <w:rPr>
          <w:rFonts w:ascii="Courier New" w:hAnsi="Courier New" w:cs="Courier New"/>
        </w:rPr>
        <w:t>{</w:t>
      </w:r>
    </w:p>
    <w:p w:rsidR="00203ACC" w:rsidRPr="00113B31" w:rsidRDefault="00203ACC">
      <w:pPr>
        <w:spacing w:after="0"/>
        <w:rPr>
          <w:rFonts w:ascii="Courier New" w:hAnsi="Courier New" w:cs="Courier New"/>
        </w:rPr>
      </w:pPr>
      <w:r w:rsidRPr="00113B31">
        <w:rPr>
          <w:rFonts w:ascii="Courier New" w:hAnsi="Courier New" w:cs="Courier New"/>
        </w:rPr>
        <w:tab/>
        <w:t xml:space="preserve">G_IPSEC_LA_SA_DO_UDP_ENCAP_FOR_NAT_TRAVERSAL = </w:t>
      </w:r>
      <w:proofErr w:type="gramStart"/>
      <w:r w:rsidRPr="00113B31">
        <w:rPr>
          <w:rFonts w:ascii="Courier New" w:hAnsi="Courier New" w:cs="Courier New"/>
        </w:rPr>
        <w:t>BIT(</w:t>
      </w:r>
      <w:proofErr w:type="gramEnd"/>
      <w:r w:rsidRPr="00113B31">
        <w:rPr>
          <w:rFonts w:ascii="Courier New" w:hAnsi="Courier New" w:cs="Courier New"/>
        </w:rPr>
        <w:t>1),</w:t>
      </w:r>
    </w:p>
    <w:p w:rsidR="00203ACC" w:rsidRPr="00113B31" w:rsidRDefault="00203ACC">
      <w:pPr>
        <w:spacing w:after="0"/>
        <w:rPr>
          <w:rFonts w:ascii="Courier New" w:hAnsi="Courier New" w:cs="Courier New"/>
        </w:rPr>
      </w:pPr>
      <w:r w:rsidRPr="00113B31">
        <w:rPr>
          <w:rFonts w:ascii="Courier New" w:hAnsi="Courier New" w:cs="Courier New"/>
        </w:rPr>
        <w:lastRenderedPageBreak/>
        <w:tab/>
        <w:t xml:space="preserve">G_IPSEC_LA_SA_USE_ECN = </w:t>
      </w:r>
      <w:proofErr w:type="gramStart"/>
      <w:r w:rsidRPr="00113B31">
        <w:rPr>
          <w:rFonts w:ascii="Courier New" w:hAnsi="Courier New" w:cs="Courier New"/>
        </w:rPr>
        <w:t>BIT(</w:t>
      </w:r>
      <w:proofErr w:type="gramEnd"/>
      <w:r w:rsidRPr="00113B31">
        <w:rPr>
          <w:rFonts w:ascii="Courier New" w:hAnsi="Courier New" w:cs="Courier New"/>
        </w:rPr>
        <w:t>2),</w:t>
      </w:r>
    </w:p>
    <w:p w:rsidR="00203ACC" w:rsidRPr="00113B31" w:rsidRDefault="00203ACC">
      <w:pPr>
        <w:spacing w:after="0"/>
        <w:rPr>
          <w:rFonts w:ascii="Courier New" w:hAnsi="Courier New" w:cs="Courier New"/>
        </w:rPr>
      </w:pPr>
      <w:r w:rsidRPr="00113B31">
        <w:rPr>
          <w:rFonts w:ascii="Courier New" w:hAnsi="Courier New" w:cs="Courier New"/>
        </w:rPr>
        <w:tab/>
        <w:t xml:space="preserve">G_IPSEC_LA_SA_LIFETIME_IN_KB = </w:t>
      </w:r>
      <w:proofErr w:type="gramStart"/>
      <w:r w:rsidRPr="00113B31">
        <w:rPr>
          <w:rFonts w:ascii="Courier New" w:hAnsi="Courier New" w:cs="Courier New"/>
        </w:rPr>
        <w:t>BIT(</w:t>
      </w:r>
      <w:proofErr w:type="gramEnd"/>
      <w:r w:rsidRPr="00113B31">
        <w:rPr>
          <w:rFonts w:ascii="Courier New" w:hAnsi="Courier New" w:cs="Courier New"/>
        </w:rPr>
        <w:t>3),</w:t>
      </w:r>
    </w:p>
    <w:p w:rsidR="00203ACC" w:rsidRPr="00113B31" w:rsidRDefault="00203ACC">
      <w:pPr>
        <w:spacing w:after="0"/>
        <w:ind w:firstLine="720"/>
        <w:rPr>
          <w:rFonts w:ascii="Courier New" w:hAnsi="Courier New" w:cs="Courier New"/>
        </w:rPr>
      </w:pPr>
      <w:r w:rsidRPr="00113B31">
        <w:rPr>
          <w:rFonts w:ascii="Courier New" w:hAnsi="Courier New" w:cs="Courier New"/>
        </w:rPr>
        <w:t xml:space="preserve">G_IPSEC_LA_SA_DO_ANTI_REPLAY_CHECK = </w:t>
      </w:r>
      <w:proofErr w:type="gramStart"/>
      <w:r w:rsidRPr="00113B31">
        <w:rPr>
          <w:rFonts w:ascii="Courier New" w:hAnsi="Courier New" w:cs="Courier New"/>
        </w:rPr>
        <w:t>BIT(</w:t>
      </w:r>
      <w:proofErr w:type="gramEnd"/>
      <w:r w:rsidRPr="00113B31">
        <w:rPr>
          <w:rFonts w:ascii="Courier New" w:hAnsi="Courier New" w:cs="Courier New"/>
        </w:rPr>
        <w:t>4),</w:t>
      </w:r>
    </w:p>
    <w:p w:rsidR="00203ACC" w:rsidRDefault="00203ACC">
      <w:pPr>
        <w:spacing w:after="0"/>
        <w:rPr>
          <w:ins w:id="898" w:author="Venkataraman Subhashini-B22166" w:date="2015-07-17T15:15:00Z"/>
          <w:rFonts w:ascii="Courier New" w:hAnsi="Courier New" w:cs="Courier New"/>
        </w:rPr>
      </w:pPr>
      <w:r w:rsidRPr="00113B31">
        <w:rPr>
          <w:rFonts w:ascii="Courier New" w:hAnsi="Courier New" w:cs="Courier New"/>
        </w:rPr>
        <w:tab/>
        <w:t xml:space="preserve">G_IPSEC_LA_SA_ENCAP_TRANSPORT_MODE = </w:t>
      </w:r>
      <w:proofErr w:type="gramStart"/>
      <w:r w:rsidRPr="00113B31">
        <w:rPr>
          <w:rFonts w:ascii="Courier New" w:hAnsi="Courier New" w:cs="Courier New"/>
        </w:rPr>
        <w:t>BIT(</w:t>
      </w:r>
      <w:proofErr w:type="gramEnd"/>
      <w:r w:rsidRPr="00113B31">
        <w:rPr>
          <w:rFonts w:ascii="Courier New" w:hAnsi="Courier New" w:cs="Courier New"/>
        </w:rPr>
        <w:t>5)</w:t>
      </w:r>
      <w:ins w:id="899" w:author="Venkataraman Subhashini-B22166" w:date="2015-07-17T15:08:00Z">
        <w:r w:rsidR="00761A92">
          <w:rPr>
            <w:rFonts w:ascii="Courier New" w:hAnsi="Courier New" w:cs="Courier New"/>
          </w:rPr>
          <w:t>,</w:t>
        </w:r>
      </w:ins>
    </w:p>
    <w:p w:rsidR="001307CF" w:rsidRDefault="001307CF">
      <w:pPr>
        <w:spacing w:after="0"/>
        <w:rPr>
          <w:ins w:id="900" w:author="Venkataraman Subhashini-B22166" w:date="2015-07-17T15:08:00Z"/>
          <w:rFonts w:ascii="Courier New" w:hAnsi="Courier New" w:cs="Courier New"/>
        </w:rPr>
      </w:pPr>
      <w:ins w:id="901" w:author="Venkataraman Subhashini-B22166" w:date="2015-07-17T15:15:00Z">
        <w:r>
          <w:rPr>
            <w:rFonts w:ascii="Courier New" w:hAnsi="Courier New" w:cs="Courier New"/>
          </w:rPr>
          <w:tab/>
          <w:t>G_IPSEC_LA_SA_USE_ESN=</w:t>
        </w:r>
        <w:proofErr w:type="gramStart"/>
        <w:r>
          <w:rPr>
            <w:rFonts w:ascii="Courier New" w:hAnsi="Courier New" w:cs="Courier New"/>
          </w:rPr>
          <w:t>BIT(</w:t>
        </w:r>
      </w:ins>
      <w:proofErr w:type="gramEnd"/>
      <w:ins w:id="902" w:author="Venkataraman Subhashini-B22166" w:date="2015-07-17T15:16:00Z">
        <w:r>
          <w:rPr>
            <w:rFonts w:ascii="Courier New" w:hAnsi="Courier New" w:cs="Courier New"/>
          </w:rPr>
          <w:t>6</w:t>
        </w:r>
      </w:ins>
      <w:ins w:id="903" w:author="Venkataraman Subhashini-B22166" w:date="2015-07-17T15:15:00Z">
        <w:r>
          <w:rPr>
            <w:rFonts w:ascii="Courier New" w:hAnsi="Courier New" w:cs="Courier New"/>
          </w:rPr>
          <w:t>),</w:t>
        </w:r>
      </w:ins>
    </w:p>
    <w:p w:rsidR="00761A92" w:rsidRDefault="001307CF">
      <w:pPr>
        <w:spacing w:after="0"/>
        <w:rPr>
          <w:ins w:id="904" w:author="Venkataraman Subhashini-B22166" w:date="2015-07-17T15:50:00Z"/>
          <w:rFonts w:ascii="Courier New" w:hAnsi="Courier New" w:cs="Courier New"/>
        </w:rPr>
      </w:pPr>
      <w:ins w:id="905" w:author="Venkataraman Subhashini-B22166" w:date="2015-07-17T15:08:00Z">
        <w:r>
          <w:rPr>
            <w:rFonts w:ascii="Courier New" w:hAnsi="Courier New" w:cs="Courier New"/>
          </w:rPr>
          <w:tab/>
          <w:t>G_IPSEC_LA_SA_USE_IPv6=</w:t>
        </w:r>
        <w:proofErr w:type="gramStart"/>
        <w:r>
          <w:rPr>
            <w:rFonts w:ascii="Courier New" w:hAnsi="Courier New" w:cs="Courier New"/>
          </w:rPr>
          <w:t>BIT(</w:t>
        </w:r>
        <w:proofErr w:type="gramEnd"/>
        <w:r>
          <w:rPr>
            <w:rFonts w:ascii="Courier New" w:hAnsi="Courier New" w:cs="Courier New"/>
          </w:rPr>
          <w:t>7</w:t>
        </w:r>
        <w:r w:rsidR="00761A92">
          <w:rPr>
            <w:rFonts w:ascii="Courier New" w:hAnsi="Courier New" w:cs="Courier New"/>
          </w:rPr>
          <w:t>)</w:t>
        </w:r>
      </w:ins>
      <w:ins w:id="906" w:author="Venkataraman Subhashini-B22166" w:date="2015-07-17T15:50:00Z">
        <w:r w:rsidR="00DC4CB9">
          <w:rPr>
            <w:rFonts w:ascii="Courier New" w:hAnsi="Courier New" w:cs="Courier New"/>
          </w:rPr>
          <w:t>,</w:t>
        </w:r>
      </w:ins>
    </w:p>
    <w:p w:rsidR="00DC4CB9" w:rsidRPr="00DC4CB9" w:rsidRDefault="00DC4CB9" w:rsidP="00DC4CB9">
      <w:pPr>
        <w:spacing w:after="0"/>
        <w:rPr>
          <w:ins w:id="907" w:author="Venkataraman Subhashini-B22166" w:date="2015-07-17T15:50:00Z"/>
          <w:rFonts w:ascii="Courier New" w:hAnsi="Courier New" w:cs="Courier New"/>
        </w:rPr>
      </w:pPr>
      <w:ins w:id="908" w:author="Venkataraman Subhashini-B22166" w:date="2015-07-17T15:50:00Z">
        <w:r>
          <w:rPr>
            <w:rFonts w:ascii="Courier New" w:hAnsi="Courier New" w:cs="Courier New"/>
          </w:rPr>
          <w:tab/>
        </w:r>
        <w:r w:rsidRPr="00DC4CB9">
          <w:rPr>
            <w:rFonts w:ascii="Courier New" w:hAnsi="Courier New" w:cs="Courier New"/>
          </w:rPr>
          <w:t>G_IPSEC_LA_NOTIFY_LIFETIME_KB_EXPIRY=</w:t>
        </w:r>
        <w:proofErr w:type="gramStart"/>
        <w:r w:rsidRPr="00DC4CB9">
          <w:rPr>
            <w:rFonts w:ascii="Courier New" w:hAnsi="Courier New" w:cs="Courier New"/>
          </w:rPr>
          <w:t>BIT(</w:t>
        </w:r>
        <w:proofErr w:type="gramEnd"/>
        <w:r w:rsidRPr="00DC4CB9">
          <w:rPr>
            <w:rFonts w:ascii="Courier New" w:hAnsi="Courier New" w:cs="Courier New"/>
          </w:rPr>
          <w:t>8),</w:t>
        </w:r>
      </w:ins>
    </w:p>
    <w:p w:rsidR="00DC4CB9" w:rsidRPr="00DC4CB9" w:rsidRDefault="00DC4CB9" w:rsidP="00DC4CB9">
      <w:pPr>
        <w:spacing w:after="0"/>
        <w:rPr>
          <w:ins w:id="909" w:author="Venkataraman Subhashini-B22166" w:date="2015-07-17T15:50:00Z"/>
          <w:rFonts w:ascii="Courier New" w:hAnsi="Courier New" w:cs="Courier New"/>
        </w:rPr>
      </w:pPr>
      <w:ins w:id="910" w:author="Venkataraman Subhashini-B22166" w:date="2015-07-17T15:50:00Z">
        <w:r w:rsidRPr="00DC4CB9">
          <w:rPr>
            <w:rFonts w:ascii="Courier New" w:hAnsi="Courier New" w:cs="Courier New"/>
          </w:rPr>
          <w:tab/>
          <w:t>G_IPSEC_LA_NOTIFY_SEQNUM_OVERFLOW=</w:t>
        </w:r>
        <w:proofErr w:type="gramStart"/>
        <w:r w:rsidRPr="00DC4CB9">
          <w:rPr>
            <w:rFonts w:ascii="Courier New" w:hAnsi="Courier New" w:cs="Courier New"/>
          </w:rPr>
          <w:t>BIT(</w:t>
        </w:r>
        <w:proofErr w:type="gramEnd"/>
        <w:r w:rsidRPr="00DC4CB9">
          <w:rPr>
            <w:rFonts w:ascii="Courier New" w:hAnsi="Courier New" w:cs="Courier New"/>
          </w:rPr>
          <w:t>9),</w:t>
        </w:r>
      </w:ins>
    </w:p>
    <w:p w:rsidR="00DC4CB9" w:rsidRPr="00113B31" w:rsidRDefault="00DC4CB9">
      <w:pPr>
        <w:spacing w:after="0"/>
        <w:rPr>
          <w:rFonts w:ascii="Courier New" w:hAnsi="Courier New" w:cs="Courier New"/>
        </w:rPr>
      </w:pPr>
      <w:ins w:id="911" w:author="Venkataraman Subhashini-B22166" w:date="2015-07-17T15:50:00Z">
        <w:r w:rsidRPr="00DC4CB9">
          <w:rPr>
            <w:rFonts w:ascii="Courier New" w:hAnsi="Courier New" w:cs="Courier New"/>
          </w:rPr>
          <w:tab/>
          <w:t>G_IPSEC_LA_NOTIFY_SEQNUM_PERIODIC=</w:t>
        </w:r>
        <w:proofErr w:type="gramStart"/>
        <w:r w:rsidRPr="00DC4CB9">
          <w:rPr>
            <w:rFonts w:ascii="Courier New" w:hAnsi="Courier New" w:cs="Courier New"/>
          </w:rPr>
          <w:t>BIT(</w:t>
        </w:r>
        <w:proofErr w:type="gramEnd"/>
        <w:r w:rsidRPr="00DC4CB9">
          <w:rPr>
            <w:rFonts w:ascii="Courier New" w:hAnsi="Courier New" w:cs="Courier New"/>
          </w:rPr>
          <w:t>10)</w:t>
        </w:r>
      </w:ins>
    </w:p>
    <w:p w:rsidR="00203ACC" w:rsidRDefault="00203ACC">
      <w:pPr>
        <w:spacing w:after="0"/>
        <w:rPr>
          <w:rFonts w:ascii="Courier New" w:hAnsi="Courier New" w:cs="Courier New"/>
        </w:rPr>
      </w:pPr>
      <w:r w:rsidRPr="00113B31">
        <w:rPr>
          <w:rFonts w:ascii="Courier New" w:hAnsi="Courier New" w:cs="Courier New"/>
        </w:rPr>
        <w:t>};</w:t>
      </w:r>
    </w:p>
    <w:p w:rsidR="00203ACC" w:rsidRPr="00C03B85" w:rsidRDefault="00203ACC" w:rsidP="00F608C9">
      <w:pPr>
        <w:pStyle w:val="Heading2"/>
      </w:pPr>
      <w:bookmarkStart w:id="912" w:name="_Toc422237151"/>
      <w:bookmarkStart w:id="913" w:name="_Toc424044137"/>
      <w:proofErr w:type="spellStart"/>
      <w:r w:rsidRPr="00C03B85">
        <w:t>g_ipsec_la_inb_sa_flags</w:t>
      </w:r>
      <w:bookmarkEnd w:id="912"/>
      <w:bookmarkEnd w:id="913"/>
      <w:proofErr w:type="spellEnd"/>
    </w:p>
    <w:p w:rsidR="00203ACC" w:rsidRPr="00113B31" w:rsidRDefault="00203ACC" w:rsidP="00E22B81">
      <w:pPr>
        <w:spacing w:after="0"/>
        <w:rPr>
          <w:rFonts w:ascii="Courier New" w:hAnsi="Courier New" w:cs="Courier New"/>
        </w:rPr>
      </w:pPr>
      <w:proofErr w:type="spellStart"/>
      <w:proofErr w:type="gramStart"/>
      <w:r w:rsidRPr="00113B31">
        <w:rPr>
          <w:rFonts w:ascii="Courier New" w:hAnsi="Courier New" w:cs="Courier New"/>
        </w:rPr>
        <w:t>enum</w:t>
      </w:r>
      <w:proofErr w:type="spellEnd"/>
      <w:proofErr w:type="gramEnd"/>
      <w:r w:rsidRPr="00113B31">
        <w:rPr>
          <w:rFonts w:ascii="Courier New" w:hAnsi="Courier New" w:cs="Courier New"/>
        </w:rPr>
        <w:t xml:space="preserve"> </w:t>
      </w:r>
      <w:proofErr w:type="spellStart"/>
      <w:r w:rsidRPr="00113B31">
        <w:rPr>
          <w:rFonts w:ascii="Courier New" w:hAnsi="Courier New" w:cs="Courier New"/>
        </w:rPr>
        <w:t>g_ipsec_la_inb_sa_flags</w:t>
      </w:r>
      <w:proofErr w:type="spellEnd"/>
      <w:r w:rsidRPr="00113B31">
        <w:rPr>
          <w:rFonts w:ascii="Courier New" w:hAnsi="Courier New" w:cs="Courier New"/>
        </w:rPr>
        <w:t xml:space="preserve"> {</w:t>
      </w:r>
    </w:p>
    <w:p w:rsidR="00203ACC" w:rsidRPr="00113B31" w:rsidRDefault="00203ACC" w:rsidP="00E22B81">
      <w:pPr>
        <w:spacing w:after="0"/>
        <w:rPr>
          <w:rFonts w:ascii="Courier New" w:hAnsi="Courier New" w:cs="Courier New"/>
        </w:rPr>
      </w:pPr>
      <w:r w:rsidRPr="00113B31">
        <w:rPr>
          <w:rFonts w:ascii="Courier New" w:hAnsi="Courier New" w:cs="Courier New"/>
        </w:rPr>
        <w:tab/>
        <w:t>NF_IPSEC_INB_SA_PROPOGATE_ECN =1</w:t>
      </w:r>
    </w:p>
    <w:p w:rsidR="00203ACC" w:rsidRPr="00113B31" w:rsidRDefault="00203ACC" w:rsidP="00E22B81">
      <w:pPr>
        <w:spacing w:after="0"/>
        <w:rPr>
          <w:rFonts w:ascii="Courier New" w:hAnsi="Courier New" w:cs="Courier New"/>
        </w:rPr>
      </w:pPr>
      <w:r w:rsidRPr="00113B31">
        <w:rPr>
          <w:rFonts w:ascii="Courier New" w:hAnsi="Courier New" w:cs="Courier New"/>
        </w:rPr>
        <w:tab/>
        <w:t>/* When set, ENC from outer tunnel packet will be propagated to the decrypted packet */</w:t>
      </w:r>
    </w:p>
    <w:p w:rsidR="00203ACC" w:rsidRPr="00113B31" w:rsidRDefault="00203ACC" w:rsidP="00E22B81">
      <w:pPr>
        <w:spacing w:after="0"/>
        <w:rPr>
          <w:rFonts w:ascii="Courier New" w:hAnsi="Courier New" w:cs="Courier New"/>
        </w:rPr>
      </w:pPr>
      <w:r w:rsidRPr="00113B31">
        <w:rPr>
          <w:rFonts w:ascii="Courier New" w:hAnsi="Courier New" w:cs="Courier New"/>
        </w:rPr>
        <w:t>};</w:t>
      </w:r>
    </w:p>
    <w:p w:rsidR="00203ACC" w:rsidRPr="00C03B85" w:rsidRDefault="00203ACC" w:rsidP="00F608C9">
      <w:pPr>
        <w:pStyle w:val="Heading2"/>
      </w:pPr>
      <w:bookmarkStart w:id="914" w:name="_Toc422237152"/>
      <w:bookmarkStart w:id="915" w:name="_Toc424044138"/>
      <w:proofErr w:type="spellStart"/>
      <w:r w:rsidRPr="00C03B85">
        <w:t>g_ipsec_la_sa_modify_replay_info_flags</w:t>
      </w:r>
      <w:bookmarkEnd w:id="914"/>
      <w:bookmarkEnd w:id="915"/>
      <w:proofErr w:type="spellEnd"/>
      <w:r w:rsidRPr="00C03B85">
        <w:tab/>
      </w:r>
    </w:p>
    <w:p w:rsidR="00203ACC" w:rsidRPr="003330BE" w:rsidRDefault="00203ACC" w:rsidP="00E22B81">
      <w:pPr>
        <w:spacing w:after="0"/>
        <w:rPr>
          <w:rFonts w:ascii="Courier New" w:hAnsi="Courier New" w:cs="Courier New"/>
        </w:rPr>
      </w:pPr>
      <w:proofErr w:type="spellStart"/>
      <w:proofErr w:type="gramStart"/>
      <w:r w:rsidRPr="003330BE">
        <w:rPr>
          <w:rFonts w:ascii="Courier New" w:hAnsi="Courier New" w:cs="Courier New"/>
        </w:rPr>
        <w:t>enum</w:t>
      </w:r>
      <w:proofErr w:type="spellEnd"/>
      <w:proofErr w:type="gramEnd"/>
      <w:r w:rsidRPr="003330BE">
        <w:rPr>
          <w:rFonts w:ascii="Courier New" w:hAnsi="Courier New" w:cs="Courier New"/>
        </w:rPr>
        <w:t xml:space="preserve"> </w:t>
      </w:r>
      <w:proofErr w:type="spellStart"/>
      <w:r w:rsidRPr="003330BE">
        <w:rPr>
          <w:rFonts w:ascii="Courier New" w:hAnsi="Courier New" w:cs="Courier New"/>
        </w:rPr>
        <w:t>g_ipsec_la_sa_modify_replay_info_flags</w:t>
      </w:r>
      <w:proofErr w:type="spellEnd"/>
      <w:r w:rsidRPr="003330BE">
        <w:rPr>
          <w:rFonts w:ascii="Courier New" w:hAnsi="Courier New" w:cs="Courier New"/>
        </w:rPr>
        <w:t xml:space="preserve"> {</w:t>
      </w:r>
    </w:p>
    <w:p w:rsidR="00203ACC" w:rsidRPr="003330BE" w:rsidRDefault="00203ACC" w:rsidP="00E22B81">
      <w:pPr>
        <w:spacing w:after="0"/>
        <w:rPr>
          <w:rFonts w:ascii="Courier New" w:hAnsi="Courier New" w:cs="Courier New"/>
        </w:rPr>
      </w:pPr>
      <w:r w:rsidRPr="003330BE">
        <w:rPr>
          <w:rFonts w:ascii="Courier New" w:hAnsi="Courier New" w:cs="Courier New"/>
        </w:rPr>
        <w:tab/>
        <w:t xml:space="preserve">G_IPSEC_LA_SA_MODIFY_SEQ_NUM= </w:t>
      </w:r>
      <w:proofErr w:type="gramStart"/>
      <w:r w:rsidRPr="003330BE">
        <w:rPr>
          <w:rFonts w:ascii="Courier New" w:hAnsi="Courier New" w:cs="Courier New"/>
        </w:rPr>
        <w:t>BIT(</w:t>
      </w:r>
      <w:proofErr w:type="gramEnd"/>
      <w:r w:rsidRPr="003330BE">
        <w:rPr>
          <w:rFonts w:ascii="Courier New" w:hAnsi="Courier New" w:cs="Courier New"/>
        </w:rPr>
        <w:t>1), /* Sequence number is being updated */</w:t>
      </w:r>
    </w:p>
    <w:p w:rsidR="00203ACC" w:rsidRPr="003330BE" w:rsidRDefault="00203ACC" w:rsidP="00E22B81">
      <w:pPr>
        <w:spacing w:after="0"/>
        <w:rPr>
          <w:rFonts w:ascii="Courier New" w:hAnsi="Courier New" w:cs="Courier New"/>
        </w:rPr>
      </w:pPr>
      <w:r w:rsidRPr="003330BE">
        <w:rPr>
          <w:rFonts w:ascii="Courier New" w:hAnsi="Courier New" w:cs="Courier New"/>
        </w:rPr>
        <w:tab/>
        <w:t xml:space="preserve">G_IPSEC_LA_SA_MODIFY_ANTI_REPLAY_WINDOW = </w:t>
      </w:r>
      <w:proofErr w:type="gramStart"/>
      <w:r w:rsidRPr="003330BE">
        <w:rPr>
          <w:rFonts w:ascii="Courier New" w:hAnsi="Courier New" w:cs="Courier New"/>
        </w:rPr>
        <w:t>BIT(</w:t>
      </w:r>
      <w:proofErr w:type="gramEnd"/>
      <w:r w:rsidRPr="003330BE">
        <w:rPr>
          <w:rFonts w:ascii="Courier New" w:hAnsi="Courier New" w:cs="Courier New"/>
        </w:rPr>
        <w:t>2) /* Anti-replay window is being updated */</w:t>
      </w:r>
    </w:p>
    <w:p w:rsidR="00203ACC" w:rsidRPr="003330BE" w:rsidRDefault="00203ACC" w:rsidP="00E22B81">
      <w:pPr>
        <w:spacing w:after="0"/>
        <w:rPr>
          <w:rFonts w:ascii="Courier New" w:hAnsi="Courier New" w:cs="Courier New"/>
        </w:rPr>
      </w:pPr>
      <w:r w:rsidRPr="003330BE">
        <w:rPr>
          <w:rFonts w:ascii="Courier New" w:hAnsi="Courier New" w:cs="Courier New"/>
        </w:rPr>
        <w:t>};</w:t>
      </w:r>
    </w:p>
    <w:p w:rsidR="00203ACC" w:rsidRPr="00113B31" w:rsidRDefault="00203ACC" w:rsidP="00203ACC">
      <w:pPr>
        <w:rPr>
          <w:rFonts w:ascii="Courier New" w:hAnsi="Courier New" w:cs="Courier New"/>
        </w:rPr>
      </w:pPr>
    </w:p>
    <w:p w:rsidR="00203ACC" w:rsidRPr="00C03B85" w:rsidRDefault="00203ACC" w:rsidP="00F608C9">
      <w:pPr>
        <w:pStyle w:val="Heading2"/>
      </w:pPr>
      <w:bookmarkStart w:id="916" w:name="_Toc422237153"/>
      <w:bookmarkStart w:id="917" w:name="_Toc424044139"/>
      <w:proofErr w:type="spellStart"/>
      <w:r w:rsidRPr="00C03B85">
        <w:t>g_ipsec_la_sa_get_op</w:t>
      </w:r>
      <w:bookmarkEnd w:id="916"/>
      <w:bookmarkEnd w:id="917"/>
      <w:proofErr w:type="spellEnd"/>
    </w:p>
    <w:p w:rsidR="00203ACC" w:rsidRPr="0004565D" w:rsidRDefault="00203ACC" w:rsidP="00E22B81">
      <w:pPr>
        <w:spacing w:after="0"/>
        <w:rPr>
          <w:rFonts w:ascii="Courier New" w:hAnsi="Courier New" w:cs="Courier New"/>
        </w:rPr>
      </w:pPr>
      <w:proofErr w:type="spellStart"/>
      <w:proofErr w:type="gramStart"/>
      <w:r w:rsidRPr="0004565D">
        <w:rPr>
          <w:rFonts w:ascii="Courier New" w:hAnsi="Courier New" w:cs="Courier New"/>
        </w:rPr>
        <w:t>enum</w:t>
      </w:r>
      <w:proofErr w:type="spellEnd"/>
      <w:proofErr w:type="gramEnd"/>
      <w:r w:rsidRPr="0004565D">
        <w:rPr>
          <w:rFonts w:ascii="Courier New" w:hAnsi="Courier New" w:cs="Courier New"/>
        </w:rPr>
        <w:t xml:space="preserve"> </w:t>
      </w:r>
      <w:proofErr w:type="spellStart"/>
      <w:r w:rsidRPr="0004565D">
        <w:rPr>
          <w:rFonts w:ascii="Courier New" w:hAnsi="Courier New" w:cs="Courier New"/>
        </w:rPr>
        <w:t>g_ipsec_la_sa_get_op</w:t>
      </w:r>
      <w:proofErr w:type="spellEnd"/>
      <w:r w:rsidRPr="0004565D">
        <w:rPr>
          <w:rFonts w:ascii="Courier New" w:hAnsi="Courier New" w:cs="Courier New"/>
        </w:rPr>
        <w:t xml:space="preserve"> {</w:t>
      </w:r>
    </w:p>
    <w:p w:rsidR="00203ACC" w:rsidRPr="0004565D" w:rsidRDefault="00203ACC" w:rsidP="00E22B81">
      <w:pPr>
        <w:spacing w:after="0"/>
        <w:rPr>
          <w:rFonts w:ascii="Courier New" w:hAnsi="Courier New" w:cs="Courier New"/>
        </w:rPr>
      </w:pPr>
      <w:r w:rsidRPr="0004565D">
        <w:rPr>
          <w:rFonts w:ascii="Courier New" w:hAnsi="Courier New" w:cs="Courier New"/>
        </w:rPr>
        <w:tab/>
        <w:t>G_IPSEC_LA_SA_GET_FIRST_N = 0,</w:t>
      </w:r>
    </w:p>
    <w:p w:rsidR="00203ACC" w:rsidRPr="0004565D" w:rsidRDefault="00203ACC" w:rsidP="00E22B81">
      <w:pPr>
        <w:spacing w:after="0"/>
        <w:rPr>
          <w:rFonts w:ascii="Courier New" w:hAnsi="Courier New" w:cs="Courier New"/>
        </w:rPr>
      </w:pPr>
      <w:r w:rsidRPr="0004565D">
        <w:rPr>
          <w:rFonts w:ascii="Courier New" w:hAnsi="Courier New" w:cs="Courier New"/>
        </w:rPr>
        <w:tab/>
        <w:t>G_IPSEC_LA_SET_GET_NEXT_N,</w:t>
      </w:r>
    </w:p>
    <w:p w:rsidR="00203ACC" w:rsidRPr="0004565D" w:rsidRDefault="00203ACC" w:rsidP="00E22B81">
      <w:pPr>
        <w:spacing w:after="0"/>
        <w:rPr>
          <w:rFonts w:ascii="Courier New" w:hAnsi="Courier New" w:cs="Courier New"/>
        </w:rPr>
      </w:pPr>
      <w:r w:rsidRPr="0004565D">
        <w:rPr>
          <w:rFonts w:ascii="Courier New" w:hAnsi="Courier New" w:cs="Courier New"/>
        </w:rPr>
        <w:tab/>
        <w:t>G_IPSEC_LA_SA_GET_EXACT</w:t>
      </w:r>
    </w:p>
    <w:p w:rsidR="00203ACC" w:rsidRDefault="00203ACC" w:rsidP="00E22B81">
      <w:pPr>
        <w:spacing w:after="0"/>
        <w:rPr>
          <w:ins w:id="918" w:author="Venkataraman Subhashini-B22166" w:date="2015-07-17T14:50:00Z"/>
          <w:rFonts w:ascii="Courier New" w:hAnsi="Courier New" w:cs="Courier New"/>
        </w:rPr>
      </w:pPr>
      <w:r w:rsidRPr="0004565D">
        <w:rPr>
          <w:rFonts w:ascii="Courier New" w:hAnsi="Courier New" w:cs="Courier New"/>
        </w:rPr>
        <w:t>};</w:t>
      </w:r>
    </w:p>
    <w:p w:rsidR="00616607" w:rsidRDefault="00616607">
      <w:pPr>
        <w:pStyle w:val="Heading2"/>
        <w:rPr>
          <w:ins w:id="919" w:author="Venkataraman Subhashini-B22166" w:date="2015-07-17T14:50:00Z"/>
        </w:rPr>
        <w:pPrChange w:id="920" w:author="Venkataraman Subhashini-B22166" w:date="2015-07-17T14:50:00Z">
          <w:pPr>
            <w:spacing w:after="0"/>
          </w:pPr>
        </w:pPrChange>
      </w:pPr>
      <w:proofErr w:type="spellStart"/>
      <w:ins w:id="921" w:author="Venkataraman Subhashini-B22166" w:date="2015-07-17T14:50:00Z">
        <w:r>
          <w:t>g_ipsec_la_ip_version</w:t>
        </w:r>
        <w:proofErr w:type="spellEnd"/>
      </w:ins>
    </w:p>
    <w:p w:rsidR="00616607" w:rsidRDefault="00616607" w:rsidP="00616607">
      <w:pPr>
        <w:autoSpaceDE w:val="0"/>
        <w:autoSpaceDN w:val="0"/>
        <w:adjustRightInd w:val="0"/>
        <w:spacing w:after="0"/>
        <w:rPr>
          <w:ins w:id="922" w:author="Venkataraman Subhashini-B22166" w:date="2015-07-17T14:50:00Z"/>
          <w:rFonts w:ascii="Lucida Console" w:hAnsi="Lucida Console" w:cs="Lucida Console"/>
          <w:sz w:val="20"/>
          <w:szCs w:val="20"/>
        </w:rPr>
      </w:pPr>
      <w:proofErr w:type="spellStart"/>
      <w:proofErr w:type="gramStart"/>
      <w:ins w:id="923" w:author="Venkataraman Subhashini-B22166" w:date="2015-07-17T14:50:00Z">
        <w:r>
          <w:rPr>
            <w:rFonts w:ascii="Lucida Console" w:hAnsi="Lucida Console" w:cs="Lucida Console"/>
            <w:sz w:val="20"/>
            <w:szCs w:val="20"/>
          </w:rPr>
          <w:t>enum</w:t>
        </w:r>
        <w:proofErr w:type="spellEnd"/>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g_ipsec_la_ip_version</w:t>
        </w:r>
        <w:proofErr w:type="spellEnd"/>
        <w:r>
          <w:rPr>
            <w:rFonts w:ascii="Lucida Console" w:hAnsi="Lucida Console" w:cs="Lucida Console"/>
            <w:sz w:val="20"/>
            <w:szCs w:val="20"/>
          </w:rPr>
          <w:t xml:space="preserve"> {</w:t>
        </w:r>
      </w:ins>
    </w:p>
    <w:p w:rsidR="00616607" w:rsidRDefault="00616607" w:rsidP="00616607">
      <w:pPr>
        <w:autoSpaceDE w:val="0"/>
        <w:autoSpaceDN w:val="0"/>
        <w:adjustRightInd w:val="0"/>
        <w:spacing w:after="0"/>
        <w:rPr>
          <w:ins w:id="924" w:author="Venkataraman Subhashini-B22166" w:date="2015-07-17T14:50:00Z"/>
          <w:rFonts w:ascii="Lucida Console" w:hAnsi="Lucida Console" w:cs="Lucida Console"/>
          <w:sz w:val="20"/>
          <w:szCs w:val="20"/>
        </w:rPr>
      </w:pPr>
      <w:ins w:id="925" w:author="Venkataraman Subhashini-B22166" w:date="2015-07-17T14:50:00Z">
        <w:r>
          <w:rPr>
            <w:rFonts w:ascii="Lucida Console" w:hAnsi="Lucida Console" w:cs="Lucida Console"/>
            <w:sz w:val="20"/>
            <w:szCs w:val="20"/>
          </w:rPr>
          <w:t xml:space="preserve">        </w:t>
        </w:r>
      </w:ins>
      <w:ins w:id="926" w:author="Venkataraman Subhashini-B22166" w:date="2015-07-17T14:58:00Z">
        <w:r>
          <w:rPr>
            <w:rFonts w:ascii="Lucida Console" w:hAnsi="Lucida Console" w:cs="Lucida Console"/>
            <w:sz w:val="20"/>
            <w:szCs w:val="20"/>
          </w:rPr>
          <w:t>G_IPSEC_LA</w:t>
        </w:r>
      </w:ins>
      <w:ins w:id="927" w:author="Venkataraman Subhashini-B22166" w:date="2015-07-17T14:50:00Z">
        <w:r>
          <w:rPr>
            <w:rFonts w:ascii="Lucida Console" w:hAnsi="Lucida Console" w:cs="Lucida Console"/>
            <w:sz w:val="20"/>
            <w:szCs w:val="20"/>
          </w:rPr>
          <w:t>_IPV4 = 4, /**&lt; IPv4 Version */</w:t>
        </w:r>
      </w:ins>
    </w:p>
    <w:p w:rsidR="00616607" w:rsidRDefault="00616607" w:rsidP="00616607">
      <w:pPr>
        <w:autoSpaceDE w:val="0"/>
        <w:autoSpaceDN w:val="0"/>
        <w:adjustRightInd w:val="0"/>
        <w:spacing w:after="0"/>
        <w:rPr>
          <w:ins w:id="928" w:author="Venkataraman Subhashini-B22166" w:date="2015-07-17T14:50:00Z"/>
          <w:rFonts w:ascii="Lucida Console" w:hAnsi="Lucida Console" w:cs="Lucida Console"/>
          <w:sz w:val="20"/>
          <w:szCs w:val="20"/>
        </w:rPr>
      </w:pPr>
      <w:ins w:id="929" w:author="Venkataraman Subhashini-B22166" w:date="2015-07-17T14:50:00Z">
        <w:r>
          <w:rPr>
            <w:rFonts w:ascii="Lucida Console" w:hAnsi="Lucida Console" w:cs="Lucida Console"/>
            <w:sz w:val="20"/>
            <w:szCs w:val="20"/>
          </w:rPr>
          <w:t xml:space="preserve">        G_IPSEC_LA_IPV6 = 6 /**&lt; IPv6 Version */</w:t>
        </w:r>
      </w:ins>
    </w:p>
    <w:p w:rsidR="00616607" w:rsidRDefault="00616607" w:rsidP="00616607">
      <w:pPr>
        <w:autoSpaceDE w:val="0"/>
        <w:autoSpaceDN w:val="0"/>
        <w:adjustRightInd w:val="0"/>
        <w:spacing w:after="0"/>
        <w:rPr>
          <w:ins w:id="930" w:author="Venkataraman Subhashini-B22166" w:date="2015-07-17T14:50:00Z"/>
          <w:rFonts w:ascii="Lucida Console" w:hAnsi="Lucida Console" w:cs="Lucida Console"/>
          <w:sz w:val="20"/>
          <w:szCs w:val="20"/>
        </w:rPr>
      </w:pPr>
      <w:ins w:id="931" w:author="Venkataraman Subhashini-B22166" w:date="2015-07-17T14:50:00Z">
        <w:r>
          <w:rPr>
            <w:rFonts w:ascii="Lucida Console" w:hAnsi="Lucida Console" w:cs="Lucida Console"/>
            <w:sz w:val="20"/>
            <w:szCs w:val="20"/>
          </w:rPr>
          <w:t>};</w:t>
        </w:r>
      </w:ins>
    </w:p>
    <w:p w:rsidR="00616607" w:rsidRPr="00616607" w:rsidRDefault="00616607">
      <w:pPr>
        <w:pPrChange w:id="932" w:author="Venkataraman Subhashini-B22166" w:date="2015-07-17T14:50:00Z">
          <w:pPr>
            <w:spacing w:after="0"/>
          </w:pPr>
        </w:pPrChange>
      </w:pPr>
    </w:p>
    <w:sectPr w:rsidR="00616607" w:rsidRPr="0061660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965" w:rsidRDefault="006F2965" w:rsidP="00C77AD0">
      <w:pPr>
        <w:spacing w:after="0"/>
      </w:pPr>
      <w:r>
        <w:separator/>
      </w:r>
    </w:p>
  </w:endnote>
  <w:endnote w:type="continuationSeparator" w:id="0">
    <w:p w:rsidR="006F2965" w:rsidRDefault="006F2965" w:rsidP="00C77A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Meiryo"/>
    <w:charset w:val="80"/>
    <w:family w:val="swiss"/>
    <w:pitch w:val="variable"/>
  </w:font>
  <w:font w:name="WenQuanYi Zen Hei">
    <w:altName w:val="MS Mincho"/>
    <w:charset w:val="80"/>
    <w:family w:val="auto"/>
    <w:pitch w:val="variable"/>
  </w:font>
  <w:font w:name="Lohit Devanagari">
    <w:altName w:val="MS Mincho"/>
    <w:charset w:val="80"/>
    <w:family w:val="auto"/>
    <w:pitch w:val="variable"/>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DejaVu Sans Mono">
    <w:altName w:val="MS Mincho"/>
    <w:charset w:val="80"/>
    <w:family w:val="modern"/>
    <w:pitch w:val="default"/>
  </w:font>
  <w:font w:name="Droid Sans Fallback">
    <w:charset w:val="80"/>
    <w:family w:val="modern"/>
    <w:pitch w:val="default"/>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763" w:rsidRDefault="003F1763" w:rsidP="00955F17">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t>Freescale Semiconductor</w:t>
    </w:r>
    <w:r>
      <w:rPr>
        <w:b w:val="0"/>
        <w:bCs w:val="0"/>
        <w:w w:val="100"/>
        <w:sz w:val="18"/>
        <w:szCs w:val="18"/>
      </w:rPr>
      <w:tab/>
    </w:r>
    <w:r>
      <w:rPr>
        <w:b w:val="0"/>
        <w:bCs w:val="0"/>
        <w:w w:val="100"/>
        <w:sz w:val="18"/>
        <w:szCs w:val="18"/>
      </w:rPr>
      <w:tab/>
    </w:r>
    <w:r>
      <w:rPr>
        <w:b w:val="0"/>
        <w:bCs w:val="0"/>
        <w:w w:val="100"/>
        <w:sz w:val="18"/>
        <w:szCs w:val="18"/>
      </w:rPr>
      <w:fldChar w:fldCharType="begin"/>
    </w:r>
    <w:r>
      <w:rPr>
        <w:b w:val="0"/>
        <w:bCs w:val="0"/>
        <w:w w:val="100"/>
        <w:sz w:val="18"/>
        <w:szCs w:val="18"/>
      </w:rPr>
      <w:instrText xml:space="preserve"> PAGE </w:instrText>
    </w:r>
    <w:r>
      <w:rPr>
        <w:b w:val="0"/>
        <w:bCs w:val="0"/>
        <w:w w:val="100"/>
        <w:sz w:val="18"/>
        <w:szCs w:val="18"/>
      </w:rPr>
      <w:fldChar w:fldCharType="separate"/>
    </w:r>
    <w:r w:rsidR="00254554">
      <w:rPr>
        <w:b w:val="0"/>
        <w:bCs w:val="0"/>
        <w:noProof/>
        <w:w w:val="100"/>
        <w:sz w:val="18"/>
        <w:szCs w:val="18"/>
      </w:rPr>
      <w:t>22</w:t>
    </w:r>
    <w:r>
      <w:rPr>
        <w:b w:val="0"/>
        <w:bCs w:val="0"/>
        <w:w w:val="100"/>
        <w:sz w:val="18"/>
        <w:szCs w:val="18"/>
      </w:rPr>
      <w:fldChar w:fldCharType="end"/>
    </w:r>
  </w:p>
  <w:p w:rsidR="003F1763" w:rsidRDefault="003F1763">
    <w:pPr>
      <w:pStyle w:val="Footer"/>
    </w:pPr>
  </w:p>
  <w:p w:rsidR="003F1763" w:rsidRDefault="003F17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965" w:rsidRDefault="006F2965" w:rsidP="00C77AD0">
      <w:pPr>
        <w:spacing w:after="0"/>
      </w:pPr>
      <w:r>
        <w:separator/>
      </w:r>
    </w:p>
  </w:footnote>
  <w:footnote w:type="continuationSeparator" w:id="0">
    <w:p w:rsidR="006F2965" w:rsidRDefault="006F2965" w:rsidP="00C77AD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763" w:rsidRDefault="003F1763" w:rsidP="00C77AD0">
    <w:pPr>
      <w:pStyle w:val="DocType"/>
    </w:pPr>
    <w:r>
      <w:rPr>
        <w:noProof/>
        <w:w w:val="100"/>
      </w:rPr>
      <mc:AlternateContent>
        <mc:Choice Requires="wps">
          <w:drawing>
            <wp:anchor distT="0" distB="0" distL="114300" distR="114300" simplePos="0" relativeHeight="251659264" behindDoc="0" locked="0" layoutInCell="1" allowOverlap="1" wp14:anchorId="2499BA3F" wp14:editId="388ABC0F">
              <wp:simplePos x="0" y="0"/>
              <wp:positionH relativeFrom="column">
                <wp:posOffset>6185535</wp:posOffset>
              </wp:positionH>
              <wp:positionV relativeFrom="paragraph">
                <wp:posOffset>-35560</wp:posOffset>
              </wp:positionV>
              <wp:extent cx="457200" cy="304800"/>
              <wp:effectExtent l="22860" t="21590" r="5715" b="6985"/>
              <wp:wrapTopAndBottom/>
              <wp:docPr id="25" name="Right Tri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200" cy="304800"/>
                      </a:xfrm>
                      <a:prstGeom prst="rtTriangle">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A9FFE1" id="_x0000_t6" coordsize="21600,21600" o:spt="6" path="m,l,21600r21600,xe">
              <v:stroke joinstyle="miter"/>
              <v:path gradientshapeok="t" o:connecttype="custom" o:connectlocs="0,0;0,10800;0,21600;10800,21600;21600,21600;10800,10800" textboxrect="1800,12600,12600,19800"/>
            </v:shapetype>
            <v:shape id="Right Triangle 25" o:spid="_x0000_s1026" type="#_x0000_t6" style="position:absolute;margin-left:487.05pt;margin-top:-2.8pt;width:36pt;height:2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" strokecolor="white">
              <w10:wrap type="topAndBottom"/>
            </v:shape>
          </w:pict>
        </mc:Fallback>
      </mc:AlternateContent>
    </w:r>
    <w:r>
      <w:rPr>
        <w:noProof/>
      </w:rPr>
      <w:drawing>
        <wp:inline distT="0" distB="0" distL="0" distR="0" wp14:anchorId="16059616" wp14:editId="6F5B75BF">
          <wp:extent cx="6486525" cy="133350"/>
          <wp:effectExtent l="19050" t="0" r="9525" b="0"/>
          <wp:docPr id="65"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rrowheads="1"/>
                  </pic:cNvPicPr>
                </pic:nvPicPr>
                <pic:blipFill>
                  <a:blip r:embed="rId1">
                    <a:grayscl/>
                  </a:blip>
                  <a:srcRect/>
                  <a:stretch>
                    <a:fillRect/>
                  </a:stretch>
                </pic:blipFill>
                <pic:spPr bwMode="auto">
                  <a:xfrm>
                    <a:off x="0" y="0"/>
                    <a:ext cx="6486525" cy="133350"/>
                  </a:xfrm>
                  <a:prstGeom prst="rect">
                    <a:avLst/>
                  </a:prstGeom>
                  <a:noFill/>
                  <a:ln w="9525">
                    <a:noFill/>
                    <a:miter lim="800000"/>
                    <a:headEnd/>
                    <a:tailEnd/>
                  </a:ln>
                </pic:spPr>
              </pic:pic>
            </a:graphicData>
          </a:graphic>
        </wp:inline>
      </w:drawing>
    </w:r>
  </w:p>
  <w:p w:rsidR="003F1763" w:rsidRDefault="003F1763" w:rsidP="00C77AD0">
    <w:pPr>
      <w:pStyle w:val="DocType"/>
      <w:rPr>
        <w:w w:val="100"/>
      </w:rPr>
    </w:pPr>
    <w:r>
      <w:rPr>
        <w:rStyle w:val="Bold"/>
        <w:w w:val="100"/>
      </w:rPr>
      <w:t>Freescale Semiconductor</w:t>
    </w:r>
    <w:r>
      <w:rPr>
        <w:w w:val="100"/>
      </w:rPr>
      <w:tab/>
    </w:r>
  </w:p>
  <w:p w:rsidR="003F1763" w:rsidRDefault="003F1763" w:rsidP="00C77AD0">
    <w:pPr>
      <w:pStyle w:val="Footer"/>
    </w:pPr>
    <w:r>
      <w:rPr>
        <w:lang w:eastAsia="zh-CN"/>
      </w:rPr>
      <w:t xml:space="preserve">Authors: </w:t>
    </w:r>
    <w:r>
      <w:t>Authors: Subhashini Venkataramanan, Srini Addepalli</w:t>
    </w:r>
    <w:r>
      <w:tab/>
      <w:t>6/2015</w:t>
    </w:r>
  </w:p>
  <w:p w:rsidR="003F1763" w:rsidRDefault="003F1763">
    <w:pPr>
      <w:pStyle w:val="Header"/>
    </w:pPr>
  </w:p>
  <w:p w:rsidR="003F1763" w:rsidRDefault="003F17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0408"/>
    <w:multiLevelType w:val="hybridMultilevel"/>
    <w:tmpl w:val="AD9021B6"/>
    <w:lvl w:ilvl="0" w:tplc="EE8AB0F2">
      <w:start w:val="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861FB"/>
    <w:multiLevelType w:val="multilevel"/>
    <w:tmpl w:val="357888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D25256A"/>
    <w:multiLevelType w:val="multilevel"/>
    <w:tmpl w:val="04090025"/>
    <w:lvl w:ilvl="0">
      <w:start w:val="1"/>
      <w:numFmt w:val="decimal"/>
      <w:pStyle w:val="Heading1"/>
      <w:lvlText w:val="%1"/>
      <w:lvlJc w:val="left"/>
      <w:pPr>
        <w:ind w:left="432" w:hanging="432"/>
      </w:pPr>
      <w:rPr>
        <w:rFonts w:hint="default"/>
        <w:b/>
        <w:bCs/>
        <w:i w:val="0"/>
        <w:iCs w:val="0"/>
        <w:strike w:val="0"/>
        <w:sz w:val="36"/>
        <w:u w:val="no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5AD78E9"/>
    <w:multiLevelType w:val="hybridMultilevel"/>
    <w:tmpl w:val="A1B06F3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E57AC"/>
    <w:multiLevelType w:val="hybridMultilevel"/>
    <w:tmpl w:val="7AA4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4B20AA"/>
    <w:multiLevelType w:val="hybridMultilevel"/>
    <w:tmpl w:val="B592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7328BD"/>
    <w:multiLevelType w:val="hybridMultilevel"/>
    <w:tmpl w:val="37900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F01804"/>
    <w:multiLevelType w:val="hybridMultilevel"/>
    <w:tmpl w:val="27A0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7776B3"/>
    <w:multiLevelType w:val="hybridMultilevel"/>
    <w:tmpl w:val="6C4058C8"/>
    <w:lvl w:ilvl="0" w:tplc="6D84E9BE">
      <w:start w:val="1"/>
      <w:numFmt w:val="bullet"/>
      <w:pStyle w:val="ListBul1"/>
      <w:lvlText w:val=""/>
      <w:lvlJc w:val="left"/>
      <w:pPr>
        <w:tabs>
          <w:tab w:val="num" w:pos="1080"/>
        </w:tabs>
        <w:ind w:left="1080" w:hanging="360"/>
      </w:pPr>
      <w:rPr>
        <w:rFonts w:ascii="Symbol" w:hAnsi="Symbol" w:hint="default"/>
        <w:b w:val="0"/>
        <w:i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1E62F0"/>
    <w:multiLevelType w:val="hybridMultilevel"/>
    <w:tmpl w:val="96361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3"/>
  </w:num>
  <w:num w:numId="5">
    <w:abstractNumId w:val="9"/>
  </w:num>
  <w:num w:numId="6">
    <w:abstractNumId w:val="0"/>
  </w:num>
  <w:num w:numId="7">
    <w:abstractNumId w:val="7"/>
  </w:num>
  <w:num w:numId="8">
    <w:abstractNumId w:val="5"/>
  </w:num>
  <w:num w:numId="9">
    <w:abstractNumId w:val="6"/>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nkataraman Subhashini-B22166">
    <w15:presenceInfo w15:providerId="AD" w15:userId="S-1-5-21-1757981266-1326574676-839522115-608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1A"/>
    <w:rsid w:val="00015680"/>
    <w:rsid w:val="000224D1"/>
    <w:rsid w:val="00030AE2"/>
    <w:rsid w:val="00034F00"/>
    <w:rsid w:val="00054261"/>
    <w:rsid w:val="00056585"/>
    <w:rsid w:val="00064AC5"/>
    <w:rsid w:val="00074D77"/>
    <w:rsid w:val="00084833"/>
    <w:rsid w:val="00084E0E"/>
    <w:rsid w:val="000A10EA"/>
    <w:rsid w:val="000A52EC"/>
    <w:rsid w:val="000B2583"/>
    <w:rsid w:val="000B3FC8"/>
    <w:rsid w:val="000C5680"/>
    <w:rsid w:val="000D6820"/>
    <w:rsid w:val="000E3512"/>
    <w:rsid w:val="00104178"/>
    <w:rsid w:val="00111851"/>
    <w:rsid w:val="001307CF"/>
    <w:rsid w:val="00145007"/>
    <w:rsid w:val="001778DF"/>
    <w:rsid w:val="00177C29"/>
    <w:rsid w:val="00181D1F"/>
    <w:rsid w:val="00182328"/>
    <w:rsid w:val="001B57EA"/>
    <w:rsid w:val="001F2C3D"/>
    <w:rsid w:val="00203ACC"/>
    <w:rsid w:val="00213472"/>
    <w:rsid w:val="002519FF"/>
    <w:rsid w:val="00254554"/>
    <w:rsid w:val="00256028"/>
    <w:rsid w:val="00266D52"/>
    <w:rsid w:val="002A23D1"/>
    <w:rsid w:val="002B6B4D"/>
    <w:rsid w:val="002F233F"/>
    <w:rsid w:val="00324619"/>
    <w:rsid w:val="00336C7D"/>
    <w:rsid w:val="00347CCA"/>
    <w:rsid w:val="0035248D"/>
    <w:rsid w:val="003659B1"/>
    <w:rsid w:val="00372231"/>
    <w:rsid w:val="00375D7F"/>
    <w:rsid w:val="00381E83"/>
    <w:rsid w:val="0039425B"/>
    <w:rsid w:val="003A1DAF"/>
    <w:rsid w:val="003A445F"/>
    <w:rsid w:val="003B1784"/>
    <w:rsid w:val="003B6710"/>
    <w:rsid w:val="003F1763"/>
    <w:rsid w:val="003F63A3"/>
    <w:rsid w:val="00413D5D"/>
    <w:rsid w:val="00422885"/>
    <w:rsid w:val="00424709"/>
    <w:rsid w:val="00426D28"/>
    <w:rsid w:val="00441E98"/>
    <w:rsid w:val="00460DDE"/>
    <w:rsid w:val="00476949"/>
    <w:rsid w:val="00486F99"/>
    <w:rsid w:val="004A377A"/>
    <w:rsid w:val="004A551F"/>
    <w:rsid w:val="00505535"/>
    <w:rsid w:val="005106DE"/>
    <w:rsid w:val="00520BE1"/>
    <w:rsid w:val="005211E4"/>
    <w:rsid w:val="00521749"/>
    <w:rsid w:val="00523DFD"/>
    <w:rsid w:val="0052451A"/>
    <w:rsid w:val="005253C6"/>
    <w:rsid w:val="005400AF"/>
    <w:rsid w:val="005425D8"/>
    <w:rsid w:val="005536BA"/>
    <w:rsid w:val="005779A3"/>
    <w:rsid w:val="00585E0C"/>
    <w:rsid w:val="00591E11"/>
    <w:rsid w:val="00593164"/>
    <w:rsid w:val="005B7534"/>
    <w:rsid w:val="005D38DA"/>
    <w:rsid w:val="005F4044"/>
    <w:rsid w:val="0061459B"/>
    <w:rsid w:val="00616607"/>
    <w:rsid w:val="0062505B"/>
    <w:rsid w:val="00631562"/>
    <w:rsid w:val="006715C6"/>
    <w:rsid w:val="0067172E"/>
    <w:rsid w:val="00671D2A"/>
    <w:rsid w:val="006842CA"/>
    <w:rsid w:val="006F2965"/>
    <w:rsid w:val="006F4EB6"/>
    <w:rsid w:val="006F5A03"/>
    <w:rsid w:val="006F7038"/>
    <w:rsid w:val="00704FD2"/>
    <w:rsid w:val="00714515"/>
    <w:rsid w:val="00761A92"/>
    <w:rsid w:val="007621DD"/>
    <w:rsid w:val="0076431C"/>
    <w:rsid w:val="007703FD"/>
    <w:rsid w:val="007A38E8"/>
    <w:rsid w:val="007A7BEB"/>
    <w:rsid w:val="007C65BB"/>
    <w:rsid w:val="007E4632"/>
    <w:rsid w:val="007F1C49"/>
    <w:rsid w:val="008131DF"/>
    <w:rsid w:val="00847C73"/>
    <w:rsid w:val="008662C5"/>
    <w:rsid w:val="008667E6"/>
    <w:rsid w:val="0087487D"/>
    <w:rsid w:val="00876715"/>
    <w:rsid w:val="008A3022"/>
    <w:rsid w:val="008A4752"/>
    <w:rsid w:val="008A5BC0"/>
    <w:rsid w:val="008C4DC8"/>
    <w:rsid w:val="008E282C"/>
    <w:rsid w:val="008F7369"/>
    <w:rsid w:val="00930B23"/>
    <w:rsid w:val="00933677"/>
    <w:rsid w:val="0093607E"/>
    <w:rsid w:val="0095229B"/>
    <w:rsid w:val="00952A1F"/>
    <w:rsid w:val="00955F17"/>
    <w:rsid w:val="00976131"/>
    <w:rsid w:val="00991372"/>
    <w:rsid w:val="00992318"/>
    <w:rsid w:val="00994E4C"/>
    <w:rsid w:val="00995E3A"/>
    <w:rsid w:val="009977C9"/>
    <w:rsid w:val="009A3FDF"/>
    <w:rsid w:val="009B124B"/>
    <w:rsid w:val="009C0924"/>
    <w:rsid w:val="009C5397"/>
    <w:rsid w:val="009E3C91"/>
    <w:rsid w:val="009F4B7F"/>
    <w:rsid w:val="00A050BB"/>
    <w:rsid w:val="00A15E00"/>
    <w:rsid w:val="00A24A03"/>
    <w:rsid w:val="00A604EA"/>
    <w:rsid w:val="00A62FA5"/>
    <w:rsid w:val="00A94EA9"/>
    <w:rsid w:val="00A96442"/>
    <w:rsid w:val="00AC1585"/>
    <w:rsid w:val="00AD18E1"/>
    <w:rsid w:val="00AD1D6E"/>
    <w:rsid w:val="00AF0B95"/>
    <w:rsid w:val="00B12D30"/>
    <w:rsid w:val="00B14F4F"/>
    <w:rsid w:val="00B1786E"/>
    <w:rsid w:val="00B61BFF"/>
    <w:rsid w:val="00B84FA8"/>
    <w:rsid w:val="00BB3B99"/>
    <w:rsid w:val="00BD2A27"/>
    <w:rsid w:val="00BE4699"/>
    <w:rsid w:val="00BF7B0A"/>
    <w:rsid w:val="00C06E3A"/>
    <w:rsid w:val="00C1202C"/>
    <w:rsid w:val="00C120C5"/>
    <w:rsid w:val="00C3300D"/>
    <w:rsid w:val="00C505FA"/>
    <w:rsid w:val="00C5078C"/>
    <w:rsid w:val="00C577CD"/>
    <w:rsid w:val="00C61E4A"/>
    <w:rsid w:val="00C67E27"/>
    <w:rsid w:val="00C77AD0"/>
    <w:rsid w:val="00C91041"/>
    <w:rsid w:val="00CB0965"/>
    <w:rsid w:val="00CC13E8"/>
    <w:rsid w:val="00CC7156"/>
    <w:rsid w:val="00CE032C"/>
    <w:rsid w:val="00CE1B48"/>
    <w:rsid w:val="00CF1E1C"/>
    <w:rsid w:val="00D007FB"/>
    <w:rsid w:val="00D06A60"/>
    <w:rsid w:val="00D1611E"/>
    <w:rsid w:val="00D31FCD"/>
    <w:rsid w:val="00D36E2A"/>
    <w:rsid w:val="00D51251"/>
    <w:rsid w:val="00D630B7"/>
    <w:rsid w:val="00D65D2C"/>
    <w:rsid w:val="00D87AB4"/>
    <w:rsid w:val="00D90B79"/>
    <w:rsid w:val="00D9706E"/>
    <w:rsid w:val="00DB6195"/>
    <w:rsid w:val="00DC4CB9"/>
    <w:rsid w:val="00DF25D6"/>
    <w:rsid w:val="00DF44C3"/>
    <w:rsid w:val="00E01646"/>
    <w:rsid w:val="00E05EDD"/>
    <w:rsid w:val="00E22B81"/>
    <w:rsid w:val="00E330BF"/>
    <w:rsid w:val="00E35EAA"/>
    <w:rsid w:val="00E60DC1"/>
    <w:rsid w:val="00E616AB"/>
    <w:rsid w:val="00E83C80"/>
    <w:rsid w:val="00E87734"/>
    <w:rsid w:val="00E94962"/>
    <w:rsid w:val="00EA54A2"/>
    <w:rsid w:val="00EB1CAE"/>
    <w:rsid w:val="00EB5FAF"/>
    <w:rsid w:val="00EC524C"/>
    <w:rsid w:val="00ED0FD7"/>
    <w:rsid w:val="00F133A8"/>
    <w:rsid w:val="00F147E3"/>
    <w:rsid w:val="00F25BF9"/>
    <w:rsid w:val="00F31BE7"/>
    <w:rsid w:val="00F501B2"/>
    <w:rsid w:val="00F608C9"/>
    <w:rsid w:val="00F64CB9"/>
    <w:rsid w:val="00F64CC6"/>
    <w:rsid w:val="00F71665"/>
    <w:rsid w:val="00F7312E"/>
    <w:rsid w:val="00F9671B"/>
    <w:rsid w:val="00FE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216F1B-F1ED-4923-AA45-BA4B7E6B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2451A"/>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955F17"/>
    <w:pPr>
      <w:keepNext/>
      <w:numPr>
        <w:ilvl w:val="1"/>
        <w:numId w:val="2"/>
      </w:numPr>
      <w:spacing w:before="240" w:after="60"/>
      <w:outlineLvl w:val="1"/>
    </w:pPr>
    <w:rPr>
      <w:rFonts w:ascii="Arial" w:eastAsia="SimSun" w:hAnsi="Arial" w:cs="Arial"/>
      <w:b/>
      <w:bCs/>
      <w:i/>
      <w:iCs/>
      <w:sz w:val="28"/>
      <w:szCs w:val="28"/>
    </w:rPr>
  </w:style>
  <w:style w:type="paragraph" w:styleId="Heading3">
    <w:name w:val="heading 3"/>
    <w:basedOn w:val="Normal"/>
    <w:next w:val="Normal"/>
    <w:link w:val="Heading3Char"/>
    <w:qFormat/>
    <w:rsid w:val="00955F17"/>
    <w:pPr>
      <w:keepNext/>
      <w:numPr>
        <w:ilvl w:val="2"/>
        <w:numId w:val="2"/>
      </w:numPr>
      <w:spacing w:before="240" w:after="60"/>
      <w:outlineLvl w:val="2"/>
    </w:pPr>
    <w:rPr>
      <w:rFonts w:ascii="Arial" w:eastAsia="SimSun" w:hAnsi="Arial" w:cs="Arial"/>
      <w:b/>
      <w:bCs/>
      <w:sz w:val="26"/>
      <w:szCs w:val="26"/>
    </w:rPr>
  </w:style>
  <w:style w:type="paragraph" w:styleId="Heading4">
    <w:name w:val="heading 4"/>
    <w:basedOn w:val="Normal"/>
    <w:next w:val="Normal"/>
    <w:link w:val="Heading4Char"/>
    <w:qFormat/>
    <w:rsid w:val="00955F17"/>
    <w:pPr>
      <w:keepNext/>
      <w:numPr>
        <w:ilvl w:val="3"/>
        <w:numId w:val="2"/>
      </w:numPr>
      <w:spacing w:before="240" w:after="60"/>
      <w:outlineLvl w:val="3"/>
    </w:pPr>
    <w:rPr>
      <w:rFonts w:ascii="Times New Roman" w:eastAsia="SimSun" w:hAnsi="Times New Roman" w:cs="Times New Roman"/>
      <w:b/>
      <w:bCs/>
      <w:sz w:val="28"/>
      <w:szCs w:val="28"/>
    </w:rPr>
  </w:style>
  <w:style w:type="paragraph" w:styleId="Heading5">
    <w:name w:val="heading 5"/>
    <w:basedOn w:val="Heading"/>
    <w:next w:val="BodyText"/>
    <w:link w:val="Heading5Char"/>
    <w:qFormat/>
    <w:rsid w:val="00955F17"/>
    <w:pPr>
      <w:numPr>
        <w:ilvl w:val="4"/>
        <w:numId w:val="2"/>
      </w:numPr>
      <w:outlineLvl w:val="4"/>
    </w:pPr>
    <w:rPr>
      <w:b/>
      <w:bCs/>
      <w:sz w:val="24"/>
      <w:szCs w:val="24"/>
    </w:rPr>
  </w:style>
  <w:style w:type="paragraph" w:styleId="Heading6">
    <w:name w:val="heading 6"/>
    <w:basedOn w:val="Heading"/>
    <w:next w:val="BodyText"/>
    <w:link w:val="Heading6Char"/>
    <w:qFormat/>
    <w:rsid w:val="00955F17"/>
    <w:pPr>
      <w:numPr>
        <w:ilvl w:val="5"/>
        <w:numId w:val="2"/>
      </w:numPr>
      <w:outlineLvl w:val="5"/>
    </w:pPr>
    <w:rPr>
      <w:b/>
      <w:bCs/>
      <w:sz w:val="21"/>
      <w:szCs w:val="21"/>
    </w:rPr>
  </w:style>
  <w:style w:type="paragraph" w:styleId="Heading7">
    <w:name w:val="heading 7"/>
    <w:basedOn w:val="Heading"/>
    <w:next w:val="BodyText"/>
    <w:link w:val="Heading7Char"/>
    <w:qFormat/>
    <w:rsid w:val="00955F17"/>
    <w:pPr>
      <w:numPr>
        <w:ilvl w:val="6"/>
        <w:numId w:val="2"/>
      </w:numPr>
      <w:outlineLvl w:val="6"/>
    </w:pPr>
    <w:rPr>
      <w:b/>
      <w:bCs/>
      <w:sz w:val="21"/>
      <w:szCs w:val="21"/>
    </w:rPr>
  </w:style>
  <w:style w:type="paragraph" w:styleId="Heading8">
    <w:name w:val="heading 8"/>
    <w:basedOn w:val="Heading"/>
    <w:next w:val="BodyText"/>
    <w:link w:val="Heading8Char"/>
    <w:qFormat/>
    <w:rsid w:val="00955F17"/>
    <w:pPr>
      <w:numPr>
        <w:ilvl w:val="7"/>
        <w:numId w:val="2"/>
      </w:numPr>
      <w:outlineLvl w:val="7"/>
    </w:pPr>
    <w:rPr>
      <w:b/>
      <w:bCs/>
      <w:sz w:val="21"/>
      <w:szCs w:val="21"/>
    </w:rPr>
  </w:style>
  <w:style w:type="paragraph" w:styleId="Heading9">
    <w:name w:val="heading 9"/>
    <w:basedOn w:val="Heading"/>
    <w:next w:val="BodyText"/>
    <w:link w:val="Heading9Char"/>
    <w:qFormat/>
    <w:rsid w:val="00955F17"/>
    <w:pPr>
      <w:numPr>
        <w:ilvl w:val="8"/>
        <w:numId w:val="2"/>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51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51A"/>
    <w:rPr>
      <w:rFonts w:asciiTheme="majorHAnsi" w:eastAsiaTheme="majorEastAsia" w:hAnsiTheme="majorHAnsi" w:cstheme="majorBidi"/>
      <w:spacing w:val="-10"/>
      <w:kern w:val="28"/>
      <w:sz w:val="56"/>
      <w:szCs w:val="56"/>
    </w:rPr>
  </w:style>
  <w:style w:type="paragraph" w:styleId="ListParagraph">
    <w:name w:val="List Paragraph"/>
    <w:aliases w:val="h4"/>
    <w:basedOn w:val="Normal"/>
    <w:uiPriority w:val="34"/>
    <w:qFormat/>
    <w:rsid w:val="0052451A"/>
    <w:pPr>
      <w:overflowPunct w:val="0"/>
      <w:autoSpaceDE w:val="0"/>
      <w:autoSpaceDN w:val="0"/>
      <w:adjustRightInd w:val="0"/>
      <w:spacing w:after="180"/>
      <w:ind w:firstLineChars="200" w:firstLine="420"/>
    </w:pPr>
    <w:rPr>
      <w:rFonts w:ascii="Times New Roman" w:eastAsiaTheme="minorEastAsia" w:hAnsi="Times New Roman" w:cs="Times New Roman"/>
      <w:sz w:val="20"/>
      <w:szCs w:val="20"/>
      <w:lang w:val="en-GB"/>
    </w:rPr>
  </w:style>
  <w:style w:type="paragraph" w:styleId="BodyText">
    <w:name w:val="Body Text"/>
    <w:basedOn w:val="Normal"/>
    <w:link w:val="BodyTextChar"/>
    <w:unhideWhenUsed/>
    <w:rsid w:val="0052451A"/>
    <w:pPr>
      <w:keepNext/>
      <w:overflowPunct w:val="0"/>
      <w:autoSpaceDE w:val="0"/>
      <w:autoSpaceDN w:val="0"/>
      <w:adjustRightInd w:val="0"/>
      <w:spacing w:after="140"/>
    </w:pPr>
    <w:rPr>
      <w:rFonts w:ascii="Times New Roman" w:eastAsiaTheme="minorEastAsia" w:hAnsi="Times New Roman" w:cs="Times New Roman"/>
      <w:sz w:val="20"/>
      <w:szCs w:val="20"/>
      <w:lang w:val="en-GB"/>
    </w:rPr>
  </w:style>
  <w:style w:type="character" w:customStyle="1" w:styleId="BodyTextChar">
    <w:name w:val="Body Text Char"/>
    <w:basedOn w:val="DefaultParagraphFont"/>
    <w:link w:val="BodyText"/>
    <w:rsid w:val="0052451A"/>
    <w:rPr>
      <w:rFonts w:ascii="Times New Roman" w:eastAsiaTheme="minorEastAsia" w:hAnsi="Times New Roman" w:cs="Times New Roman"/>
      <w:sz w:val="20"/>
      <w:szCs w:val="20"/>
      <w:lang w:val="en-GB"/>
    </w:rPr>
  </w:style>
  <w:style w:type="paragraph" w:styleId="NormalWeb">
    <w:name w:val="Normal (Web)"/>
    <w:basedOn w:val="Normal"/>
    <w:uiPriority w:val="99"/>
    <w:semiHidden/>
    <w:unhideWhenUsed/>
    <w:rsid w:val="0052451A"/>
    <w:pPr>
      <w:spacing w:before="100" w:beforeAutospacing="1" w:after="100" w:afterAutospacing="1"/>
    </w:pPr>
    <w:rPr>
      <w:rFonts w:ascii="Times New Roman" w:eastAsiaTheme="minorEastAsia" w:hAnsi="Times New Roman" w:cs="Times New Roman"/>
      <w:sz w:val="24"/>
      <w:szCs w:val="24"/>
    </w:rPr>
  </w:style>
  <w:style w:type="paragraph" w:styleId="Caption">
    <w:name w:val="caption"/>
    <w:basedOn w:val="Normal"/>
    <w:next w:val="Normal"/>
    <w:unhideWhenUsed/>
    <w:qFormat/>
    <w:rsid w:val="0052451A"/>
    <w:pPr>
      <w:overflowPunct w:val="0"/>
      <w:autoSpaceDE w:val="0"/>
      <w:autoSpaceDN w:val="0"/>
      <w:adjustRightInd w:val="0"/>
    </w:pPr>
    <w:rPr>
      <w:rFonts w:ascii="Times New Roman" w:eastAsiaTheme="minorEastAsia" w:hAnsi="Times New Roman" w:cs="Times New Roman"/>
      <w:i/>
      <w:iCs/>
      <w:color w:val="1F497D" w:themeColor="text2"/>
      <w:sz w:val="18"/>
      <w:szCs w:val="18"/>
      <w:lang w:val="en-GB"/>
    </w:rPr>
  </w:style>
  <w:style w:type="table" w:styleId="TableGrid">
    <w:name w:val="Table Grid"/>
    <w:basedOn w:val="TableNormal"/>
    <w:rsid w:val="0052451A"/>
    <w:pPr>
      <w:spacing w:after="0"/>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2451A"/>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nhideWhenUsed/>
    <w:rsid w:val="00C77AD0"/>
    <w:pPr>
      <w:tabs>
        <w:tab w:val="center" w:pos="4680"/>
        <w:tab w:val="right" w:pos="9360"/>
      </w:tabs>
      <w:spacing w:after="0"/>
    </w:pPr>
  </w:style>
  <w:style w:type="character" w:customStyle="1" w:styleId="HeaderChar">
    <w:name w:val="Header Char"/>
    <w:basedOn w:val="DefaultParagraphFont"/>
    <w:link w:val="Header"/>
    <w:uiPriority w:val="99"/>
    <w:rsid w:val="00C77AD0"/>
  </w:style>
  <w:style w:type="paragraph" w:styleId="Footer">
    <w:name w:val="footer"/>
    <w:basedOn w:val="Normal"/>
    <w:link w:val="FooterChar"/>
    <w:uiPriority w:val="99"/>
    <w:unhideWhenUsed/>
    <w:rsid w:val="00C77AD0"/>
    <w:pPr>
      <w:tabs>
        <w:tab w:val="center" w:pos="4680"/>
        <w:tab w:val="right" w:pos="9360"/>
      </w:tabs>
      <w:spacing w:after="0"/>
    </w:pPr>
  </w:style>
  <w:style w:type="character" w:customStyle="1" w:styleId="FooterChar">
    <w:name w:val="Footer Char"/>
    <w:basedOn w:val="DefaultParagraphFont"/>
    <w:link w:val="Footer"/>
    <w:uiPriority w:val="99"/>
    <w:rsid w:val="00C77AD0"/>
  </w:style>
  <w:style w:type="paragraph" w:customStyle="1" w:styleId="DocOrderInfo">
    <w:name w:val="Doc_OrderInfo"/>
    <w:link w:val="DocOrderInfoChar"/>
    <w:rsid w:val="00C77AD0"/>
    <w:pPr>
      <w:widowControl w:val="0"/>
      <w:tabs>
        <w:tab w:val="right" w:pos="10060"/>
      </w:tabs>
      <w:autoSpaceDE w:val="0"/>
      <w:autoSpaceDN w:val="0"/>
      <w:adjustRightInd w:val="0"/>
      <w:spacing w:after="0" w:line="280" w:lineRule="atLeast"/>
      <w:jc w:val="right"/>
    </w:pPr>
    <w:rPr>
      <w:rFonts w:ascii="Helvetica" w:eastAsia="SimSun" w:hAnsi="Helvetica" w:cs="Helvetica"/>
      <w:color w:val="000000"/>
      <w:w w:val="0"/>
      <w:sz w:val="24"/>
      <w:szCs w:val="24"/>
    </w:rPr>
  </w:style>
  <w:style w:type="character" w:customStyle="1" w:styleId="DocOrderInfoChar">
    <w:name w:val="Doc_OrderInfo Char"/>
    <w:basedOn w:val="DefaultParagraphFont"/>
    <w:link w:val="DocOrderInfo"/>
    <w:rsid w:val="00C77AD0"/>
    <w:rPr>
      <w:rFonts w:ascii="Helvetica" w:eastAsia="SimSun" w:hAnsi="Helvetica" w:cs="Helvetica"/>
      <w:color w:val="000000"/>
      <w:w w:val="0"/>
      <w:sz w:val="24"/>
      <w:szCs w:val="24"/>
    </w:rPr>
  </w:style>
  <w:style w:type="paragraph" w:customStyle="1" w:styleId="DocType">
    <w:name w:val="Doc_Type"/>
    <w:rsid w:val="00C77AD0"/>
    <w:pPr>
      <w:widowControl w:val="0"/>
      <w:tabs>
        <w:tab w:val="right" w:pos="10060"/>
      </w:tabs>
      <w:autoSpaceDE w:val="0"/>
      <w:autoSpaceDN w:val="0"/>
      <w:adjustRightInd w:val="0"/>
      <w:spacing w:after="0" w:line="380" w:lineRule="atLeast"/>
      <w:jc w:val="both"/>
    </w:pPr>
    <w:rPr>
      <w:rFonts w:ascii="Helvetica" w:eastAsia="SimSun" w:hAnsi="Helvetica" w:cs="Helvetica"/>
      <w:color w:val="000000"/>
      <w:w w:val="0"/>
      <w:sz w:val="32"/>
      <w:szCs w:val="32"/>
    </w:rPr>
  </w:style>
  <w:style w:type="character" w:customStyle="1" w:styleId="Bold">
    <w:name w:val="Bold"/>
    <w:rsid w:val="00C77AD0"/>
    <w:rPr>
      <w:b/>
      <w:bCs/>
    </w:rPr>
  </w:style>
  <w:style w:type="character" w:customStyle="1" w:styleId="Heading2Char">
    <w:name w:val="Heading 2 Char"/>
    <w:basedOn w:val="DefaultParagraphFont"/>
    <w:link w:val="Heading2"/>
    <w:rsid w:val="00955F17"/>
    <w:rPr>
      <w:rFonts w:ascii="Arial" w:eastAsia="SimSun" w:hAnsi="Arial" w:cs="Arial"/>
      <w:b/>
      <w:bCs/>
      <w:i/>
      <w:iCs/>
      <w:sz w:val="28"/>
      <w:szCs w:val="28"/>
    </w:rPr>
  </w:style>
  <w:style w:type="character" w:customStyle="1" w:styleId="Heading3Char">
    <w:name w:val="Heading 3 Char"/>
    <w:basedOn w:val="DefaultParagraphFont"/>
    <w:link w:val="Heading3"/>
    <w:rsid w:val="00955F17"/>
    <w:rPr>
      <w:rFonts w:ascii="Arial" w:eastAsia="SimSun" w:hAnsi="Arial" w:cs="Arial"/>
      <w:b/>
      <w:bCs/>
      <w:sz w:val="26"/>
      <w:szCs w:val="26"/>
    </w:rPr>
  </w:style>
  <w:style w:type="character" w:customStyle="1" w:styleId="Heading4Char">
    <w:name w:val="Heading 4 Char"/>
    <w:basedOn w:val="DefaultParagraphFont"/>
    <w:link w:val="Heading4"/>
    <w:rsid w:val="00955F17"/>
    <w:rPr>
      <w:rFonts w:ascii="Times New Roman" w:eastAsia="SimSun" w:hAnsi="Times New Roman" w:cs="Times New Roman"/>
      <w:b/>
      <w:bCs/>
      <w:sz w:val="28"/>
      <w:szCs w:val="28"/>
    </w:rPr>
  </w:style>
  <w:style w:type="character" w:customStyle="1" w:styleId="Heading5Char">
    <w:name w:val="Heading 5 Char"/>
    <w:basedOn w:val="DefaultParagraphFont"/>
    <w:link w:val="Heading5"/>
    <w:rsid w:val="00955F17"/>
    <w:rPr>
      <w:rFonts w:ascii="Liberation Sans" w:eastAsia="WenQuanYi Zen Hei" w:hAnsi="Liberation Sans" w:cs="Lohit Devanagari"/>
      <w:b/>
      <w:bCs/>
      <w:kern w:val="1"/>
      <w:sz w:val="24"/>
      <w:szCs w:val="24"/>
      <w:lang w:eastAsia="zh-CN" w:bidi="hi-IN"/>
    </w:rPr>
  </w:style>
  <w:style w:type="character" w:customStyle="1" w:styleId="Heading6Char">
    <w:name w:val="Heading 6 Char"/>
    <w:basedOn w:val="DefaultParagraphFont"/>
    <w:link w:val="Heading6"/>
    <w:rsid w:val="00955F17"/>
    <w:rPr>
      <w:rFonts w:ascii="Liberation Sans" w:eastAsia="WenQuanYi Zen Hei" w:hAnsi="Liberation Sans" w:cs="Lohit Devanagari"/>
      <w:b/>
      <w:bCs/>
      <w:kern w:val="1"/>
      <w:sz w:val="21"/>
      <w:szCs w:val="21"/>
      <w:lang w:eastAsia="zh-CN" w:bidi="hi-IN"/>
    </w:rPr>
  </w:style>
  <w:style w:type="character" w:customStyle="1" w:styleId="Heading7Char">
    <w:name w:val="Heading 7 Char"/>
    <w:basedOn w:val="DefaultParagraphFont"/>
    <w:link w:val="Heading7"/>
    <w:rsid w:val="00955F17"/>
    <w:rPr>
      <w:rFonts w:ascii="Liberation Sans" w:eastAsia="WenQuanYi Zen Hei" w:hAnsi="Liberation Sans" w:cs="Lohit Devanagari"/>
      <w:b/>
      <w:bCs/>
      <w:kern w:val="1"/>
      <w:sz w:val="21"/>
      <w:szCs w:val="21"/>
      <w:lang w:eastAsia="zh-CN" w:bidi="hi-IN"/>
    </w:rPr>
  </w:style>
  <w:style w:type="character" w:customStyle="1" w:styleId="Heading8Char">
    <w:name w:val="Heading 8 Char"/>
    <w:basedOn w:val="DefaultParagraphFont"/>
    <w:link w:val="Heading8"/>
    <w:rsid w:val="00955F17"/>
    <w:rPr>
      <w:rFonts w:ascii="Liberation Sans" w:eastAsia="WenQuanYi Zen Hei" w:hAnsi="Liberation Sans" w:cs="Lohit Devanagari"/>
      <w:b/>
      <w:bCs/>
      <w:kern w:val="1"/>
      <w:sz w:val="21"/>
      <w:szCs w:val="21"/>
      <w:lang w:eastAsia="zh-CN" w:bidi="hi-IN"/>
    </w:rPr>
  </w:style>
  <w:style w:type="character" w:customStyle="1" w:styleId="Heading9Char">
    <w:name w:val="Heading 9 Char"/>
    <w:basedOn w:val="DefaultParagraphFont"/>
    <w:link w:val="Heading9"/>
    <w:rsid w:val="00955F17"/>
    <w:rPr>
      <w:rFonts w:ascii="Liberation Sans" w:eastAsia="WenQuanYi Zen Hei" w:hAnsi="Liberation Sans" w:cs="Lohit Devanagari"/>
      <w:b/>
      <w:bCs/>
      <w:kern w:val="1"/>
      <w:sz w:val="21"/>
      <w:szCs w:val="21"/>
      <w:lang w:eastAsia="zh-CN" w:bidi="hi-IN"/>
    </w:rPr>
  </w:style>
  <w:style w:type="paragraph" w:customStyle="1" w:styleId="AppTitle">
    <w:name w:val="AppTitle"/>
    <w:next w:val="ParaBody"/>
    <w:rsid w:val="00955F17"/>
    <w:pPr>
      <w:keepNext/>
      <w:suppressAutoHyphens/>
      <w:autoSpaceDE w:val="0"/>
      <w:autoSpaceDN w:val="0"/>
      <w:adjustRightInd w:val="0"/>
      <w:spacing w:after="140" w:line="400" w:lineRule="atLeast"/>
    </w:pPr>
    <w:rPr>
      <w:rFonts w:ascii="Helvetica" w:eastAsia="SimSun" w:hAnsi="Helvetica" w:cs="Helvetica"/>
      <w:b/>
      <w:bCs/>
      <w:color w:val="000000"/>
      <w:w w:val="0"/>
      <w:sz w:val="36"/>
      <w:szCs w:val="36"/>
    </w:rPr>
  </w:style>
  <w:style w:type="paragraph" w:customStyle="1" w:styleId="ParaBody">
    <w:name w:val="Para_Body"/>
    <w:rsid w:val="00955F17"/>
    <w:pPr>
      <w:suppressAutoHyphens/>
      <w:autoSpaceDE w:val="0"/>
      <w:autoSpaceDN w:val="0"/>
      <w:adjustRightInd w:val="0"/>
      <w:spacing w:before="140" w:after="80" w:line="280" w:lineRule="atLeast"/>
    </w:pPr>
    <w:rPr>
      <w:rFonts w:ascii="Times" w:eastAsia="SimSun" w:hAnsi="Times" w:cs="Times"/>
      <w:color w:val="000000"/>
      <w:w w:val="0"/>
      <w:sz w:val="24"/>
      <w:szCs w:val="24"/>
    </w:rPr>
  </w:style>
  <w:style w:type="paragraph" w:customStyle="1" w:styleId="BitNumber">
    <w:name w:val="Bit_Number"/>
    <w:rsid w:val="00955F17"/>
    <w:pPr>
      <w:suppressAutoHyphens/>
      <w:autoSpaceDE w:val="0"/>
      <w:autoSpaceDN w:val="0"/>
      <w:adjustRightInd w:val="0"/>
      <w:spacing w:after="0" w:line="220" w:lineRule="atLeast"/>
      <w:jc w:val="center"/>
    </w:pPr>
    <w:rPr>
      <w:rFonts w:ascii="Helvetica" w:eastAsia="SimSun" w:hAnsi="Helvetica" w:cs="Helvetica"/>
      <w:color w:val="000000"/>
      <w:w w:val="0"/>
      <w:sz w:val="18"/>
      <w:szCs w:val="18"/>
      <w:vertAlign w:val="subscript"/>
    </w:rPr>
  </w:style>
  <w:style w:type="paragraph" w:customStyle="1" w:styleId="Body">
    <w:name w:val="Body"/>
    <w:rsid w:val="00955F17"/>
    <w:pPr>
      <w:suppressAutoHyphens/>
      <w:autoSpaceDE w:val="0"/>
      <w:autoSpaceDN w:val="0"/>
      <w:adjustRightInd w:val="0"/>
      <w:spacing w:after="0" w:line="220" w:lineRule="atLeast"/>
    </w:pPr>
    <w:rPr>
      <w:rFonts w:ascii="Helvetica" w:eastAsia="SimSun" w:hAnsi="Helvetica" w:cs="Helvetica"/>
      <w:color w:val="000000"/>
      <w:w w:val="0"/>
      <w:sz w:val="18"/>
      <w:szCs w:val="18"/>
    </w:rPr>
  </w:style>
  <w:style w:type="paragraph" w:customStyle="1" w:styleId="CautionHead">
    <w:name w:val="Caution_Head"/>
    <w:rsid w:val="00955F17"/>
    <w:pPr>
      <w:keepNext/>
      <w:widowControl w:val="0"/>
      <w:suppressAutoHyphens/>
      <w:autoSpaceDE w:val="0"/>
      <w:autoSpaceDN w:val="0"/>
      <w:adjustRightInd w:val="0"/>
      <w:spacing w:before="140" w:after="60" w:line="280" w:lineRule="atLeast"/>
      <w:jc w:val="center"/>
    </w:pPr>
    <w:rPr>
      <w:rFonts w:ascii="Helvetica" w:eastAsia="SimSun" w:hAnsi="Helvetica" w:cs="Helvetica"/>
      <w:b/>
      <w:bCs/>
      <w:color w:val="FF0000"/>
      <w:w w:val="0"/>
      <w:sz w:val="24"/>
      <w:szCs w:val="24"/>
    </w:rPr>
  </w:style>
  <w:style w:type="paragraph" w:customStyle="1" w:styleId="Code">
    <w:name w:val="Code"/>
    <w:rsid w:val="00955F17"/>
    <w:pP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after="0" w:line="220" w:lineRule="atLeast"/>
    </w:pPr>
    <w:rPr>
      <w:rFonts w:ascii="Courier New" w:eastAsia="SimSun" w:hAnsi="Courier New" w:cs="Courier New"/>
      <w:color w:val="000000"/>
      <w:w w:val="0"/>
      <w:sz w:val="18"/>
      <w:szCs w:val="18"/>
    </w:rPr>
  </w:style>
  <w:style w:type="paragraph" w:customStyle="1" w:styleId="CodeCInd1">
    <w:name w:val="CodeC_Ind1"/>
    <w:rsid w:val="00955F17"/>
    <w:pPr>
      <w:tabs>
        <w:tab w:val="left" w:pos="640"/>
        <w:tab w:val="left" w:pos="1580"/>
        <w:tab w:val="right" w:pos="9360"/>
      </w:tabs>
      <w:suppressAutoHyphens/>
      <w:autoSpaceDE w:val="0"/>
      <w:autoSpaceDN w:val="0"/>
      <w:adjustRightInd w:val="0"/>
      <w:spacing w:after="0" w:line="220" w:lineRule="atLeast"/>
      <w:ind w:left="640"/>
    </w:pPr>
    <w:rPr>
      <w:rFonts w:ascii="Courier New" w:eastAsia="SimSun" w:hAnsi="Courier New" w:cs="Courier New"/>
      <w:color w:val="000000"/>
      <w:w w:val="0"/>
      <w:sz w:val="18"/>
      <w:szCs w:val="18"/>
    </w:rPr>
  </w:style>
  <w:style w:type="paragraph" w:customStyle="1" w:styleId="CodeCInd2">
    <w:name w:val="CodeC_Ind2"/>
    <w:rsid w:val="00955F17"/>
    <w:pPr>
      <w:tabs>
        <w:tab w:val="left" w:pos="1580"/>
        <w:tab w:val="left" w:pos="2040"/>
        <w:tab w:val="right" w:pos="9360"/>
      </w:tabs>
      <w:suppressAutoHyphens/>
      <w:autoSpaceDE w:val="0"/>
      <w:autoSpaceDN w:val="0"/>
      <w:adjustRightInd w:val="0"/>
      <w:spacing w:after="0" w:line="220" w:lineRule="atLeast"/>
      <w:ind w:left="1100"/>
    </w:pPr>
    <w:rPr>
      <w:rFonts w:ascii="Courier New" w:eastAsia="SimSun" w:hAnsi="Courier New" w:cs="Courier New"/>
      <w:color w:val="000000"/>
      <w:w w:val="0"/>
      <w:sz w:val="18"/>
      <w:szCs w:val="18"/>
    </w:rPr>
  </w:style>
  <w:style w:type="paragraph" w:customStyle="1" w:styleId="CodeCInd3">
    <w:name w:val="CodeC_Ind3"/>
    <w:rsid w:val="00955F17"/>
    <w:pPr>
      <w:tabs>
        <w:tab w:val="left" w:pos="2040"/>
        <w:tab w:val="left" w:pos="2520"/>
        <w:tab w:val="left" w:pos="5760"/>
        <w:tab w:val="right" w:pos="9360"/>
      </w:tabs>
      <w:suppressAutoHyphens/>
      <w:autoSpaceDE w:val="0"/>
      <w:autoSpaceDN w:val="0"/>
      <w:adjustRightInd w:val="0"/>
      <w:spacing w:after="0" w:line="220" w:lineRule="atLeast"/>
      <w:ind w:left="1580"/>
    </w:pPr>
    <w:rPr>
      <w:rFonts w:ascii="Courier New" w:eastAsia="SimSun" w:hAnsi="Courier New" w:cs="Courier New"/>
      <w:color w:val="000000"/>
      <w:w w:val="0"/>
      <w:sz w:val="18"/>
      <w:szCs w:val="18"/>
    </w:rPr>
  </w:style>
  <w:style w:type="paragraph" w:customStyle="1" w:styleId="EquationApp">
    <w:name w:val="Equation_App"/>
    <w:rsid w:val="00955F17"/>
    <w:pPr>
      <w:tabs>
        <w:tab w:val="left" w:pos="720"/>
      </w:tabs>
      <w:suppressAutoHyphens/>
      <w:autoSpaceDE w:val="0"/>
      <w:autoSpaceDN w:val="0"/>
      <w:adjustRightInd w:val="0"/>
      <w:spacing w:before="240" w:after="100" w:line="240" w:lineRule="atLeast"/>
      <w:jc w:val="center"/>
    </w:pPr>
    <w:rPr>
      <w:rFonts w:ascii="Helvetica" w:eastAsia="SimSun" w:hAnsi="Helvetica" w:cs="Helvetica"/>
      <w:b/>
      <w:bCs/>
      <w:color w:val="000000"/>
      <w:w w:val="0"/>
      <w:sz w:val="20"/>
      <w:szCs w:val="20"/>
    </w:rPr>
  </w:style>
  <w:style w:type="paragraph" w:customStyle="1" w:styleId="ExampleEnd">
    <w:name w:val="ExampleEnd"/>
    <w:rsid w:val="00955F17"/>
    <w:pPr>
      <w:pBdr>
        <w:bottom w:val="single" w:sz="8" w:space="0" w:color="auto"/>
      </w:pBd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after="0" w:line="220" w:lineRule="atLeast"/>
    </w:pPr>
    <w:rPr>
      <w:rFonts w:ascii="Courier New" w:eastAsia="SimSun" w:hAnsi="Courier New" w:cs="Courier New"/>
      <w:color w:val="000000"/>
      <w:w w:val="0"/>
      <w:sz w:val="18"/>
      <w:szCs w:val="18"/>
    </w:rPr>
  </w:style>
  <w:style w:type="paragraph" w:customStyle="1" w:styleId="ExampleApp">
    <w:name w:val="Example_App"/>
    <w:rsid w:val="00955F17"/>
    <w:pPr>
      <w:keepNext/>
      <w:pBdr>
        <w:bottom w:val="single" w:sz="8" w:space="0" w:color="auto"/>
      </w:pBdr>
      <w:suppressAutoHyphens/>
      <w:autoSpaceDE w:val="0"/>
      <w:autoSpaceDN w:val="0"/>
      <w:adjustRightInd w:val="0"/>
      <w:spacing w:before="160" w:after="0" w:line="240" w:lineRule="atLeast"/>
      <w:jc w:val="center"/>
    </w:pPr>
    <w:rPr>
      <w:rFonts w:ascii="Helvetica" w:eastAsia="SimSun" w:hAnsi="Helvetica" w:cs="Helvetica"/>
      <w:b/>
      <w:bCs/>
      <w:color w:val="000000"/>
      <w:w w:val="0"/>
      <w:sz w:val="20"/>
      <w:szCs w:val="20"/>
    </w:rPr>
  </w:style>
  <w:style w:type="paragraph" w:customStyle="1" w:styleId="AbbrevTerm">
    <w:name w:val="Abbrev_Term"/>
    <w:rsid w:val="00955F17"/>
    <w:pPr>
      <w:suppressAutoHyphens/>
      <w:autoSpaceDE w:val="0"/>
      <w:autoSpaceDN w:val="0"/>
      <w:adjustRightInd w:val="0"/>
      <w:spacing w:after="0" w:line="220" w:lineRule="atLeast"/>
      <w:jc w:val="center"/>
    </w:pPr>
    <w:rPr>
      <w:rFonts w:ascii="Helvetica" w:eastAsia="SimSun" w:hAnsi="Helvetica" w:cs="Helvetica"/>
      <w:color w:val="000000"/>
      <w:w w:val="0"/>
      <w:sz w:val="18"/>
      <w:szCs w:val="18"/>
    </w:rPr>
  </w:style>
  <w:style w:type="paragraph" w:customStyle="1" w:styleId="AbbrevMeaning">
    <w:name w:val="Abbrev_Meaning"/>
    <w:rsid w:val="00955F17"/>
    <w:pPr>
      <w:tabs>
        <w:tab w:val="left" w:pos="240"/>
        <w:tab w:val="left" w:pos="460"/>
        <w:tab w:val="left" w:pos="720"/>
      </w:tabs>
      <w:suppressAutoHyphens/>
      <w:autoSpaceDE w:val="0"/>
      <w:autoSpaceDN w:val="0"/>
      <w:adjustRightInd w:val="0"/>
      <w:spacing w:after="0" w:line="220" w:lineRule="atLeast"/>
    </w:pPr>
    <w:rPr>
      <w:rFonts w:ascii="Helvetica" w:eastAsia="SimSun" w:hAnsi="Helvetica" w:cs="Helvetica"/>
      <w:color w:val="000000"/>
      <w:w w:val="0"/>
      <w:sz w:val="18"/>
      <w:szCs w:val="18"/>
    </w:rPr>
  </w:style>
  <w:style w:type="paragraph" w:customStyle="1" w:styleId="FieldName">
    <w:name w:val="FieldName"/>
    <w:rsid w:val="00955F17"/>
    <w:pPr>
      <w:suppressAutoHyphens/>
      <w:autoSpaceDE w:val="0"/>
      <w:autoSpaceDN w:val="0"/>
      <w:adjustRightInd w:val="0"/>
      <w:spacing w:after="0" w:line="220" w:lineRule="atLeast"/>
      <w:jc w:val="center"/>
    </w:pPr>
    <w:rPr>
      <w:rFonts w:ascii="Helvetica" w:eastAsia="SimSun" w:hAnsi="Helvetica" w:cs="Helvetica"/>
      <w:color w:val="000000"/>
      <w:w w:val="0"/>
      <w:sz w:val="18"/>
      <w:szCs w:val="18"/>
    </w:rPr>
  </w:style>
  <w:style w:type="paragraph" w:customStyle="1" w:styleId="FigTBholder">
    <w:name w:val="Fig/TB_holder"/>
    <w:next w:val="ParaBody"/>
    <w:rsid w:val="00955F17"/>
    <w:pPr>
      <w:widowControl w:val="0"/>
      <w:suppressAutoHyphens/>
      <w:autoSpaceDE w:val="0"/>
      <w:autoSpaceDN w:val="0"/>
      <w:adjustRightInd w:val="0"/>
      <w:spacing w:after="0" w:line="20" w:lineRule="atLeast"/>
      <w:ind w:left="180"/>
    </w:pPr>
    <w:rPr>
      <w:rFonts w:ascii="Times" w:eastAsia="SimSun" w:hAnsi="Times" w:cs="Times"/>
      <w:color w:val="000000"/>
      <w:w w:val="0"/>
      <w:sz w:val="4"/>
      <w:szCs w:val="4"/>
    </w:rPr>
  </w:style>
  <w:style w:type="paragraph" w:customStyle="1" w:styleId="FigTitleApp">
    <w:name w:val="FigTitle_App"/>
    <w:next w:val="ParaBody"/>
    <w:rsid w:val="00955F17"/>
    <w:pPr>
      <w:suppressAutoHyphens/>
      <w:autoSpaceDE w:val="0"/>
      <w:autoSpaceDN w:val="0"/>
      <w:adjustRightInd w:val="0"/>
      <w:spacing w:before="100" w:line="240" w:lineRule="atLeast"/>
      <w:jc w:val="center"/>
    </w:pPr>
    <w:rPr>
      <w:rFonts w:ascii="Helvetica" w:eastAsia="SimSun" w:hAnsi="Helvetica" w:cs="Helvetica"/>
      <w:b/>
      <w:bCs/>
      <w:color w:val="000000"/>
      <w:w w:val="0"/>
      <w:sz w:val="20"/>
      <w:szCs w:val="20"/>
    </w:rPr>
  </w:style>
  <w:style w:type="paragraph" w:customStyle="1" w:styleId="FigureFootnote">
    <w:name w:val="FigureFootnote"/>
    <w:next w:val="FigureFootnote0"/>
    <w:rsid w:val="00955F17"/>
    <w:pPr>
      <w:tabs>
        <w:tab w:val="left" w:pos="200"/>
      </w:tabs>
      <w:suppressAutoHyphens/>
      <w:autoSpaceDE w:val="0"/>
      <w:autoSpaceDN w:val="0"/>
      <w:adjustRightInd w:val="0"/>
      <w:spacing w:after="40" w:line="220" w:lineRule="atLeast"/>
      <w:ind w:left="200" w:hanging="200"/>
    </w:pPr>
    <w:rPr>
      <w:rFonts w:ascii="Helvetica" w:eastAsia="SimSun" w:hAnsi="Helvetica" w:cs="Helvetica"/>
      <w:color w:val="000000"/>
      <w:w w:val="0"/>
      <w:sz w:val="18"/>
      <w:szCs w:val="18"/>
    </w:rPr>
  </w:style>
  <w:style w:type="paragraph" w:customStyle="1" w:styleId="FigureFootnote0">
    <w:name w:val="FigureFootnote+"/>
    <w:rsid w:val="00955F17"/>
    <w:pPr>
      <w:tabs>
        <w:tab w:val="left" w:pos="200"/>
      </w:tabs>
      <w:suppressAutoHyphens/>
      <w:autoSpaceDE w:val="0"/>
      <w:autoSpaceDN w:val="0"/>
      <w:adjustRightInd w:val="0"/>
      <w:spacing w:after="40" w:line="220" w:lineRule="atLeast"/>
      <w:ind w:left="200" w:hanging="200"/>
    </w:pPr>
    <w:rPr>
      <w:rFonts w:ascii="Helvetica" w:eastAsia="SimSun" w:hAnsi="Helvetica" w:cs="Helvetica"/>
      <w:color w:val="000000"/>
      <w:w w:val="0"/>
      <w:sz w:val="18"/>
      <w:szCs w:val="18"/>
    </w:rPr>
  </w:style>
  <w:style w:type="paragraph" w:customStyle="1" w:styleId="FigureText">
    <w:name w:val="FigureText"/>
    <w:rsid w:val="00955F17"/>
    <w:pPr>
      <w:suppressAutoHyphens/>
      <w:autoSpaceDE w:val="0"/>
      <w:autoSpaceDN w:val="0"/>
      <w:adjustRightInd w:val="0"/>
      <w:spacing w:after="0" w:line="200" w:lineRule="atLeast"/>
    </w:pPr>
    <w:rPr>
      <w:rFonts w:ascii="Helvetica" w:eastAsia="SimSun" w:hAnsi="Helvetica" w:cs="Helvetica"/>
      <w:color w:val="000000"/>
      <w:w w:val="0"/>
      <w:sz w:val="16"/>
      <w:szCs w:val="16"/>
    </w:rPr>
  </w:style>
  <w:style w:type="paragraph" w:customStyle="1" w:styleId="Heading20">
    <w:name w:val="Heading2"/>
    <w:next w:val="ParaBody"/>
    <w:rsid w:val="00955F17"/>
    <w:pPr>
      <w:keepNext/>
      <w:tabs>
        <w:tab w:val="num" w:pos="576"/>
        <w:tab w:val="left" w:pos="920"/>
      </w:tabs>
      <w:suppressAutoHyphens/>
      <w:autoSpaceDE w:val="0"/>
      <w:autoSpaceDN w:val="0"/>
      <w:adjustRightInd w:val="0"/>
      <w:spacing w:before="320" w:after="80" w:line="340" w:lineRule="atLeast"/>
      <w:ind w:left="576" w:hanging="576"/>
    </w:pPr>
    <w:rPr>
      <w:rFonts w:ascii="Helvetica" w:eastAsia="SimSun" w:hAnsi="Helvetica" w:cs="Helvetica"/>
      <w:b/>
      <w:bCs/>
      <w:color w:val="000000"/>
      <w:w w:val="0"/>
      <w:sz w:val="30"/>
      <w:szCs w:val="30"/>
    </w:rPr>
  </w:style>
  <w:style w:type="paragraph" w:customStyle="1" w:styleId="Heading2App">
    <w:name w:val="Heading2_App"/>
    <w:next w:val="ParaBody"/>
    <w:rsid w:val="00955F17"/>
    <w:pPr>
      <w:keepNext/>
      <w:tabs>
        <w:tab w:val="left" w:pos="920"/>
      </w:tabs>
      <w:suppressAutoHyphens/>
      <w:autoSpaceDE w:val="0"/>
      <w:autoSpaceDN w:val="0"/>
      <w:adjustRightInd w:val="0"/>
      <w:spacing w:before="320" w:after="80" w:line="340" w:lineRule="atLeast"/>
      <w:ind w:left="920" w:hanging="920"/>
    </w:pPr>
    <w:rPr>
      <w:rFonts w:ascii="Helvetica" w:eastAsia="SimSun" w:hAnsi="Helvetica" w:cs="Helvetica"/>
      <w:b/>
      <w:bCs/>
      <w:color w:val="000000"/>
      <w:w w:val="0"/>
      <w:sz w:val="30"/>
      <w:szCs w:val="30"/>
    </w:rPr>
  </w:style>
  <w:style w:type="paragraph" w:customStyle="1" w:styleId="Heading30">
    <w:name w:val="Heading3"/>
    <w:next w:val="ParaBody"/>
    <w:rsid w:val="00955F17"/>
    <w:pPr>
      <w:keepNext/>
      <w:tabs>
        <w:tab w:val="num" w:pos="720"/>
        <w:tab w:val="left" w:pos="1140"/>
      </w:tabs>
      <w:suppressAutoHyphens/>
      <w:autoSpaceDE w:val="0"/>
      <w:autoSpaceDN w:val="0"/>
      <w:adjustRightInd w:val="0"/>
      <w:spacing w:before="360" w:after="120" w:line="320" w:lineRule="atLeast"/>
      <w:ind w:left="720" w:hanging="720"/>
    </w:pPr>
    <w:rPr>
      <w:rFonts w:ascii="Helvetica" w:eastAsia="SimSun" w:hAnsi="Helvetica" w:cs="Helvetica"/>
      <w:b/>
      <w:bCs/>
      <w:color w:val="000000"/>
      <w:w w:val="0"/>
      <w:sz w:val="28"/>
      <w:szCs w:val="28"/>
    </w:rPr>
  </w:style>
  <w:style w:type="paragraph" w:customStyle="1" w:styleId="Heading3App">
    <w:name w:val="Heading3_App"/>
    <w:next w:val="ParaBody"/>
    <w:rsid w:val="00955F17"/>
    <w:pPr>
      <w:keepNext/>
      <w:tabs>
        <w:tab w:val="left" w:pos="1140"/>
      </w:tabs>
      <w:suppressAutoHyphens/>
      <w:autoSpaceDE w:val="0"/>
      <w:autoSpaceDN w:val="0"/>
      <w:adjustRightInd w:val="0"/>
      <w:spacing w:before="360" w:after="120" w:line="320" w:lineRule="atLeast"/>
      <w:ind w:left="1140" w:hanging="1140"/>
    </w:pPr>
    <w:rPr>
      <w:rFonts w:ascii="Helvetica" w:eastAsia="SimSun" w:hAnsi="Helvetica" w:cs="Helvetica"/>
      <w:b/>
      <w:bCs/>
      <w:color w:val="000000"/>
      <w:w w:val="0"/>
      <w:sz w:val="28"/>
      <w:szCs w:val="28"/>
    </w:rPr>
  </w:style>
  <w:style w:type="paragraph" w:customStyle="1" w:styleId="Heading40">
    <w:name w:val="Heading4"/>
    <w:next w:val="ParaBody"/>
    <w:autoRedefine/>
    <w:rsid w:val="00955F17"/>
    <w:pPr>
      <w:keepNext/>
      <w:tabs>
        <w:tab w:val="left" w:pos="1280"/>
        <w:tab w:val="num" w:pos="1494"/>
      </w:tabs>
      <w:suppressAutoHyphens/>
      <w:autoSpaceDE w:val="0"/>
      <w:autoSpaceDN w:val="0"/>
      <w:adjustRightInd w:val="0"/>
      <w:spacing w:before="320" w:after="120" w:line="300" w:lineRule="atLeast"/>
      <w:ind w:left="1494" w:hanging="1494"/>
    </w:pPr>
    <w:rPr>
      <w:rFonts w:ascii="Helvetica" w:eastAsia="SimSun" w:hAnsi="Helvetica" w:cs="Helvetica"/>
      <w:b/>
      <w:bCs/>
      <w:color w:val="000000"/>
      <w:w w:val="0"/>
      <w:sz w:val="24"/>
      <w:szCs w:val="26"/>
    </w:rPr>
  </w:style>
  <w:style w:type="paragraph" w:customStyle="1" w:styleId="Heading4App">
    <w:name w:val="Heading4_App"/>
    <w:next w:val="ParaBody"/>
    <w:rsid w:val="00955F17"/>
    <w:pPr>
      <w:keepNext/>
      <w:tabs>
        <w:tab w:val="left" w:pos="1280"/>
      </w:tabs>
      <w:suppressAutoHyphens/>
      <w:autoSpaceDE w:val="0"/>
      <w:autoSpaceDN w:val="0"/>
      <w:adjustRightInd w:val="0"/>
      <w:spacing w:before="320" w:after="120" w:line="300" w:lineRule="atLeast"/>
      <w:ind w:left="1280" w:hanging="1280"/>
    </w:pPr>
    <w:rPr>
      <w:rFonts w:ascii="Helvetica" w:eastAsia="SimSun" w:hAnsi="Helvetica" w:cs="Helvetica"/>
      <w:b/>
      <w:bCs/>
      <w:color w:val="000000"/>
      <w:w w:val="0"/>
      <w:sz w:val="26"/>
      <w:szCs w:val="26"/>
    </w:rPr>
  </w:style>
  <w:style w:type="paragraph" w:customStyle="1" w:styleId="Heading50">
    <w:name w:val="Heading5"/>
    <w:next w:val="ParaBody"/>
    <w:autoRedefine/>
    <w:rsid w:val="00955F17"/>
    <w:pPr>
      <w:keepNext/>
      <w:tabs>
        <w:tab w:val="num" w:pos="1008"/>
        <w:tab w:val="left" w:pos="1440"/>
      </w:tabs>
      <w:suppressAutoHyphens/>
      <w:autoSpaceDE w:val="0"/>
      <w:autoSpaceDN w:val="0"/>
      <w:adjustRightInd w:val="0"/>
      <w:spacing w:before="280" w:after="120" w:line="280" w:lineRule="atLeast"/>
      <w:ind w:left="1008" w:hanging="1008"/>
    </w:pPr>
    <w:rPr>
      <w:rFonts w:ascii="Helvetica" w:eastAsia="SimSun" w:hAnsi="Helvetica" w:cs="Helvetica"/>
      <w:b/>
      <w:bCs/>
      <w:color w:val="000000"/>
      <w:w w:val="0"/>
      <w:szCs w:val="24"/>
    </w:rPr>
  </w:style>
  <w:style w:type="paragraph" w:customStyle="1" w:styleId="Heading5App">
    <w:name w:val="Heading5_App"/>
    <w:next w:val="ParaBody"/>
    <w:rsid w:val="00955F17"/>
    <w:pPr>
      <w:keepNext/>
      <w:tabs>
        <w:tab w:val="left" w:pos="1440"/>
      </w:tabs>
      <w:suppressAutoHyphens/>
      <w:autoSpaceDE w:val="0"/>
      <w:autoSpaceDN w:val="0"/>
      <w:adjustRightInd w:val="0"/>
      <w:spacing w:before="280" w:after="120" w:line="280" w:lineRule="atLeast"/>
      <w:ind w:left="1440" w:hanging="1440"/>
    </w:pPr>
    <w:rPr>
      <w:rFonts w:ascii="Helvetica" w:eastAsia="SimSun" w:hAnsi="Helvetica" w:cs="Helvetica"/>
      <w:b/>
      <w:bCs/>
      <w:color w:val="000000"/>
      <w:w w:val="0"/>
      <w:sz w:val="24"/>
      <w:szCs w:val="24"/>
    </w:rPr>
  </w:style>
  <w:style w:type="paragraph" w:customStyle="1" w:styleId="Heading60">
    <w:name w:val="Heading6"/>
    <w:next w:val="ParaBody"/>
    <w:rsid w:val="00955F17"/>
    <w:pPr>
      <w:keepNext/>
      <w:tabs>
        <w:tab w:val="left" w:pos="1440"/>
      </w:tabs>
      <w:suppressAutoHyphens/>
      <w:autoSpaceDE w:val="0"/>
      <w:autoSpaceDN w:val="0"/>
      <w:adjustRightInd w:val="0"/>
      <w:spacing w:before="280" w:after="120" w:line="280" w:lineRule="atLeast"/>
      <w:ind w:left="1440" w:hanging="1440"/>
    </w:pPr>
    <w:rPr>
      <w:rFonts w:ascii="Helvetica" w:eastAsia="SimSun" w:hAnsi="Helvetica" w:cs="Helvetica"/>
      <w:b/>
      <w:bCs/>
      <w:color w:val="000000"/>
      <w:w w:val="0"/>
      <w:sz w:val="24"/>
      <w:szCs w:val="24"/>
    </w:rPr>
  </w:style>
  <w:style w:type="paragraph" w:customStyle="1" w:styleId="InstDef">
    <w:name w:val="Inst_Def"/>
    <w:rsid w:val="00955F17"/>
    <w:pPr>
      <w:widowControl w:val="0"/>
      <w:tabs>
        <w:tab w:val="right" w:pos="9360"/>
      </w:tabs>
      <w:suppressAutoHyphens/>
      <w:autoSpaceDE w:val="0"/>
      <w:autoSpaceDN w:val="0"/>
      <w:adjustRightInd w:val="0"/>
      <w:spacing w:after="240" w:line="280" w:lineRule="atLeast"/>
    </w:pPr>
    <w:rPr>
      <w:rFonts w:ascii="Helvetica" w:eastAsia="SimSun" w:hAnsi="Helvetica" w:cs="Helvetica"/>
      <w:color w:val="000000"/>
      <w:w w:val="0"/>
      <w:sz w:val="24"/>
      <w:szCs w:val="24"/>
    </w:rPr>
  </w:style>
  <w:style w:type="paragraph" w:customStyle="1" w:styleId="InstHead">
    <w:name w:val="Inst_Head"/>
    <w:rsid w:val="00955F17"/>
    <w:pPr>
      <w:pageBreakBefore/>
      <w:tabs>
        <w:tab w:val="center" w:pos="5040"/>
        <w:tab w:val="right" w:pos="10080"/>
      </w:tabs>
      <w:suppressAutoHyphens/>
      <w:autoSpaceDE w:val="0"/>
      <w:autoSpaceDN w:val="0"/>
      <w:adjustRightInd w:val="0"/>
      <w:spacing w:after="140" w:line="400" w:lineRule="atLeast"/>
    </w:pPr>
    <w:rPr>
      <w:rFonts w:ascii="Helvetica" w:eastAsia="SimSun" w:hAnsi="Helvetica" w:cs="Helvetica"/>
      <w:b/>
      <w:bCs/>
      <w:color w:val="000000"/>
      <w:w w:val="0"/>
      <w:sz w:val="36"/>
      <w:szCs w:val="36"/>
    </w:rPr>
  </w:style>
  <w:style w:type="paragraph" w:customStyle="1" w:styleId="InstSyntax">
    <w:name w:val="Inst_Syntax"/>
    <w:rsid w:val="00955F17"/>
    <w:pPr>
      <w:widowControl w:val="0"/>
      <w:tabs>
        <w:tab w:val="right" w:pos="3600"/>
        <w:tab w:val="right" w:pos="5760"/>
        <w:tab w:val="right" w:pos="10080"/>
      </w:tabs>
      <w:suppressAutoHyphens/>
      <w:autoSpaceDE w:val="0"/>
      <w:autoSpaceDN w:val="0"/>
      <w:adjustRightInd w:val="0"/>
      <w:spacing w:after="40" w:line="280" w:lineRule="atLeast"/>
    </w:pPr>
    <w:rPr>
      <w:rFonts w:ascii="Times" w:eastAsia="SimSun" w:hAnsi="Times" w:cs="Times"/>
      <w:color w:val="000000"/>
      <w:w w:val="0"/>
      <w:sz w:val="24"/>
      <w:szCs w:val="24"/>
    </w:rPr>
  </w:style>
  <w:style w:type="paragraph" w:customStyle="1" w:styleId="ListAlpha">
    <w:name w:val="List_Alpha"/>
    <w:next w:val="ListAlpha0"/>
    <w:rsid w:val="00955F17"/>
    <w:pPr>
      <w:tabs>
        <w:tab w:val="left" w:pos="1080"/>
      </w:tabs>
      <w:suppressAutoHyphens/>
      <w:autoSpaceDE w:val="0"/>
      <w:autoSpaceDN w:val="0"/>
      <w:adjustRightInd w:val="0"/>
      <w:spacing w:after="60" w:line="280" w:lineRule="atLeast"/>
      <w:ind w:left="1080" w:hanging="360"/>
    </w:pPr>
    <w:rPr>
      <w:rFonts w:ascii="Times" w:eastAsia="SimSun" w:hAnsi="Times" w:cs="Times"/>
      <w:color w:val="000000"/>
      <w:w w:val="0"/>
      <w:sz w:val="24"/>
      <w:szCs w:val="24"/>
    </w:rPr>
  </w:style>
  <w:style w:type="paragraph" w:customStyle="1" w:styleId="ListAlpha0">
    <w:name w:val="List_Alpha+"/>
    <w:rsid w:val="00955F17"/>
    <w:pPr>
      <w:tabs>
        <w:tab w:val="left" w:pos="1080"/>
      </w:tabs>
      <w:suppressAutoHyphens/>
      <w:autoSpaceDE w:val="0"/>
      <w:autoSpaceDN w:val="0"/>
      <w:adjustRightInd w:val="0"/>
      <w:spacing w:after="60" w:line="280" w:lineRule="atLeast"/>
      <w:ind w:left="1080" w:hanging="360"/>
    </w:pPr>
    <w:rPr>
      <w:rFonts w:ascii="Times" w:eastAsia="SimSun" w:hAnsi="Times" w:cs="Times"/>
      <w:color w:val="000000"/>
      <w:w w:val="0"/>
      <w:sz w:val="24"/>
      <w:szCs w:val="24"/>
    </w:rPr>
  </w:style>
  <w:style w:type="paragraph" w:customStyle="1" w:styleId="ListBul1">
    <w:name w:val="List_Bul1"/>
    <w:rsid w:val="00955F17"/>
    <w:pPr>
      <w:numPr>
        <w:numId w:val="1"/>
      </w:numPr>
      <w:tabs>
        <w:tab w:val="left" w:pos="720"/>
      </w:tabs>
      <w:suppressAutoHyphens/>
      <w:autoSpaceDE w:val="0"/>
      <w:autoSpaceDN w:val="0"/>
      <w:adjustRightInd w:val="0"/>
      <w:spacing w:after="60" w:line="280" w:lineRule="atLeast"/>
    </w:pPr>
    <w:rPr>
      <w:rFonts w:ascii="Times" w:eastAsia="SimSun" w:hAnsi="Times" w:cs="Times"/>
      <w:color w:val="000000"/>
      <w:w w:val="0"/>
      <w:sz w:val="24"/>
      <w:szCs w:val="24"/>
    </w:rPr>
  </w:style>
  <w:style w:type="paragraph" w:customStyle="1" w:styleId="ListBul2">
    <w:name w:val="List_Bul2"/>
    <w:rsid w:val="00955F17"/>
    <w:pPr>
      <w:tabs>
        <w:tab w:val="left" w:pos="1080"/>
      </w:tabs>
      <w:suppressAutoHyphens/>
      <w:autoSpaceDE w:val="0"/>
      <w:autoSpaceDN w:val="0"/>
      <w:adjustRightInd w:val="0"/>
      <w:spacing w:after="60" w:line="280" w:lineRule="atLeast"/>
      <w:ind w:left="1080" w:hanging="360"/>
    </w:pPr>
    <w:rPr>
      <w:rFonts w:ascii="Times" w:eastAsia="SimSun" w:hAnsi="Times" w:cs="Times"/>
      <w:color w:val="000000"/>
      <w:w w:val="0"/>
      <w:sz w:val="24"/>
      <w:szCs w:val="24"/>
    </w:rPr>
  </w:style>
  <w:style w:type="paragraph" w:customStyle="1" w:styleId="ListBul3">
    <w:name w:val="List_Bul3"/>
    <w:rsid w:val="00955F17"/>
    <w:pPr>
      <w:tabs>
        <w:tab w:val="left" w:pos="1360"/>
      </w:tabs>
      <w:suppressAutoHyphens/>
      <w:autoSpaceDE w:val="0"/>
      <w:autoSpaceDN w:val="0"/>
      <w:adjustRightInd w:val="0"/>
      <w:spacing w:after="60" w:line="280" w:lineRule="atLeast"/>
      <w:ind w:left="1360" w:hanging="280"/>
    </w:pPr>
    <w:rPr>
      <w:rFonts w:ascii="Times" w:eastAsia="SimSun" w:hAnsi="Times" w:cs="Times"/>
      <w:color w:val="000000"/>
      <w:w w:val="0"/>
      <w:sz w:val="24"/>
      <w:szCs w:val="24"/>
    </w:rPr>
  </w:style>
  <w:style w:type="paragraph" w:customStyle="1" w:styleId="ListDef">
    <w:name w:val="List_Def"/>
    <w:rsid w:val="00955F17"/>
    <w:pPr>
      <w:tabs>
        <w:tab w:val="left" w:pos="2300"/>
        <w:tab w:val="left" w:pos="3020"/>
      </w:tabs>
      <w:suppressAutoHyphens/>
      <w:autoSpaceDE w:val="0"/>
      <w:autoSpaceDN w:val="0"/>
      <w:adjustRightInd w:val="0"/>
      <w:spacing w:after="80" w:line="280" w:lineRule="atLeast"/>
      <w:ind w:left="2300" w:hanging="2300"/>
    </w:pPr>
    <w:rPr>
      <w:rFonts w:ascii="Times" w:eastAsia="SimSun" w:hAnsi="Times" w:cs="Times"/>
      <w:color w:val="000000"/>
      <w:w w:val="0"/>
      <w:sz w:val="24"/>
      <w:szCs w:val="24"/>
    </w:rPr>
  </w:style>
  <w:style w:type="paragraph" w:customStyle="1" w:styleId="ListIntro">
    <w:name w:val="List_Intro"/>
    <w:rsid w:val="00955F17"/>
    <w:pPr>
      <w:keepNext/>
      <w:suppressAutoHyphens/>
      <w:autoSpaceDE w:val="0"/>
      <w:autoSpaceDN w:val="0"/>
      <w:adjustRightInd w:val="0"/>
      <w:spacing w:before="140" w:after="80" w:line="280" w:lineRule="atLeast"/>
    </w:pPr>
    <w:rPr>
      <w:rFonts w:ascii="Times" w:eastAsia="SimSun" w:hAnsi="Times" w:cs="Times"/>
      <w:color w:val="000000"/>
      <w:w w:val="0"/>
      <w:sz w:val="24"/>
      <w:szCs w:val="24"/>
    </w:rPr>
  </w:style>
  <w:style w:type="paragraph" w:customStyle="1" w:styleId="ListNum">
    <w:name w:val="List_Num"/>
    <w:next w:val="ListNum0"/>
    <w:rsid w:val="00955F17"/>
    <w:pPr>
      <w:tabs>
        <w:tab w:val="left" w:pos="720"/>
      </w:tabs>
      <w:suppressAutoHyphens/>
      <w:autoSpaceDE w:val="0"/>
      <w:autoSpaceDN w:val="0"/>
      <w:adjustRightInd w:val="0"/>
      <w:spacing w:after="60" w:line="280" w:lineRule="atLeast"/>
      <w:ind w:left="720" w:hanging="360"/>
    </w:pPr>
    <w:rPr>
      <w:rFonts w:ascii="Times" w:eastAsia="SimSun" w:hAnsi="Times" w:cs="Times"/>
      <w:color w:val="000000"/>
      <w:w w:val="0"/>
      <w:sz w:val="24"/>
      <w:szCs w:val="24"/>
    </w:rPr>
  </w:style>
  <w:style w:type="paragraph" w:customStyle="1" w:styleId="ListNum0">
    <w:name w:val="List_Num+"/>
    <w:rsid w:val="00955F17"/>
    <w:pPr>
      <w:tabs>
        <w:tab w:val="left" w:pos="720"/>
      </w:tabs>
      <w:suppressAutoHyphens/>
      <w:autoSpaceDE w:val="0"/>
      <w:autoSpaceDN w:val="0"/>
      <w:adjustRightInd w:val="0"/>
      <w:spacing w:after="60" w:line="280" w:lineRule="atLeast"/>
      <w:ind w:left="720" w:hanging="360"/>
    </w:pPr>
    <w:rPr>
      <w:rFonts w:ascii="Times" w:eastAsia="SimSun" w:hAnsi="Times" w:cs="Times"/>
      <w:color w:val="000000"/>
      <w:w w:val="0"/>
      <w:sz w:val="24"/>
      <w:szCs w:val="24"/>
    </w:rPr>
  </w:style>
  <w:style w:type="paragraph" w:customStyle="1" w:styleId="NoteBul">
    <w:name w:val="Note_Bul"/>
    <w:rsid w:val="00955F17"/>
    <w:pPr>
      <w:tabs>
        <w:tab w:val="left" w:pos="1800"/>
      </w:tabs>
      <w:suppressAutoHyphens/>
      <w:autoSpaceDE w:val="0"/>
      <w:autoSpaceDN w:val="0"/>
      <w:adjustRightInd w:val="0"/>
      <w:spacing w:after="60" w:line="280" w:lineRule="atLeast"/>
      <w:ind w:left="1800" w:right="1440" w:hanging="360"/>
    </w:pPr>
    <w:rPr>
      <w:rFonts w:ascii="Times" w:eastAsia="SimSun" w:hAnsi="Times" w:cs="Times"/>
      <w:color w:val="000000"/>
      <w:w w:val="0"/>
      <w:sz w:val="24"/>
      <w:szCs w:val="24"/>
    </w:rPr>
  </w:style>
  <w:style w:type="paragraph" w:customStyle="1" w:styleId="NoteHead">
    <w:name w:val="Note_Head"/>
    <w:next w:val="NoteText"/>
    <w:rsid w:val="00955F17"/>
    <w:pPr>
      <w:keepNext/>
      <w:widowControl w:val="0"/>
      <w:suppressAutoHyphens/>
      <w:autoSpaceDE w:val="0"/>
      <w:autoSpaceDN w:val="0"/>
      <w:adjustRightInd w:val="0"/>
      <w:spacing w:before="140" w:after="60" w:line="280" w:lineRule="atLeast"/>
      <w:jc w:val="center"/>
    </w:pPr>
    <w:rPr>
      <w:rFonts w:ascii="Helvetica" w:eastAsia="SimSun" w:hAnsi="Helvetica" w:cs="Helvetica"/>
      <w:b/>
      <w:bCs/>
      <w:color w:val="000000"/>
      <w:w w:val="0"/>
      <w:sz w:val="24"/>
      <w:szCs w:val="24"/>
    </w:rPr>
  </w:style>
  <w:style w:type="paragraph" w:customStyle="1" w:styleId="NoteText">
    <w:name w:val="NoteText"/>
    <w:rsid w:val="00955F17"/>
    <w:pPr>
      <w:suppressAutoHyphens/>
      <w:autoSpaceDE w:val="0"/>
      <w:autoSpaceDN w:val="0"/>
      <w:adjustRightInd w:val="0"/>
      <w:spacing w:after="140" w:line="280" w:lineRule="atLeast"/>
      <w:ind w:left="1440" w:right="1440"/>
    </w:pPr>
    <w:rPr>
      <w:rFonts w:ascii="Times" w:eastAsia="SimSun" w:hAnsi="Times" w:cs="Times"/>
      <w:color w:val="000000"/>
      <w:w w:val="0"/>
      <w:sz w:val="24"/>
      <w:szCs w:val="24"/>
    </w:rPr>
  </w:style>
  <w:style w:type="paragraph" w:customStyle="1" w:styleId="ParaIndBul1Num">
    <w:name w:val="Para_Ind_Bul1/Num"/>
    <w:rsid w:val="00955F17"/>
    <w:pPr>
      <w:tabs>
        <w:tab w:val="left" w:pos="4680"/>
      </w:tabs>
      <w:suppressAutoHyphens/>
      <w:autoSpaceDE w:val="0"/>
      <w:autoSpaceDN w:val="0"/>
      <w:adjustRightInd w:val="0"/>
      <w:spacing w:after="60" w:line="280" w:lineRule="atLeast"/>
      <w:ind w:left="720"/>
    </w:pPr>
    <w:rPr>
      <w:rFonts w:ascii="Times" w:eastAsia="SimSun" w:hAnsi="Times" w:cs="Times"/>
      <w:color w:val="000000"/>
      <w:w w:val="0"/>
      <w:sz w:val="24"/>
      <w:szCs w:val="24"/>
    </w:rPr>
  </w:style>
  <w:style w:type="paragraph" w:customStyle="1" w:styleId="ParaIndBul2Alpha">
    <w:name w:val="Para_Ind_Bul2/Alpha"/>
    <w:rsid w:val="00955F17"/>
    <w:pPr>
      <w:tabs>
        <w:tab w:val="left" w:pos="1080"/>
        <w:tab w:val="left" w:pos="1800"/>
      </w:tabs>
      <w:suppressAutoHyphens/>
      <w:autoSpaceDE w:val="0"/>
      <w:autoSpaceDN w:val="0"/>
      <w:adjustRightInd w:val="0"/>
      <w:spacing w:after="60" w:line="280" w:lineRule="atLeast"/>
      <w:ind w:left="1080"/>
    </w:pPr>
    <w:rPr>
      <w:rFonts w:ascii="Times" w:eastAsia="SimSun" w:hAnsi="Times" w:cs="Times"/>
      <w:color w:val="000000"/>
      <w:w w:val="0"/>
      <w:sz w:val="24"/>
      <w:szCs w:val="24"/>
    </w:rPr>
  </w:style>
  <w:style w:type="paragraph" w:customStyle="1" w:styleId="ParaIndBul3">
    <w:name w:val="Para_Ind_Bul3"/>
    <w:rsid w:val="00955F17"/>
    <w:pPr>
      <w:tabs>
        <w:tab w:val="left" w:pos="1360"/>
      </w:tabs>
      <w:suppressAutoHyphens/>
      <w:autoSpaceDE w:val="0"/>
      <w:autoSpaceDN w:val="0"/>
      <w:adjustRightInd w:val="0"/>
      <w:spacing w:after="60" w:line="280" w:lineRule="atLeast"/>
      <w:ind w:left="1360"/>
    </w:pPr>
    <w:rPr>
      <w:rFonts w:ascii="Times" w:eastAsia="SimSun" w:hAnsi="Times" w:cs="Times"/>
      <w:color w:val="000000"/>
      <w:w w:val="0"/>
      <w:sz w:val="24"/>
      <w:szCs w:val="24"/>
    </w:rPr>
  </w:style>
  <w:style w:type="paragraph" w:customStyle="1" w:styleId="Paranote">
    <w:name w:val="Paranote"/>
    <w:rsid w:val="00955F17"/>
    <w:pPr>
      <w:tabs>
        <w:tab w:val="left" w:pos="200"/>
      </w:tabs>
      <w:suppressAutoHyphens/>
      <w:autoSpaceDE w:val="0"/>
      <w:autoSpaceDN w:val="0"/>
      <w:adjustRightInd w:val="0"/>
      <w:spacing w:after="0" w:line="220" w:lineRule="atLeast"/>
    </w:pPr>
    <w:rPr>
      <w:rFonts w:ascii="Helvetica" w:eastAsia="SimSun" w:hAnsi="Helvetica" w:cs="Helvetica"/>
      <w:color w:val="000000"/>
      <w:w w:val="0"/>
      <w:sz w:val="18"/>
      <w:szCs w:val="18"/>
    </w:rPr>
  </w:style>
  <w:style w:type="paragraph" w:customStyle="1" w:styleId="TableFootnote">
    <w:name w:val="TableFootnote"/>
    <w:rsid w:val="00955F17"/>
    <w:pPr>
      <w:tabs>
        <w:tab w:val="left" w:pos="200"/>
      </w:tabs>
      <w:suppressAutoHyphens/>
      <w:autoSpaceDE w:val="0"/>
      <w:autoSpaceDN w:val="0"/>
      <w:adjustRightInd w:val="0"/>
      <w:spacing w:after="40" w:line="220" w:lineRule="atLeast"/>
      <w:ind w:left="200" w:hanging="200"/>
    </w:pPr>
    <w:rPr>
      <w:rFonts w:ascii="Helvetica" w:eastAsia="SimSun" w:hAnsi="Helvetica" w:cs="Helvetica"/>
      <w:color w:val="000000"/>
      <w:w w:val="0"/>
      <w:sz w:val="18"/>
      <w:szCs w:val="18"/>
    </w:rPr>
  </w:style>
  <w:style w:type="paragraph" w:customStyle="1" w:styleId="TableNote">
    <w:name w:val="TableNote"/>
    <w:rsid w:val="00955F17"/>
    <w:pPr>
      <w:tabs>
        <w:tab w:val="left" w:pos="500"/>
      </w:tabs>
      <w:suppressAutoHyphens/>
      <w:autoSpaceDE w:val="0"/>
      <w:autoSpaceDN w:val="0"/>
      <w:adjustRightInd w:val="0"/>
      <w:spacing w:after="40" w:line="220" w:lineRule="atLeast"/>
      <w:ind w:left="500" w:hanging="500"/>
    </w:pPr>
    <w:rPr>
      <w:rFonts w:ascii="Helvetica" w:eastAsia="SimSun" w:hAnsi="Helvetica" w:cs="Helvetica"/>
      <w:color w:val="000000"/>
      <w:w w:val="0"/>
      <w:sz w:val="18"/>
      <w:szCs w:val="18"/>
    </w:rPr>
  </w:style>
  <w:style w:type="paragraph" w:customStyle="1" w:styleId="TB1dig">
    <w:name w:val="TB1dig"/>
    <w:rsid w:val="00955F17"/>
    <w:pPr>
      <w:tabs>
        <w:tab w:val="left" w:pos="200"/>
      </w:tabs>
      <w:suppressAutoHyphens/>
      <w:autoSpaceDE w:val="0"/>
      <w:autoSpaceDN w:val="0"/>
      <w:adjustRightInd w:val="0"/>
      <w:spacing w:after="0" w:line="220" w:lineRule="atLeast"/>
      <w:ind w:left="200" w:hanging="200"/>
    </w:pPr>
    <w:rPr>
      <w:rFonts w:ascii="Helvetica" w:eastAsia="SimSun" w:hAnsi="Helvetica" w:cs="Helvetica"/>
      <w:color w:val="000000"/>
      <w:w w:val="0"/>
      <w:sz w:val="18"/>
      <w:szCs w:val="18"/>
    </w:rPr>
  </w:style>
  <w:style w:type="paragraph" w:customStyle="1" w:styleId="TB2dig">
    <w:name w:val="TB2dig"/>
    <w:rsid w:val="00955F17"/>
    <w:pPr>
      <w:tabs>
        <w:tab w:val="left" w:pos="280"/>
      </w:tabs>
      <w:suppressAutoHyphens/>
      <w:autoSpaceDE w:val="0"/>
      <w:autoSpaceDN w:val="0"/>
      <w:adjustRightInd w:val="0"/>
      <w:spacing w:after="0" w:line="220" w:lineRule="atLeast"/>
      <w:ind w:left="280" w:hanging="280"/>
    </w:pPr>
    <w:rPr>
      <w:rFonts w:ascii="Helvetica" w:eastAsia="SimSun" w:hAnsi="Helvetica" w:cs="Helvetica"/>
      <w:color w:val="000000"/>
      <w:w w:val="0"/>
      <w:sz w:val="18"/>
      <w:szCs w:val="18"/>
    </w:rPr>
  </w:style>
  <w:style w:type="paragraph" w:customStyle="1" w:styleId="TB3dig">
    <w:name w:val="TB3dig"/>
    <w:rsid w:val="00955F17"/>
    <w:pPr>
      <w:tabs>
        <w:tab w:val="left" w:pos="420"/>
      </w:tabs>
      <w:suppressAutoHyphens/>
      <w:autoSpaceDE w:val="0"/>
      <w:autoSpaceDN w:val="0"/>
      <w:adjustRightInd w:val="0"/>
      <w:spacing w:after="0" w:line="220" w:lineRule="atLeast"/>
      <w:ind w:left="420" w:hanging="420"/>
    </w:pPr>
    <w:rPr>
      <w:rFonts w:ascii="Helvetica" w:eastAsia="SimSun" w:hAnsi="Helvetica" w:cs="Helvetica"/>
      <w:color w:val="000000"/>
      <w:w w:val="0"/>
      <w:sz w:val="18"/>
      <w:szCs w:val="18"/>
    </w:rPr>
  </w:style>
  <w:style w:type="paragraph" w:customStyle="1" w:styleId="TB4dig">
    <w:name w:val="TB4dig"/>
    <w:rsid w:val="00955F17"/>
    <w:pPr>
      <w:tabs>
        <w:tab w:val="left" w:pos="500"/>
      </w:tabs>
      <w:suppressAutoHyphens/>
      <w:autoSpaceDE w:val="0"/>
      <w:autoSpaceDN w:val="0"/>
      <w:adjustRightInd w:val="0"/>
      <w:spacing w:after="0" w:line="220" w:lineRule="atLeast"/>
      <w:ind w:left="500" w:hanging="500"/>
    </w:pPr>
    <w:rPr>
      <w:rFonts w:ascii="Helvetica" w:eastAsia="SimSun" w:hAnsi="Helvetica" w:cs="Helvetica"/>
      <w:color w:val="000000"/>
      <w:w w:val="0"/>
      <w:sz w:val="18"/>
      <w:szCs w:val="18"/>
    </w:rPr>
  </w:style>
  <w:style w:type="paragraph" w:customStyle="1" w:styleId="TBHeadC">
    <w:name w:val="TBHead_C"/>
    <w:rsid w:val="00955F17"/>
    <w:pPr>
      <w:suppressAutoHyphens/>
      <w:autoSpaceDE w:val="0"/>
      <w:autoSpaceDN w:val="0"/>
      <w:adjustRightInd w:val="0"/>
      <w:spacing w:after="0" w:line="220" w:lineRule="atLeast"/>
      <w:jc w:val="center"/>
    </w:pPr>
    <w:rPr>
      <w:rFonts w:ascii="Helvetica" w:eastAsia="SimSun" w:hAnsi="Helvetica" w:cs="Helvetica"/>
      <w:b/>
      <w:bCs/>
      <w:color w:val="000000"/>
      <w:w w:val="0"/>
      <w:sz w:val="18"/>
      <w:szCs w:val="18"/>
    </w:rPr>
  </w:style>
  <w:style w:type="paragraph" w:customStyle="1" w:styleId="TBItemBul">
    <w:name w:val="TBItem_Bul"/>
    <w:rsid w:val="00955F17"/>
    <w:pPr>
      <w:tabs>
        <w:tab w:val="left" w:pos="200"/>
      </w:tabs>
      <w:suppressAutoHyphens/>
      <w:autoSpaceDE w:val="0"/>
      <w:autoSpaceDN w:val="0"/>
      <w:adjustRightInd w:val="0"/>
      <w:spacing w:after="0" w:line="220" w:lineRule="atLeast"/>
      <w:ind w:left="200" w:hanging="200"/>
    </w:pPr>
    <w:rPr>
      <w:rFonts w:ascii="Helvetica" w:eastAsia="SimSun" w:hAnsi="Helvetica" w:cs="Helvetica"/>
      <w:color w:val="000000"/>
      <w:w w:val="0"/>
      <w:sz w:val="18"/>
      <w:szCs w:val="18"/>
    </w:rPr>
  </w:style>
  <w:style w:type="paragraph" w:customStyle="1" w:styleId="TBItemC">
    <w:name w:val="TBItem_C"/>
    <w:rsid w:val="00955F17"/>
    <w:pPr>
      <w:suppressAutoHyphens/>
      <w:autoSpaceDE w:val="0"/>
      <w:autoSpaceDN w:val="0"/>
      <w:adjustRightInd w:val="0"/>
      <w:spacing w:after="0" w:line="220" w:lineRule="atLeast"/>
      <w:jc w:val="center"/>
    </w:pPr>
    <w:rPr>
      <w:rFonts w:ascii="Helvetica" w:eastAsia="SimSun" w:hAnsi="Helvetica" w:cs="Helvetica"/>
      <w:color w:val="000000"/>
      <w:w w:val="0"/>
      <w:sz w:val="18"/>
      <w:szCs w:val="18"/>
    </w:rPr>
  </w:style>
  <w:style w:type="paragraph" w:customStyle="1" w:styleId="TBItemL">
    <w:name w:val="TBItem_L"/>
    <w:rsid w:val="00955F17"/>
    <w:pPr>
      <w:tabs>
        <w:tab w:val="left" w:pos="240"/>
        <w:tab w:val="left" w:pos="460"/>
        <w:tab w:val="left" w:pos="720"/>
      </w:tabs>
      <w:suppressAutoHyphens/>
      <w:autoSpaceDE w:val="0"/>
      <w:autoSpaceDN w:val="0"/>
      <w:adjustRightInd w:val="0"/>
      <w:spacing w:after="0" w:line="220" w:lineRule="atLeast"/>
    </w:pPr>
    <w:rPr>
      <w:rFonts w:ascii="Helvetica" w:eastAsia="SimSun" w:hAnsi="Helvetica" w:cs="Helvetica"/>
      <w:color w:val="000000"/>
      <w:w w:val="0"/>
      <w:sz w:val="18"/>
      <w:szCs w:val="18"/>
    </w:rPr>
  </w:style>
  <w:style w:type="paragraph" w:customStyle="1" w:styleId="TBItemR">
    <w:name w:val="TBItem_R"/>
    <w:rsid w:val="00955F17"/>
    <w:pPr>
      <w:suppressAutoHyphens/>
      <w:autoSpaceDE w:val="0"/>
      <w:autoSpaceDN w:val="0"/>
      <w:adjustRightInd w:val="0"/>
      <w:spacing w:after="0" w:line="220" w:lineRule="atLeast"/>
      <w:jc w:val="right"/>
    </w:pPr>
    <w:rPr>
      <w:rFonts w:ascii="Helvetica" w:eastAsia="SimSun" w:hAnsi="Helvetica" w:cs="Helvetica"/>
      <w:color w:val="000000"/>
      <w:w w:val="0"/>
      <w:sz w:val="18"/>
      <w:szCs w:val="18"/>
    </w:rPr>
  </w:style>
  <w:style w:type="paragraph" w:customStyle="1" w:styleId="TBTitleApp">
    <w:name w:val="TBTitle_App"/>
    <w:rsid w:val="00955F17"/>
    <w:pPr>
      <w:suppressAutoHyphens/>
      <w:autoSpaceDE w:val="0"/>
      <w:autoSpaceDN w:val="0"/>
      <w:adjustRightInd w:val="0"/>
      <w:spacing w:after="100" w:line="240" w:lineRule="atLeast"/>
      <w:jc w:val="center"/>
    </w:pPr>
    <w:rPr>
      <w:rFonts w:ascii="Helvetica" w:eastAsia="SimSun" w:hAnsi="Helvetica" w:cs="Helvetica"/>
      <w:b/>
      <w:bCs/>
      <w:color w:val="000000"/>
      <w:w w:val="0"/>
      <w:sz w:val="20"/>
      <w:szCs w:val="20"/>
    </w:rPr>
  </w:style>
  <w:style w:type="paragraph" w:customStyle="1" w:styleId="WarningHead">
    <w:name w:val="Warning_Head"/>
    <w:rsid w:val="00955F17"/>
    <w:pPr>
      <w:keepNext/>
      <w:widowControl w:val="0"/>
      <w:suppressAutoHyphens/>
      <w:autoSpaceDE w:val="0"/>
      <w:autoSpaceDN w:val="0"/>
      <w:adjustRightInd w:val="0"/>
      <w:spacing w:before="140" w:after="60" w:line="280" w:lineRule="atLeast"/>
      <w:jc w:val="center"/>
    </w:pPr>
    <w:rPr>
      <w:rFonts w:ascii="Helvetica" w:eastAsia="SimSun" w:hAnsi="Helvetica" w:cs="Helvetica"/>
      <w:b/>
      <w:bCs/>
      <w:color w:val="FF0000"/>
      <w:w w:val="0"/>
      <w:sz w:val="24"/>
      <w:szCs w:val="24"/>
    </w:rPr>
  </w:style>
  <w:style w:type="paragraph" w:customStyle="1" w:styleId="Example">
    <w:name w:val="Example"/>
    <w:rsid w:val="00955F17"/>
    <w:pPr>
      <w:keepNext/>
      <w:pBdr>
        <w:bottom w:val="single" w:sz="8" w:space="0" w:color="auto"/>
      </w:pBdr>
      <w:suppressAutoHyphens/>
      <w:autoSpaceDE w:val="0"/>
      <w:autoSpaceDN w:val="0"/>
      <w:adjustRightInd w:val="0"/>
      <w:spacing w:before="160" w:after="0" w:line="240" w:lineRule="atLeast"/>
      <w:jc w:val="center"/>
    </w:pPr>
    <w:rPr>
      <w:rFonts w:ascii="Helvetica" w:eastAsia="SimSun" w:hAnsi="Helvetica" w:cs="Helvetica"/>
      <w:b/>
      <w:bCs/>
      <w:color w:val="000000"/>
      <w:w w:val="0"/>
      <w:sz w:val="20"/>
      <w:szCs w:val="20"/>
    </w:rPr>
  </w:style>
  <w:style w:type="paragraph" w:customStyle="1" w:styleId="TBTitle">
    <w:name w:val="TBTitle"/>
    <w:rsid w:val="00955F17"/>
    <w:pPr>
      <w:suppressAutoHyphens/>
      <w:autoSpaceDE w:val="0"/>
      <w:autoSpaceDN w:val="0"/>
      <w:adjustRightInd w:val="0"/>
      <w:spacing w:after="80" w:line="240" w:lineRule="atLeast"/>
      <w:jc w:val="center"/>
    </w:pPr>
    <w:rPr>
      <w:rFonts w:ascii="Helvetica" w:eastAsia="SimSun" w:hAnsi="Helvetica" w:cs="Helvetica"/>
      <w:b/>
      <w:bCs/>
      <w:color w:val="000000"/>
      <w:w w:val="0"/>
      <w:sz w:val="20"/>
      <w:szCs w:val="20"/>
    </w:rPr>
  </w:style>
  <w:style w:type="paragraph" w:customStyle="1" w:styleId="FigTitle">
    <w:name w:val="FigTitle"/>
    <w:next w:val="ParaBody"/>
    <w:rsid w:val="00955F17"/>
    <w:pPr>
      <w:suppressAutoHyphens/>
      <w:autoSpaceDE w:val="0"/>
      <w:autoSpaceDN w:val="0"/>
      <w:adjustRightInd w:val="0"/>
      <w:spacing w:before="100" w:line="240" w:lineRule="atLeast"/>
      <w:jc w:val="center"/>
    </w:pPr>
    <w:rPr>
      <w:rFonts w:ascii="Helvetica" w:eastAsia="SimSun" w:hAnsi="Helvetica" w:cs="Helvetica"/>
      <w:b/>
      <w:bCs/>
      <w:color w:val="000000"/>
      <w:w w:val="0"/>
      <w:sz w:val="20"/>
      <w:szCs w:val="20"/>
    </w:rPr>
  </w:style>
  <w:style w:type="paragraph" w:customStyle="1" w:styleId="Equation">
    <w:name w:val="Equation"/>
    <w:rsid w:val="00955F17"/>
    <w:pPr>
      <w:tabs>
        <w:tab w:val="left" w:pos="720"/>
      </w:tabs>
      <w:suppressAutoHyphens/>
      <w:autoSpaceDE w:val="0"/>
      <w:autoSpaceDN w:val="0"/>
      <w:adjustRightInd w:val="0"/>
      <w:spacing w:before="240" w:after="160" w:line="240" w:lineRule="atLeast"/>
      <w:jc w:val="center"/>
    </w:pPr>
    <w:rPr>
      <w:rFonts w:ascii="Helvetica" w:eastAsia="SimSun" w:hAnsi="Helvetica" w:cs="Helvetica"/>
      <w:b/>
      <w:bCs/>
      <w:color w:val="000000"/>
      <w:w w:val="0"/>
      <w:sz w:val="20"/>
      <w:szCs w:val="20"/>
    </w:rPr>
  </w:style>
  <w:style w:type="paragraph" w:customStyle="1" w:styleId="GlossTerm">
    <w:name w:val="Gloss_Term"/>
    <w:rsid w:val="00955F17"/>
    <w:pPr>
      <w:tabs>
        <w:tab w:val="left" w:pos="240"/>
        <w:tab w:val="left" w:pos="460"/>
        <w:tab w:val="left" w:pos="720"/>
      </w:tabs>
      <w:suppressAutoHyphens/>
      <w:autoSpaceDE w:val="0"/>
      <w:autoSpaceDN w:val="0"/>
      <w:adjustRightInd w:val="0"/>
      <w:spacing w:after="0" w:line="220" w:lineRule="atLeast"/>
    </w:pPr>
    <w:rPr>
      <w:rFonts w:ascii="Helvetica" w:eastAsia="SimSun" w:hAnsi="Helvetica" w:cs="Helvetica"/>
      <w:color w:val="000000"/>
      <w:w w:val="0"/>
      <w:sz w:val="18"/>
      <w:szCs w:val="18"/>
    </w:rPr>
  </w:style>
  <w:style w:type="paragraph" w:customStyle="1" w:styleId="GlossDef">
    <w:name w:val="Gloss_Def"/>
    <w:rsid w:val="00955F17"/>
    <w:pPr>
      <w:tabs>
        <w:tab w:val="left" w:pos="240"/>
        <w:tab w:val="left" w:pos="460"/>
        <w:tab w:val="left" w:pos="720"/>
      </w:tabs>
      <w:suppressAutoHyphens/>
      <w:autoSpaceDE w:val="0"/>
      <w:autoSpaceDN w:val="0"/>
      <w:adjustRightInd w:val="0"/>
      <w:spacing w:after="0" w:line="220" w:lineRule="atLeast"/>
    </w:pPr>
    <w:rPr>
      <w:rFonts w:ascii="Helvetica" w:eastAsia="SimSun" w:hAnsi="Helvetica" w:cs="Helvetica"/>
      <w:color w:val="000000"/>
      <w:w w:val="0"/>
      <w:sz w:val="18"/>
      <w:szCs w:val="18"/>
    </w:rPr>
  </w:style>
  <w:style w:type="paragraph" w:customStyle="1" w:styleId="PartNumber">
    <w:name w:val="PartNumber"/>
    <w:rsid w:val="00955F17"/>
    <w:pPr>
      <w:widowControl w:val="0"/>
      <w:suppressAutoHyphens/>
      <w:autoSpaceDE w:val="0"/>
      <w:autoSpaceDN w:val="0"/>
      <w:adjustRightInd w:val="0"/>
      <w:spacing w:before="120" w:after="120" w:line="480" w:lineRule="atLeast"/>
      <w:jc w:val="center"/>
    </w:pPr>
    <w:rPr>
      <w:rFonts w:ascii="Helvetica" w:eastAsia="SimSun" w:hAnsi="Helvetica" w:cs="Helvetica"/>
      <w:b/>
      <w:bCs/>
      <w:color w:val="000000"/>
      <w:w w:val="0"/>
      <w:sz w:val="40"/>
      <w:szCs w:val="40"/>
    </w:rPr>
  </w:style>
  <w:style w:type="paragraph" w:customStyle="1" w:styleId="Heading10">
    <w:name w:val="Heading1"/>
    <w:next w:val="ParaBody"/>
    <w:rsid w:val="00955F17"/>
    <w:pPr>
      <w:keepNext/>
      <w:tabs>
        <w:tab w:val="left" w:pos="720"/>
      </w:tabs>
      <w:suppressAutoHyphens/>
      <w:autoSpaceDE w:val="0"/>
      <w:autoSpaceDN w:val="0"/>
      <w:adjustRightInd w:val="0"/>
      <w:spacing w:before="360" w:after="140" w:line="400" w:lineRule="atLeast"/>
    </w:pPr>
    <w:rPr>
      <w:rFonts w:ascii="Helvetica" w:eastAsia="SimSun" w:hAnsi="Helvetica" w:cs="Helvetica"/>
      <w:b/>
      <w:bCs/>
      <w:color w:val="000000"/>
      <w:w w:val="0"/>
      <w:sz w:val="36"/>
      <w:szCs w:val="36"/>
    </w:rPr>
  </w:style>
  <w:style w:type="paragraph" w:customStyle="1" w:styleId="Byline">
    <w:name w:val="Byline"/>
    <w:rsid w:val="00955F17"/>
    <w:pPr>
      <w:widowControl w:val="0"/>
      <w:tabs>
        <w:tab w:val="left" w:pos="380"/>
      </w:tabs>
      <w:suppressAutoHyphens/>
      <w:autoSpaceDE w:val="0"/>
      <w:autoSpaceDN w:val="0"/>
      <w:adjustRightInd w:val="0"/>
      <w:spacing w:before="240" w:after="0" w:line="220" w:lineRule="atLeast"/>
    </w:pPr>
    <w:rPr>
      <w:rFonts w:ascii="Helvetica" w:eastAsia="SimSun" w:hAnsi="Helvetica" w:cs="Helvetica"/>
      <w:b/>
      <w:bCs/>
      <w:color w:val="000000"/>
      <w:w w:val="0"/>
      <w:sz w:val="18"/>
      <w:szCs w:val="18"/>
    </w:rPr>
  </w:style>
  <w:style w:type="paragraph" w:customStyle="1" w:styleId="DocSubtitle">
    <w:name w:val="Doc_Subtitle"/>
    <w:next w:val="Byline"/>
    <w:rsid w:val="00955F17"/>
    <w:pPr>
      <w:widowControl w:val="0"/>
      <w:suppressAutoHyphens/>
      <w:autoSpaceDE w:val="0"/>
      <w:autoSpaceDN w:val="0"/>
      <w:adjustRightInd w:val="0"/>
      <w:spacing w:after="0" w:line="440" w:lineRule="atLeast"/>
    </w:pPr>
    <w:rPr>
      <w:rFonts w:ascii="Helvetica" w:eastAsia="SimSun" w:hAnsi="Helvetica" w:cs="Helvetica"/>
      <w:color w:val="000000"/>
      <w:w w:val="0"/>
      <w:sz w:val="36"/>
      <w:szCs w:val="36"/>
    </w:rPr>
  </w:style>
  <w:style w:type="paragraph" w:customStyle="1" w:styleId="Heading1TOC">
    <w:name w:val="Heading1TOC"/>
    <w:rsid w:val="00955F17"/>
    <w:pPr>
      <w:widowControl w:val="0"/>
      <w:tabs>
        <w:tab w:val="left" w:pos="320"/>
        <w:tab w:val="right" w:leader="dot" w:pos="4240"/>
      </w:tabs>
      <w:suppressAutoHyphens/>
      <w:autoSpaceDE w:val="0"/>
      <w:autoSpaceDN w:val="0"/>
      <w:adjustRightInd w:val="0"/>
      <w:spacing w:before="40" w:after="0" w:line="220" w:lineRule="atLeast"/>
      <w:ind w:left="320" w:hanging="180"/>
    </w:pPr>
    <w:rPr>
      <w:rFonts w:ascii="Helvetica" w:eastAsia="SimSun" w:hAnsi="Helvetica" w:cs="Helvetica"/>
      <w:b/>
      <w:bCs/>
      <w:color w:val="000000"/>
      <w:w w:val="0"/>
      <w:sz w:val="18"/>
      <w:szCs w:val="18"/>
    </w:rPr>
  </w:style>
  <w:style w:type="paragraph" w:customStyle="1" w:styleId="MasterAgreement">
    <w:name w:val="Master_Agreement"/>
    <w:rsid w:val="00955F17"/>
    <w:pPr>
      <w:widowControl w:val="0"/>
      <w:suppressAutoHyphens/>
      <w:autoSpaceDE w:val="0"/>
      <w:autoSpaceDN w:val="0"/>
      <w:adjustRightInd w:val="0"/>
      <w:spacing w:after="80" w:line="240" w:lineRule="atLeast"/>
      <w:jc w:val="center"/>
    </w:pPr>
    <w:rPr>
      <w:rFonts w:ascii="Helvetica" w:eastAsia="SimSun" w:hAnsi="Helvetica" w:cs="Helvetica"/>
      <w:b/>
      <w:bCs/>
      <w:color w:val="FF0000"/>
      <w:w w:val="0"/>
      <w:sz w:val="24"/>
      <w:szCs w:val="24"/>
    </w:rPr>
  </w:style>
  <w:style w:type="paragraph" w:customStyle="1" w:styleId="ContentsList">
    <w:name w:val="Contents List"/>
    <w:next w:val="Body"/>
    <w:rsid w:val="00955F17"/>
    <w:pPr>
      <w:tabs>
        <w:tab w:val="left" w:pos="720"/>
      </w:tabs>
      <w:suppressAutoHyphens/>
      <w:autoSpaceDE w:val="0"/>
      <w:autoSpaceDN w:val="0"/>
      <w:adjustRightInd w:val="0"/>
      <w:spacing w:before="100" w:after="100" w:line="240" w:lineRule="atLeast"/>
      <w:ind w:firstLine="140"/>
    </w:pPr>
    <w:rPr>
      <w:rFonts w:ascii="Helvetica" w:eastAsia="SimSun" w:hAnsi="Helvetica" w:cs="Helvetica"/>
      <w:b/>
      <w:bCs/>
      <w:color w:val="000000"/>
      <w:w w:val="0"/>
    </w:rPr>
  </w:style>
  <w:style w:type="paragraph" w:customStyle="1" w:styleId="DocTitle">
    <w:name w:val="Doc_Title"/>
    <w:next w:val="ParaBody"/>
    <w:rsid w:val="00955F17"/>
    <w:pPr>
      <w:keepNext/>
      <w:suppressAutoHyphens/>
      <w:autoSpaceDE w:val="0"/>
      <w:autoSpaceDN w:val="0"/>
      <w:adjustRightInd w:val="0"/>
      <w:spacing w:before="600" w:after="0" w:line="580" w:lineRule="atLeast"/>
    </w:pPr>
    <w:rPr>
      <w:rFonts w:ascii="Helvetica" w:eastAsia="SimSun" w:hAnsi="Helvetica" w:cs="Helvetica"/>
      <w:b/>
      <w:bCs/>
      <w:color w:val="000000"/>
      <w:w w:val="0"/>
      <w:sz w:val="48"/>
      <w:szCs w:val="48"/>
    </w:rPr>
  </w:style>
  <w:style w:type="character" w:customStyle="1" w:styleId="Code1">
    <w:name w:val="Code1"/>
    <w:rsid w:val="00955F17"/>
    <w:rPr>
      <w:rFonts w:ascii="Courier New" w:hAnsi="Courier New" w:cs="Courier New"/>
      <w:color w:val="000000"/>
      <w:spacing w:val="0"/>
      <w:w w:val="100"/>
      <w:sz w:val="18"/>
      <w:szCs w:val="18"/>
      <w:u w:val="none"/>
      <w:vertAlign w:val="baseline"/>
      <w:lang w:val="en-US"/>
    </w:rPr>
  </w:style>
  <w:style w:type="character" w:customStyle="1" w:styleId="CrossRefs">
    <w:name w:val="Cross Refs"/>
    <w:rsid w:val="00955F17"/>
    <w:rPr>
      <w:color w:val="0000C2"/>
    </w:rPr>
  </w:style>
  <w:style w:type="character" w:customStyle="1" w:styleId="FigureText7pt">
    <w:name w:val="Figure Text_7pt"/>
    <w:rsid w:val="00955F17"/>
    <w:rPr>
      <w:rFonts w:ascii="Helvetica" w:hAnsi="Helvetica" w:cs="Helvetica"/>
      <w:sz w:val="14"/>
      <w:szCs w:val="14"/>
    </w:rPr>
  </w:style>
  <w:style w:type="character" w:customStyle="1" w:styleId="FigureText8pt">
    <w:name w:val="Figure Text_8pt"/>
    <w:rsid w:val="00955F17"/>
    <w:rPr>
      <w:rFonts w:ascii="Helvetica" w:hAnsi="Helvetica" w:cs="Helvetica"/>
      <w:color w:val="000000"/>
      <w:spacing w:val="0"/>
      <w:w w:val="100"/>
      <w:sz w:val="16"/>
      <w:szCs w:val="16"/>
      <w:u w:val="none"/>
      <w:vertAlign w:val="baseline"/>
      <w:lang w:val="en-US"/>
    </w:rPr>
  </w:style>
  <w:style w:type="character" w:customStyle="1" w:styleId="FigureText9pt">
    <w:name w:val="Figure Text_9pt"/>
    <w:rsid w:val="00955F17"/>
    <w:rPr>
      <w:rFonts w:ascii="Helvetica" w:hAnsi="Helvetica" w:cs="Helvetica"/>
      <w:color w:val="000000"/>
      <w:spacing w:val="0"/>
      <w:w w:val="100"/>
      <w:sz w:val="18"/>
      <w:szCs w:val="18"/>
      <w:u w:val="none"/>
      <w:vertAlign w:val="baseline"/>
      <w:lang w:val="en-US"/>
    </w:rPr>
  </w:style>
  <w:style w:type="character" w:customStyle="1" w:styleId="Gray">
    <w:name w:val="Gray"/>
    <w:rsid w:val="00955F17"/>
    <w:rPr>
      <w:color w:val="808080"/>
      <w:w w:val="100"/>
      <w:u w:val="none"/>
      <w:vertAlign w:val="baseline"/>
      <w:lang w:val="en-US"/>
    </w:rPr>
  </w:style>
  <w:style w:type="character" w:customStyle="1" w:styleId="Italic">
    <w:name w:val="Italic"/>
    <w:rsid w:val="00955F17"/>
    <w:rPr>
      <w:i/>
      <w:iCs/>
    </w:rPr>
  </w:style>
  <w:style w:type="character" w:customStyle="1" w:styleId="Overbar">
    <w:name w:val="Overbar"/>
    <w:rsid w:val="00955F17"/>
  </w:style>
  <w:style w:type="character" w:customStyle="1" w:styleId="Red">
    <w:name w:val="Red"/>
    <w:rsid w:val="00955F17"/>
    <w:rPr>
      <w:color w:val="FF0000"/>
    </w:rPr>
  </w:style>
  <w:style w:type="character" w:customStyle="1" w:styleId="SmallCaps">
    <w:name w:val="SmallCaps"/>
    <w:rsid w:val="00955F17"/>
    <w:rPr>
      <w:smallCaps/>
    </w:rPr>
  </w:style>
  <w:style w:type="character" w:customStyle="1" w:styleId="Subscript">
    <w:name w:val="Subscript"/>
    <w:rsid w:val="00955F17"/>
    <w:rPr>
      <w:vertAlign w:val="subscript"/>
    </w:rPr>
  </w:style>
  <w:style w:type="character" w:customStyle="1" w:styleId="Superscript">
    <w:name w:val="Superscript"/>
    <w:rsid w:val="00955F17"/>
    <w:rPr>
      <w:vertAlign w:val="superscript"/>
    </w:rPr>
  </w:style>
  <w:style w:type="character" w:customStyle="1" w:styleId="Symbol">
    <w:name w:val="Symbol"/>
    <w:rsid w:val="00955F17"/>
    <w:rPr>
      <w:rFonts w:ascii="Symbol" w:hAnsi="Symbol" w:cs="Symbol"/>
    </w:rPr>
  </w:style>
  <w:style w:type="paragraph" w:customStyle="1" w:styleId="StyleEquationCharacterscale100">
    <w:name w:val="Style Equation + Character scale: 100%"/>
    <w:basedOn w:val="Equation"/>
    <w:autoRedefine/>
    <w:rsid w:val="00955F17"/>
    <w:pPr>
      <w:tabs>
        <w:tab w:val="left" w:leader="dot" w:pos="720"/>
      </w:tabs>
    </w:pPr>
    <w:rPr>
      <w:w w:val="100"/>
    </w:rPr>
  </w:style>
  <w:style w:type="character" w:customStyle="1" w:styleId="Emphasis1">
    <w:name w:val="Emphasis1"/>
    <w:basedOn w:val="DefaultParagraphFont"/>
    <w:rsid w:val="00955F17"/>
    <w:rPr>
      <w:i/>
      <w:w w:val="100"/>
    </w:rPr>
  </w:style>
  <w:style w:type="paragraph" w:customStyle="1" w:styleId="BackMatter">
    <w:name w:val="BackMatter"/>
    <w:rsid w:val="00955F17"/>
    <w:pPr>
      <w:spacing w:after="40" w:line="160" w:lineRule="exact"/>
    </w:pPr>
    <w:rPr>
      <w:rFonts w:ascii="Helvetica" w:eastAsia="SimSun" w:hAnsi="Helvetica" w:cs="Helvetica"/>
      <w:color w:val="000000"/>
      <w:w w:val="0"/>
      <w:sz w:val="14"/>
      <w:szCs w:val="14"/>
    </w:rPr>
  </w:style>
  <w:style w:type="paragraph" w:customStyle="1" w:styleId="BackMatterNoLeading">
    <w:name w:val="BackMatterNoLeading"/>
    <w:basedOn w:val="BackMatter"/>
    <w:rsid w:val="00955F17"/>
    <w:pPr>
      <w:spacing w:after="0"/>
    </w:pPr>
  </w:style>
  <w:style w:type="paragraph" w:customStyle="1" w:styleId="BackMatterHeading">
    <w:name w:val="BackMatterHeading"/>
    <w:basedOn w:val="BackMatter"/>
    <w:next w:val="BackMatter"/>
    <w:rsid w:val="00955F17"/>
    <w:pPr>
      <w:spacing w:before="3200"/>
    </w:pPr>
    <w:rPr>
      <w:b/>
    </w:rPr>
  </w:style>
  <w:style w:type="paragraph" w:customStyle="1" w:styleId="BackMatterFirstPara">
    <w:name w:val="BackMatterFirstPara"/>
    <w:basedOn w:val="BackMatter"/>
    <w:next w:val="BackMatter"/>
    <w:rsid w:val="00955F17"/>
    <w:pPr>
      <w:spacing w:before="3200" w:after="140"/>
    </w:pPr>
  </w:style>
  <w:style w:type="paragraph" w:customStyle="1" w:styleId="BackMatter2">
    <w:name w:val="BackMatter2"/>
    <w:basedOn w:val="BackMatter"/>
    <w:rsid w:val="00955F17"/>
    <w:pPr>
      <w:spacing w:after="140"/>
    </w:pPr>
  </w:style>
  <w:style w:type="paragraph" w:customStyle="1" w:styleId="BackMatterHeadding2">
    <w:name w:val="BackMatterHeadding2"/>
    <w:basedOn w:val="BackMatter"/>
    <w:next w:val="BackMatter"/>
    <w:rsid w:val="00955F17"/>
    <w:pPr>
      <w:spacing w:before="140"/>
    </w:pPr>
    <w:rPr>
      <w:b/>
    </w:rPr>
  </w:style>
  <w:style w:type="paragraph" w:styleId="Index1">
    <w:name w:val="index 1"/>
    <w:basedOn w:val="Normal"/>
    <w:next w:val="Normal"/>
    <w:autoRedefine/>
    <w:semiHidden/>
    <w:rsid w:val="00955F17"/>
    <w:pPr>
      <w:spacing w:after="0"/>
      <w:ind w:left="240" w:hanging="240"/>
    </w:pPr>
    <w:rPr>
      <w:rFonts w:ascii="Times New Roman" w:eastAsia="SimSun" w:hAnsi="Times New Roman" w:cs="Times New Roman"/>
      <w:sz w:val="24"/>
      <w:szCs w:val="24"/>
    </w:rPr>
  </w:style>
  <w:style w:type="paragraph" w:styleId="IndexHeading">
    <w:name w:val="index heading"/>
    <w:basedOn w:val="Normal"/>
    <w:next w:val="Index1"/>
    <w:semiHidden/>
    <w:rsid w:val="00955F17"/>
    <w:pPr>
      <w:spacing w:after="0"/>
    </w:pPr>
    <w:rPr>
      <w:rFonts w:ascii="Times New Roman" w:eastAsia="SimSun" w:hAnsi="Times New Roman" w:cs="Times New Roman"/>
      <w:sz w:val="20"/>
      <w:szCs w:val="20"/>
    </w:rPr>
  </w:style>
  <w:style w:type="paragraph" w:styleId="TOC1">
    <w:name w:val="toc 1"/>
    <w:basedOn w:val="Normal"/>
    <w:next w:val="Normal"/>
    <w:autoRedefine/>
    <w:uiPriority w:val="39"/>
    <w:rsid w:val="00955F17"/>
    <w:pPr>
      <w:spacing w:after="0"/>
    </w:pPr>
    <w:rPr>
      <w:rFonts w:ascii="Times New Roman" w:eastAsia="SimSun" w:hAnsi="Times New Roman" w:cs="Times New Roman"/>
      <w:sz w:val="24"/>
      <w:szCs w:val="24"/>
    </w:rPr>
  </w:style>
  <w:style w:type="character" w:styleId="Hyperlink">
    <w:name w:val="Hyperlink"/>
    <w:basedOn w:val="DefaultParagraphFont"/>
    <w:uiPriority w:val="99"/>
    <w:rsid w:val="00955F17"/>
    <w:rPr>
      <w:color w:val="0000FF"/>
      <w:u w:val="single"/>
    </w:rPr>
  </w:style>
  <w:style w:type="paragraph" w:styleId="TOC2">
    <w:name w:val="toc 2"/>
    <w:basedOn w:val="Normal"/>
    <w:next w:val="Normal"/>
    <w:autoRedefine/>
    <w:uiPriority w:val="39"/>
    <w:rsid w:val="007A38E8"/>
    <w:pPr>
      <w:tabs>
        <w:tab w:val="left" w:pos="1132"/>
        <w:tab w:val="right" w:leader="dot" w:pos="9350"/>
      </w:tabs>
      <w:spacing w:after="0"/>
      <w:ind w:left="240"/>
    </w:pPr>
    <w:rPr>
      <w:rFonts w:ascii="Times New Roman" w:eastAsia="SimSun" w:hAnsi="Times New Roman" w:cs="Times New Roman"/>
      <w:sz w:val="24"/>
      <w:szCs w:val="24"/>
    </w:rPr>
  </w:style>
  <w:style w:type="paragraph" w:styleId="TOC3">
    <w:name w:val="toc 3"/>
    <w:basedOn w:val="Normal"/>
    <w:next w:val="Normal"/>
    <w:autoRedefine/>
    <w:uiPriority w:val="39"/>
    <w:rsid w:val="00955F17"/>
    <w:pPr>
      <w:spacing w:after="0"/>
      <w:ind w:left="480"/>
    </w:pPr>
    <w:rPr>
      <w:rFonts w:ascii="Times New Roman" w:eastAsia="SimSun" w:hAnsi="Times New Roman" w:cs="Times New Roman"/>
      <w:sz w:val="24"/>
      <w:szCs w:val="24"/>
    </w:rPr>
  </w:style>
  <w:style w:type="paragraph" w:styleId="TOC4">
    <w:name w:val="toc 4"/>
    <w:basedOn w:val="Normal"/>
    <w:next w:val="Normal"/>
    <w:autoRedefine/>
    <w:uiPriority w:val="39"/>
    <w:rsid w:val="00955F17"/>
    <w:pPr>
      <w:spacing w:after="0"/>
      <w:ind w:left="720"/>
    </w:pPr>
    <w:rPr>
      <w:rFonts w:ascii="Times New Roman" w:eastAsia="SimSun" w:hAnsi="Times New Roman" w:cs="Times New Roman"/>
      <w:sz w:val="24"/>
      <w:szCs w:val="24"/>
    </w:rPr>
  </w:style>
  <w:style w:type="paragraph" w:styleId="BodyText3">
    <w:name w:val="Body Text 3"/>
    <w:basedOn w:val="Normal"/>
    <w:link w:val="BodyText3Char"/>
    <w:rsid w:val="00955F17"/>
    <w:pPr>
      <w:spacing w:after="120"/>
    </w:pPr>
    <w:rPr>
      <w:rFonts w:ascii="Times New Roman" w:eastAsia="SimSun" w:hAnsi="Times New Roman" w:cs="Times New Roman"/>
      <w:sz w:val="16"/>
      <w:szCs w:val="16"/>
    </w:rPr>
  </w:style>
  <w:style w:type="character" w:customStyle="1" w:styleId="BodyText3Char">
    <w:name w:val="Body Text 3 Char"/>
    <w:basedOn w:val="DefaultParagraphFont"/>
    <w:link w:val="BodyText3"/>
    <w:rsid w:val="00955F17"/>
    <w:rPr>
      <w:rFonts w:ascii="Times New Roman" w:eastAsia="SimSun" w:hAnsi="Times New Roman" w:cs="Times New Roman"/>
      <w:sz w:val="16"/>
      <w:szCs w:val="16"/>
    </w:rPr>
  </w:style>
  <w:style w:type="character" w:styleId="CommentReference">
    <w:name w:val="annotation reference"/>
    <w:basedOn w:val="DefaultParagraphFont"/>
    <w:rsid w:val="00955F17"/>
    <w:rPr>
      <w:sz w:val="16"/>
      <w:szCs w:val="16"/>
    </w:rPr>
  </w:style>
  <w:style w:type="paragraph" w:styleId="CommentText">
    <w:name w:val="annotation text"/>
    <w:basedOn w:val="Normal"/>
    <w:link w:val="CommentTextChar"/>
    <w:rsid w:val="00955F17"/>
    <w:pPr>
      <w:spacing w:after="0"/>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955F17"/>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rsid w:val="00955F17"/>
    <w:rPr>
      <w:b/>
      <w:bCs/>
    </w:rPr>
  </w:style>
  <w:style w:type="character" w:customStyle="1" w:styleId="CommentSubjectChar">
    <w:name w:val="Comment Subject Char"/>
    <w:basedOn w:val="CommentTextChar"/>
    <w:link w:val="CommentSubject"/>
    <w:rsid w:val="00955F17"/>
    <w:rPr>
      <w:rFonts w:ascii="Times New Roman" w:eastAsia="SimSun" w:hAnsi="Times New Roman" w:cs="Times New Roman"/>
      <w:b/>
      <w:bCs/>
      <w:sz w:val="20"/>
      <w:szCs w:val="20"/>
    </w:rPr>
  </w:style>
  <w:style w:type="paragraph" w:styleId="BalloonText">
    <w:name w:val="Balloon Text"/>
    <w:basedOn w:val="Normal"/>
    <w:link w:val="BalloonTextChar"/>
    <w:rsid w:val="00955F17"/>
    <w:pPr>
      <w:spacing w:after="0"/>
    </w:pPr>
    <w:rPr>
      <w:rFonts w:ascii="Tahoma" w:eastAsia="SimSun" w:hAnsi="Tahoma" w:cs="Tahoma"/>
      <w:sz w:val="16"/>
      <w:szCs w:val="16"/>
    </w:rPr>
  </w:style>
  <w:style w:type="character" w:customStyle="1" w:styleId="BalloonTextChar">
    <w:name w:val="Balloon Text Char"/>
    <w:basedOn w:val="DefaultParagraphFont"/>
    <w:link w:val="BalloonText"/>
    <w:rsid w:val="00955F17"/>
    <w:rPr>
      <w:rFonts w:ascii="Tahoma" w:eastAsia="SimSun" w:hAnsi="Tahoma" w:cs="Tahoma"/>
      <w:sz w:val="16"/>
      <w:szCs w:val="16"/>
    </w:rPr>
  </w:style>
  <w:style w:type="paragraph" w:styleId="DocumentMap">
    <w:name w:val="Document Map"/>
    <w:basedOn w:val="Normal"/>
    <w:link w:val="DocumentMapChar"/>
    <w:uiPriority w:val="99"/>
    <w:rsid w:val="00955F17"/>
    <w:pPr>
      <w:spacing w:after="0"/>
    </w:pPr>
    <w:rPr>
      <w:rFonts w:ascii="Tahoma" w:eastAsia="SimSun" w:hAnsi="Tahoma" w:cs="Tahoma"/>
      <w:sz w:val="16"/>
      <w:szCs w:val="16"/>
    </w:rPr>
  </w:style>
  <w:style w:type="character" w:customStyle="1" w:styleId="DocumentMapChar">
    <w:name w:val="Document Map Char"/>
    <w:basedOn w:val="DefaultParagraphFont"/>
    <w:link w:val="DocumentMap"/>
    <w:uiPriority w:val="99"/>
    <w:rsid w:val="00955F17"/>
    <w:rPr>
      <w:rFonts w:ascii="Tahoma" w:eastAsia="SimSun" w:hAnsi="Tahoma" w:cs="Tahoma"/>
      <w:sz w:val="16"/>
      <w:szCs w:val="16"/>
    </w:rPr>
  </w:style>
  <w:style w:type="paragraph" w:styleId="HTMLPreformatted">
    <w:name w:val="HTML Preformatted"/>
    <w:basedOn w:val="Normal"/>
    <w:link w:val="HTMLPreformattedChar"/>
    <w:uiPriority w:val="99"/>
    <w:unhideWhenUsed/>
    <w:rsid w:val="00955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55F17"/>
    <w:rPr>
      <w:rFonts w:ascii="Courier New" w:eastAsia="Times New Roman" w:hAnsi="Courier New" w:cs="Courier New"/>
      <w:sz w:val="20"/>
      <w:szCs w:val="20"/>
      <w:lang w:eastAsia="zh-CN"/>
    </w:rPr>
  </w:style>
  <w:style w:type="paragraph" w:styleId="NoSpacing">
    <w:name w:val="No Spacing"/>
    <w:qFormat/>
    <w:rsid w:val="00955F17"/>
    <w:pPr>
      <w:tabs>
        <w:tab w:val="left" w:pos="720"/>
      </w:tabs>
      <w:suppressAutoHyphens/>
      <w:spacing w:after="0"/>
    </w:pPr>
    <w:rPr>
      <w:rFonts w:ascii="Calibri" w:eastAsia="WenQuanYi Zen Hei" w:hAnsi="Calibri" w:cs="Lohit Devanagari"/>
      <w:color w:val="00000A"/>
      <w:kern w:val="1"/>
      <w:lang w:eastAsia="zh-CN" w:bidi="hi-IN"/>
    </w:rPr>
  </w:style>
  <w:style w:type="paragraph" w:customStyle="1" w:styleId="TableContents">
    <w:name w:val="Table Contents"/>
    <w:basedOn w:val="Normal"/>
    <w:rsid w:val="00955F17"/>
    <w:pPr>
      <w:widowControl w:val="0"/>
      <w:suppressLineNumbers/>
      <w:suppressAutoHyphens/>
      <w:spacing w:after="0"/>
    </w:pPr>
    <w:rPr>
      <w:rFonts w:ascii="Liberation Serif" w:eastAsia="WenQuanYi Zen Hei" w:hAnsi="Liberation Serif" w:cs="Lohit Devanagari"/>
      <w:kern w:val="1"/>
      <w:szCs w:val="24"/>
      <w:lang w:eastAsia="zh-CN" w:bidi="hi-IN"/>
    </w:rPr>
  </w:style>
  <w:style w:type="paragraph" w:styleId="BodyTextFirstIndent">
    <w:name w:val="Body Text First Indent"/>
    <w:basedOn w:val="BodyText"/>
    <w:link w:val="BodyTextFirstIndentChar"/>
    <w:rsid w:val="00955F17"/>
    <w:pPr>
      <w:keepNext w:val="0"/>
      <w:overflowPunct/>
      <w:autoSpaceDE/>
      <w:autoSpaceDN/>
      <w:adjustRightInd/>
      <w:spacing w:after="0"/>
      <w:ind w:firstLine="360"/>
    </w:pPr>
    <w:rPr>
      <w:rFonts w:eastAsia="SimSun"/>
      <w:sz w:val="24"/>
      <w:szCs w:val="24"/>
      <w:lang w:val="en-US"/>
    </w:rPr>
  </w:style>
  <w:style w:type="character" w:customStyle="1" w:styleId="BodyTextFirstIndentChar">
    <w:name w:val="Body Text First Indent Char"/>
    <w:basedOn w:val="BodyTextChar"/>
    <w:link w:val="BodyTextFirstIndent"/>
    <w:rsid w:val="00955F17"/>
    <w:rPr>
      <w:rFonts w:ascii="Times New Roman" w:eastAsia="SimSun" w:hAnsi="Times New Roman" w:cs="Times New Roman"/>
      <w:sz w:val="24"/>
      <w:szCs w:val="24"/>
      <w:lang w:val="en-GB"/>
    </w:rPr>
  </w:style>
  <w:style w:type="character" w:customStyle="1" w:styleId="SourceText">
    <w:name w:val="Source Text"/>
    <w:rsid w:val="00955F17"/>
    <w:rPr>
      <w:rFonts w:ascii="DejaVu Sans Mono" w:eastAsia="Droid Sans Fallback" w:hAnsi="DejaVu Sans Mono" w:cs="DejaVu Sans Mono"/>
    </w:rPr>
  </w:style>
  <w:style w:type="character" w:customStyle="1" w:styleId="WW8Num3z0">
    <w:name w:val="WW8Num3z0"/>
    <w:rsid w:val="00955F17"/>
    <w:rPr>
      <w:rFonts w:ascii="Wingdings 2" w:hAnsi="Wingdings 2" w:cs="OpenSymbol"/>
    </w:rPr>
  </w:style>
  <w:style w:type="character" w:customStyle="1" w:styleId="WW8Num3z1">
    <w:name w:val="WW8Num3z1"/>
    <w:rsid w:val="00955F17"/>
    <w:rPr>
      <w:rFonts w:ascii="OpenSymbol" w:hAnsi="OpenSymbol" w:cs="OpenSymbol"/>
    </w:rPr>
  </w:style>
  <w:style w:type="character" w:customStyle="1" w:styleId="WW8Num4z0">
    <w:name w:val="WW8Num4z0"/>
    <w:rsid w:val="00955F17"/>
    <w:rPr>
      <w:rFonts w:ascii="Wingdings 2" w:hAnsi="Wingdings 2" w:cs="OpenSymbol"/>
    </w:rPr>
  </w:style>
  <w:style w:type="character" w:customStyle="1" w:styleId="WW8Num4z1">
    <w:name w:val="WW8Num4z1"/>
    <w:rsid w:val="00955F17"/>
    <w:rPr>
      <w:rFonts w:ascii="OpenSymbol" w:hAnsi="OpenSymbol" w:cs="OpenSymbol"/>
    </w:rPr>
  </w:style>
  <w:style w:type="character" w:customStyle="1" w:styleId="WW8Num5z0">
    <w:name w:val="WW8Num5z0"/>
    <w:rsid w:val="00955F17"/>
    <w:rPr>
      <w:rFonts w:ascii="Wingdings" w:hAnsi="Wingdings" w:cs="OpenSymbol"/>
    </w:rPr>
  </w:style>
  <w:style w:type="character" w:customStyle="1" w:styleId="WW8Num5z1">
    <w:name w:val="WW8Num5z1"/>
    <w:rsid w:val="00955F17"/>
    <w:rPr>
      <w:rFonts w:ascii="OpenSymbol" w:hAnsi="OpenSymbol" w:cs="OpenSymbol"/>
    </w:rPr>
  </w:style>
  <w:style w:type="character" w:customStyle="1" w:styleId="WW8Num6z0">
    <w:name w:val="WW8Num6z0"/>
    <w:rsid w:val="00955F17"/>
    <w:rPr>
      <w:rFonts w:ascii="Wingdings 2" w:hAnsi="Wingdings 2" w:cs="OpenSymbol"/>
    </w:rPr>
  </w:style>
  <w:style w:type="character" w:customStyle="1" w:styleId="WW8Num6z1">
    <w:name w:val="WW8Num6z1"/>
    <w:rsid w:val="00955F17"/>
    <w:rPr>
      <w:rFonts w:ascii="OpenSymbol" w:hAnsi="OpenSymbol" w:cs="OpenSymbol"/>
    </w:rPr>
  </w:style>
  <w:style w:type="character" w:customStyle="1" w:styleId="WW8Num7z0">
    <w:name w:val="WW8Num7z0"/>
    <w:rsid w:val="00955F17"/>
    <w:rPr>
      <w:rFonts w:ascii="Wingdings 2" w:hAnsi="Wingdings 2" w:cs="OpenSymbol"/>
    </w:rPr>
  </w:style>
  <w:style w:type="character" w:customStyle="1" w:styleId="WW8Num7z1">
    <w:name w:val="WW8Num7z1"/>
    <w:rsid w:val="00955F17"/>
    <w:rPr>
      <w:rFonts w:ascii="OpenSymbol" w:hAnsi="OpenSymbol" w:cs="OpenSymbol"/>
    </w:rPr>
  </w:style>
  <w:style w:type="character" w:customStyle="1" w:styleId="WW8Num8z0">
    <w:name w:val="WW8Num8z0"/>
    <w:rsid w:val="00955F17"/>
    <w:rPr>
      <w:rFonts w:ascii="Wingdings 2" w:hAnsi="Wingdings 2" w:cs="OpenSymbol"/>
    </w:rPr>
  </w:style>
  <w:style w:type="character" w:customStyle="1" w:styleId="WW8Num8z1">
    <w:name w:val="WW8Num8z1"/>
    <w:rsid w:val="00955F17"/>
    <w:rPr>
      <w:rFonts w:ascii="OpenSymbol" w:hAnsi="OpenSymbol" w:cs="OpenSymbol"/>
    </w:rPr>
  </w:style>
  <w:style w:type="character" w:customStyle="1" w:styleId="WW8Num9z0">
    <w:name w:val="WW8Num9z0"/>
    <w:rsid w:val="00955F17"/>
    <w:rPr>
      <w:rFonts w:ascii="Wingdings" w:hAnsi="Wingdings" w:cs="OpenSymbol"/>
    </w:rPr>
  </w:style>
  <w:style w:type="character" w:customStyle="1" w:styleId="WW8Num9z1">
    <w:name w:val="WW8Num9z1"/>
    <w:rsid w:val="00955F17"/>
    <w:rPr>
      <w:rFonts w:ascii="OpenSymbol" w:hAnsi="OpenSymbol" w:cs="OpenSymbol"/>
    </w:rPr>
  </w:style>
  <w:style w:type="character" w:customStyle="1" w:styleId="WW8Num10z0">
    <w:name w:val="WW8Num10z0"/>
    <w:rsid w:val="00955F17"/>
    <w:rPr>
      <w:rFonts w:ascii="Wingdings 2" w:hAnsi="Wingdings 2" w:cs="OpenSymbol"/>
    </w:rPr>
  </w:style>
  <w:style w:type="character" w:customStyle="1" w:styleId="WW8Num10z1">
    <w:name w:val="WW8Num10z1"/>
    <w:rsid w:val="00955F17"/>
    <w:rPr>
      <w:rFonts w:ascii="OpenSymbol" w:hAnsi="OpenSymbol" w:cs="OpenSymbol"/>
    </w:rPr>
  </w:style>
  <w:style w:type="character" w:customStyle="1" w:styleId="WW8Num11z0">
    <w:name w:val="WW8Num11z0"/>
    <w:rsid w:val="00955F17"/>
    <w:rPr>
      <w:rFonts w:ascii="Wingdings" w:hAnsi="Wingdings" w:cs="OpenSymbol"/>
    </w:rPr>
  </w:style>
  <w:style w:type="character" w:customStyle="1" w:styleId="WW8Num11z1">
    <w:name w:val="WW8Num11z1"/>
    <w:rsid w:val="00955F17"/>
    <w:rPr>
      <w:rFonts w:ascii="OpenSymbol" w:hAnsi="OpenSymbol" w:cs="OpenSymbol"/>
    </w:rPr>
  </w:style>
  <w:style w:type="character" w:customStyle="1" w:styleId="WW8Num12z0">
    <w:name w:val="WW8Num12z0"/>
    <w:rsid w:val="00955F17"/>
    <w:rPr>
      <w:rFonts w:ascii="Wingdings 2" w:hAnsi="Wingdings 2" w:cs="OpenSymbol"/>
    </w:rPr>
  </w:style>
  <w:style w:type="character" w:customStyle="1" w:styleId="WW8Num12z1">
    <w:name w:val="WW8Num12z1"/>
    <w:rsid w:val="00955F17"/>
    <w:rPr>
      <w:rFonts w:ascii="OpenSymbol" w:hAnsi="OpenSymbol" w:cs="OpenSymbol"/>
    </w:rPr>
  </w:style>
  <w:style w:type="character" w:customStyle="1" w:styleId="WW8Num13z0">
    <w:name w:val="WW8Num13z0"/>
    <w:rsid w:val="00955F17"/>
    <w:rPr>
      <w:rFonts w:ascii="Wingdings 2" w:hAnsi="Wingdings 2" w:cs="OpenSymbol"/>
    </w:rPr>
  </w:style>
  <w:style w:type="character" w:customStyle="1" w:styleId="WW8Num13z1">
    <w:name w:val="WW8Num13z1"/>
    <w:rsid w:val="00955F17"/>
    <w:rPr>
      <w:rFonts w:ascii="OpenSymbol" w:hAnsi="OpenSymbol" w:cs="OpenSymbol"/>
    </w:rPr>
  </w:style>
  <w:style w:type="character" w:customStyle="1" w:styleId="WW8Num15z0">
    <w:name w:val="WW8Num15z0"/>
    <w:rsid w:val="00955F17"/>
    <w:rPr>
      <w:rFonts w:ascii="Wingdings 2" w:hAnsi="Wingdings 2" w:cs="OpenSymbol"/>
    </w:rPr>
  </w:style>
  <w:style w:type="character" w:customStyle="1" w:styleId="WW8Num15z1">
    <w:name w:val="WW8Num15z1"/>
    <w:rsid w:val="00955F17"/>
    <w:rPr>
      <w:rFonts w:ascii="OpenSymbol" w:hAnsi="OpenSymbol" w:cs="OpenSymbol"/>
    </w:rPr>
  </w:style>
  <w:style w:type="character" w:customStyle="1" w:styleId="WW8Num16z0">
    <w:name w:val="WW8Num16z0"/>
    <w:rsid w:val="00955F17"/>
    <w:rPr>
      <w:rFonts w:ascii="Wingdings 2" w:hAnsi="Wingdings 2" w:cs="OpenSymbol"/>
    </w:rPr>
  </w:style>
  <w:style w:type="character" w:customStyle="1" w:styleId="WW8Num16z1">
    <w:name w:val="WW8Num16z1"/>
    <w:rsid w:val="00955F17"/>
    <w:rPr>
      <w:rFonts w:ascii="OpenSymbol" w:hAnsi="OpenSymbol" w:cs="OpenSymbol"/>
    </w:rPr>
  </w:style>
  <w:style w:type="character" w:customStyle="1" w:styleId="WW8Num18z0">
    <w:name w:val="WW8Num18z0"/>
    <w:rsid w:val="00955F17"/>
    <w:rPr>
      <w:rFonts w:ascii="Wingdings" w:hAnsi="Wingdings" w:cs="OpenSymbol"/>
    </w:rPr>
  </w:style>
  <w:style w:type="character" w:customStyle="1" w:styleId="WW8Num18z1">
    <w:name w:val="WW8Num18z1"/>
    <w:rsid w:val="00955F17"/>
    <w:rPr>
      <w:rFonts w:ascii="Symbol" w:hAnsi="Symbol" w:cs="OpenSymbol"/>
    </w:rPr>
  </w:style>
  <w:style w:type="character" w:customStyle="1" w:styleId="WW8Num19z0">
    <w:name w:val="WW8Num19z0"/>
    <w:rsid w:val="00955F17"/>
    <w:rPr>
      <w:rFonts w:ascii="Symbol" w:hAnsi="Symbol" w:cs="OpenSymbol"/>
    </w:rPr>
  </w:style>
  <w:style w:type="character" w:customStyle="1" w:styleId="WW8Num19z1">
    <w:name w:val="WW8Num19z1"/>
    <w:rsid w:val="00955F17"/>
    <w:rPr>
      <w:rFonts w:ascii="OpenSymbol" w:hAnsi="OpenSymbol" w:cs="OpenSymbol"/>
    </w:rPr>
  </w:style>
  <w:style w:type="character" w:customStyle="1" w:styleId="WW8Num19z3">
    <w:name w:val="WW8Num19z3"/>
    <w:rsid w:val="00955F17"/>
    <w:rPr>
      <w:rFonts w:ascii="Wingdings 2" w:hAnsi="Wingdings 2" w:cs="OpenSymbol"/>
    </w:rPr>
  </w:style>
  <w:style w:type="character" w:customStyle="1" w:styleId="Absatz-Standardschriftart">
    <w:name w:val="Absatz-Standardschriftart"/>
    <w:rsid w:val="00955F17"/>
  </w:style>
  <w:style w:type="character" w:customStyle="1" w:styleId="WW-Absatz-Standardschriftart">
    <w:name w:val="WW-Absatz-Standardschriftart"/>
    <w:rsid w:val="00955F17"/>
  </w:style>
  <w:style w:type="character" w:customStyle="1" w:styleId="WW-Absatz-Standardschriftart1">
    <w:name w:val="WW-Absatz-Standardschriftart1"/>
    <w:rsid w:val="00955F17"/>
  </w:style>
  <w:style w:type="character" w:customStyle="1" w:styleId="WW8Num14z0">
    <w:name w:val="WW8Num14z0"/>
    <w:rsid w:val="00955F17"/>
    <w:rPr>
      <w:rFonts w:ascii="Wingdings 2" w:hAnsi="Wingdings 2" w:cs="OpenSymbol"/>
    </w:rPr>
  </w:style>
  <w:style w:type="character" w:customStyle="1" w:styleId="WW8Num14z1">
    <w:name w:val="WW8Num14z1"/>
    <w:rsid w:val="00955F17"/>
    <w:rPr>
      <w:rFonts w:ascii="OpenSymbol" w:hAnsi="OpenSymbol" w:cs="OpenSymbol"/>
    </w:rPr>
  </w:style>
  <w:style w:type="character" w:customStyle="1" w:styleId="WW8Num17z0">
    <w:name w:val="WW8Num17z0"/>
    <w:rsid w:val="00955F17"/>
    <w:rPr>
      <w:rFonts w:ascii="Symbol" w:hAnsi="Symbol" w:cs="OpenSymbol"/>
    </w:rPr>
  </w:style>
  <w:style w:type="character" w:customStyle="1" w:styleId="WW8Num17z1">
    <w:name w:val="WW8Num17z1"/>
    <w:rsid w:val="00955F17"/>
    <w:rPr>
      <w:rFonts w:ascii="OpenSymbol" w:hAnsi="OpenSymbol" w:cs="OpenSymbol"/>
    </w:rPr>
  </w:style>
  <w:style w:type="character" w:customStyle="1" w:styleId="WW8Num20z0">
    <w:name w:val="WW8Num20z0"/>
    <w:rsid w:val="00955F17"/>
    <w:rPr>
      <w:rFonts w:ascii="Symbol" w:hAnsi="Symbol" w:cs="OpenSymbol"/>
    </w:rPr>
  </w:style>
  <w:style w:type="character" w:customStyle="1" w:styleId="WW8Num20z1">
    <w:name w:val="WW8Num20z1"/>
    <w:rsid w:val="00955F17"/>
    <w:rPr>
      <w:rFonts w:ascii="OpenSymbol" w:hAnsi="OpenSymbol" w:cs="OpenSymbol"/>
    </w:rPr>
  </w:style>
  <w:style w:type="character" w:customStyle="1" w:styleId="WW8Num21z0">
    <w:name w:val="WW8Num21z0"/>
    <w:rsid w:val="00955F17"/>
    <w:rPr>
      <w:rFonts w:ascii="Wingdings" w:hAnsi="Wingdings" w:cs="OpenSymbol"/>
    </w:rPr>
  </w:style>
  <w:style w:type="character" w:customStyle="1" w:styleId="WW8Num21z1">
    <w:name w:val="WW8Num21z1"/>
    <w:rsid w:val="00955F17"/>
    <w:rPr>
      <w:rFonts w:ascii="OpenSymbol" w:hAnsi="OpenSymbol" w:cs="OpenSymbol"/>
    </w:rPr>
  </w:style>
  <w:style w:type="character" w:customStyle="1" w:styleId="WW8Num21z3">
    <w:name w:val="WW8Num21z3"/>
    <w:rsid w:val="00955F17"/>
    <w:rPr>
      <w:rFonts w:ascii="Wingdings 2" w:hAnsi="Wingdings 2" w:cs="OpenSymbol"/>
    </w:rPr>
  </w:style>
  <w:style w:type="character" w:customStyle="1" w:styleId="WW-Absatz-Standardschriftart11">
    <w:name w:val="WW-Absatz-Standardschriftart11"/>
    <w:rsid w:val="00955F17"/>
  </w:style>
  <w:style w:type="character" w:customStyle="1" w:styleId="WW-Absatz-Standardschriftart111">
    <w:name w:val="WW-Absatz-Standardschriftart111"/>
    <w:rsid w:val="00955F17"/>
  </w:style>
  <w:style w:type="character" w:customStyle="1" w:styleId="WW-Absatz-Standardschriftart1111">
    <w:name w:val="WW-Absatz-Standardschriftart1111"/>
    <w:rsid w:val="00955F17"/>
  </w:style>
  <w:style w:type="character" w:customStyle="1" w:styleId="WW-Absatz-Standardschriftart11111">
    <w:name w:val="WW-Absatz-Standardschriftart11111"/>
    <w:rsid w:val="00955F17"/>
  </w:style>
  <w:style w:type="character" w:customStyle="1" w:styleId="WW-DefaultParagraphFont">
    <w:name w:val="WW-Default Paragraph Font"/>
    <w:rsid w:val="00955F17"/>
  </w:style>
  <w:style w:type="character" w:customStyle="1" w:styleId="WW-Absatz-Standardschriftart111111">
    <w:name w:val="WW-Absatz-Standardschriftart111111"/>
    <w:rsid w:val="00955F17"/>
  </w:style>
  <w:style w:type="character" w:customStyle="1" w:styleId="WW8Num2z0">
    <w:name w:val="WW8Num2z0"/>
    <w:rsid w:val="00955F17"/>
    <w:rPr>
      <w:rFonts w:ascii="Symbol" w:hAnsi="Symbol" w:cs="OpenSymbol"/>
    </w:rPr>
  </w:style>
  <w:style w:type="character" w:customStyle="1" w:styleId="WW-Absatz-Standardschriftart1111111">
    <w:name w:val="WW-Absatz-Standardschriftart1111111"/>
    <w:rsid w:val="00955F17"/>
  </w:style>
  <w:style w:type="character" w:customStyle="1" w:styleId="WW-Absatz-Standardschriftart11111111">
    <w:name w:val="WW-Absatz-Standardschriftart11111111"/>
    <w:rsid w:val="00955F17"/>
  </w:style>
  <w:style w:type="character" w:customStyle="1" w:styleId="WW-Absatz-Standardschriftart111111111">
    <w:name w:val="WW-Absatz-Standardschriftart111111111"/>
    <w:rsid w:val="00955F17"/>
  </w:style>
  <w:style w:type="character" w:customStyle="1" w:styleId="WW-Absatz-Standardschriftart1111111111">
    <w:name w:val="WW-Absatz-Standardschriftart1111111111"/>
    <w:rsid w:val="00955F17"/>
  </w:style>
  <w:style w:type="character" w:customStyle="1" w:styleId="WW-Absatz-Standardschriftart11111111111">
    <w:name w:val="WW-Absatz-Standardschriftart11111111111"/>
    <w:rsid w:val="00955F17"/>
  </w:style>
  <w:style w:type="character" w:customStyle="1" w:styleId="WW-Absatz-Standardschriftart111111111111">
    <w:name w:val="WW-Absatz-Standardschriftart111111111111"/>
    <w:rsid w:val="00955F17"/>
  </w:style>
  <w:style w:type="character" w:customStyle="1" w:styleId="WW8Num3z3">
    <w:name w:val="WW8Num3z3"/>
    <w:rsid w:val="00955F17"/>
    <w:rPr>
      <w:rFonts w:ascii="Wingdings 2" w:hAnsi="Wingdings 2" w:cs="Wingdings 2"/>
    </w:rPr>
  </w:style>
  <w:style w:type="character" w:customStyle="1" w:styleId="WW8Num9z3">
    <w:name w:val="WW8Num9z3"/>
    <w:rsid w:val="00955F17"/>
    <w:rPr>
      <w:rFonts w:ascii="Wingdings 2" w:hAnsi="Wingdings 2" w:cs="OpenSymbol"/>
    </w:rPr>
  </w:style>
  <w:style w:type="character" w:customStyle="1" w:styleId="WW-Absatz-Standardschriftart1111111111111">
    <w:name w:val="WW-Absatz-Standardschriftart1111111111111"/>
    <w:rsid w:val="00955F17"/>
  </w:style>
  <w:style w:type="character" w:customStyle="1" w:styleId="WW-Absatz-Standardschriftart11111111111111">
    <w:name w:val="WW-Absatz-Standardschriftart11111111111111"/>
    <w:rsid w:val="00955F17"/>
  </w:style>
  <w:style w:type="character" w:customStyle="1" w:styleId="WW-Absatz-Standardschriftart111111111111111">
    <w:name w:val="WW-Absatz-Standardschriftart111111111111111"/>
    <w:rsid w:val="00955F17"/>
  </w:style>
  <w:style w:type="character" w:customStyle="1" w:styleId="WW-Absatz-Standardschriftart1111111111111111">
    <w:name w:val="WW-Absatz-Standardschriftart1111111111111111"/>
    <w:rsid w:val="00955F17"/>
  </w:style>
  <w:style w:type="character" w:customStyle="1" w:styleId="WW-Absatz-Standardschriftart11111111111111111">
    <w:name w:val="WW-Absatz-Standardschriftart11111111111111111"/>
    <w:rsid w:val="00955F17"/>
  </w:style>
  <w:style w:type="character" w:customStyle="1" w:styleId="WW-Absatz-Standardschriftart111111111111111111">
    <w:name w:val="WW-Absatz-Standardschriftart111111111111111111"/>
    <w:rsid w:val="00955F17"/>
  </w:style>
  <w:style w:type="character" w:customStyle="1" w:styleId="WW-Absatz-Standardschriftart1111111111111111111">
    <w:name w:val="WW-Absatz-Standardschriftart1111111111111111111"/>
    <w:rsid w:val="00955F17"/>
  </w:style>
  <w:style w:type="character" w:customStyle="1" w:styleId="WW-Absatz-Standardschriftart11111111111111111111">
    <w:name w:val="WW-Absatz-Standardschriftart11111111111111111111"/>
    <w:rsid w:val="00955F17"/>
  </w:style>
  <w:style w:type="character" w:customStyle="1" w:styleId="WW-Absatz-Standardschriftart111111111111111111111">
    <w:name w:val="WW-Absatz-Standardschriftart111111111111111111111"/>
    <w:rsid w:val="00955F17"/>
  </w:style>
  <w:style w:type="character" w:customStyle="1" w:styleId="WW-Absatz-Standardschriftart1111111111111111111111">
    <w:name w:val="WW-Absatz-Standardschriftart1111111111111111111111"/>
    <w:rsid w:val="00955F17"/>
  </w:style>
  <w:style w:type="character" w:customStyle="1" w:styleId="WW-Absatz-Standardschriftart11111111111111111111111">
    <w:name w:val="WW-Absatz-Standardschriftart11111111111111111111111"/>
    <w:rsid w:val="00955F17"/>
  </w:style>
  <w:style w:type="character" w:customStyle="1" w:styleId="WW8Num11z3">
    <w:name w:val="WW8Num11z3"/>
    <w:rsid w:val="00955F17"/>
    <w:rPr>
      <w:rFonts w:ascii="Wingdings 2" w:hAnsi="Wingdings 2" w:cs="OpenSymbol"/>
    </w:rPr>
  </w:style>
  <w:style w:type="character" w:customStyle="1" w:styleId="WW-Absatz-Standardschriftart111111111111111111111111">
    <w:name w:val="WW-Absatz-Standardschriftart111111111111111111111111"/>
    <w:rsid w:val="00955F17"/>
  </w:style>
  <w:style w:type="character" w:customStyle="1" w:styleId="WW8Num5z3">
    <w:name w:val="WW8Num5z3"/>
    <w:rsid w:val="00955F17"/>
    <w:rPr>
      <w:rFonts w:ascii="Wingdings 2" w:hAnsi="Wingdings 2" w:cs="OpenSymbol"/>
    </w:rPr>
  </w:style>
  <w:style w:type="character" w:customStyle="1" w:styleId="WW8Num7z4">
    <w:name w:val="WW8Num7z4"/>
    <w:rsid w:val="00955F17"/>
    <w:rPr>
      <w:rFonts w:ascii="Wingdings 2" w:hAnsi="Wingdings 2" w:cs="OpenSymbol"/>
    </w:rPr>
  </w:style>
  <w:style w:type="character" w:customStyle="1" w:styleId="WW-Absatz-Standardschriftart1111111111111111111111111">
    <w:name w:val="WW-Absatz-Standardschriftart1111111111111111111111111"/>
    <w:rsid w:val="00955F17"/>
  </w:style>
  <w:style w:type="character" w:customStyle="1" w:styleId="NumberingSymbols">
    <w:name w:val="Numbering Symbols"/>
    <w:rsid w:val="00955F17"/>
  </w:style>
  <w:style w:type="character" w:customStyle="1" w:styleId="Bullets">
    <w:name w:val="Bullets"/>
    <w:rsid w:val="00955F17"/>
    <w:rPr>
      <w:rFonts w:ascii="OpenSymbol" w:eastAsia="OpenSymbol" w:hAnsi="OpenSymbol" w:cs="OpenSymbol"/>
    </w:rPr>
  </w:style>
  <w:style w:type="character" w:customStyle="1" w:styleId="IndexLink">
    <w:name w:val="Index Link"/>
    <w:rsid w:val="00955F17"/>
  </w:style>
  <w:style w:type="paragraph" w:customStyle="1" w:styleId="Heading">
    <w:name w:val="Heading"/>
    <w:basedOn w:val="Normal"/>
    <w:next w:val="BodyText"/>
    <w:rsid w:val="00955F17"/>
    <w:pPr>
      <w:keepNext/>
      <w:widowControl w:val="0"/>
      <w:suppressAutoHyphens/>
      <w:spacing w:before="240" w:after="120"/>
    </w:pPr>
    <w:rPr>
      <w:rFonts w:ascii="Liberation Sans" w:eastAsia="WenQuanYi Zen Hei" w:hAnsi="Liberation Sans" w:cs="Lohit Devanagari"/>
      <w:kern w:val="1"/>
      <w:sz w:val="28"/>
      <w:szCs w:val="28"/>
      <w:lang w:eastAsia="zh-CN" w:bidi="hi-IN"/>
    </w:rPr>
  </w:style>
  <w:style w:type="paragraph" w:styleId="List">
    <w:name w:val="List"/>
    <w:basedOn w:val="BodyText"/>
    <w:rsid w:val="00955F17"/>
    <w:pPr>
      <w:keepNext w:val="0"/>
      <w:widowControl w:val="0"/>
      <w:suppressAutoHyphens/>
      <w:overflowPunct/>
      <w:autoSpaceDE/>
      <w:autoSpaceDN/>
      <w:adjustRightInd/>
      <w:spacing w:after="120"/>
    </w:pPr>
    <w:rPr>
      <w:rFonts w:ascii="Liberation Serif" w:eastAsia="WenQuanYi Zen Hei" w:hAnsi="Liberation Serif" w:cs="Lohit Devanagari"/>
      <w:kern w:val="1"/>
      <w:sz w:val="22"/>
      <w:szCs w:val="24"/>
      <w:lang w:val="en-US" w:eastAsia="zh-CN" w:bidi="hi-IN"/>
    </w:rPr>
  </w:style>
  <w:style w:type="paragraph" w:customStyle="1" w:styleId="Index">
    <w:name w:val="Index"/>
    <w:basedOn w:val="Normal"/>
    <w:rsid w:val="00955F17"/>
    <w:pPr>
      <w:widowControl w:val="0"/>
      <w:suppressLineNumbers/>
      <w:suppressAutoHyphens/>
      <w:spacing w:after="0"/>
    </w:pPr>
    <w:rPr>
      <w:rFonts w:ascii="Liberation Serif" w:eastAsia="WenQuanYi Zen Hei" w:hAnsi="Liberation Serif" w:cs="Lohit Devanagari"/>
      <w:kern w:val="1"/>
      <w:szCs w:val="24"/>
      <w:lang w:eastAsia="zh-CN" w:bidi="hi-IN"/>
    </w:rPr>
  </w:style>
  <w:style w:type="paragraph" w:customStyle="1" w:styleId="Hangingindent">
    <w:name w:val="Hanging indent"/>
    <w:basedOn w:val="BodyText"/>
    <w:rsid w:val="00955F17"/>
    <w:pPr>
      <w:keepNext w:val="0"/>
      <w:widowControl w:val="0"/>
      <w:tabs>
        <w:tab w:val="left" w:pos="0"/>
      </w:tabs>
      <w:suppressAutoHyphens/>
      <w:overflowPunct/>
      <w:autoSpaceDE/>
      <w:autoSpaceDN/>
      <w:adjustRightInd/>
      <w:spacing w:after="0"/>
      <w:ind w:left="567" w:hanging="283"/>
    </w:pPr>
    <w:rPr>
      <w:rFonts w:ascii="Liberation Serif" w:eastAsia="WenQuanYi Zen Hei" w:hAnsi="Liberation Serif" w:cs="Lohit Devanagari"/>
      <w:kern w:val="1"/>
      <w:sz w:val="22"/>
      <w:szCs w:val="24"/>
      <w:lang w:val="en-US" w:eastAsia="zh-CN" w:bidi="hi-IN"/>
    </w:rPr>
  </w:style>
  <w:style w:type="paragraph" w:customStyle="1" w:styleId="TableHeading">
    <w:name w:val="Table Heading"/>
    <w:basedOn w:val="TableContents"/>
    <w:rsid w:val="00955F17"/>
    <w:pPr>
      <w:jc w:val="center"/>
    </w:pPr>
    <w:rPr>
      <w:b/>
      <w:bCs/>
    </w:rPr>
  </w:style>
  <w:style w:type="paragraph" w:customStyle="1" w:styleId="Heading100">
    <w:name w:val="Heading 10"/>
    <w:basedOn w:val="Heading"/>
    <w:next w:val="BodyText"/>
    <w:rsid w:val="00955F17"/>
    <w:pPr>
      <w:tabs>
        <w:tab w:val="num" w:pos="576"/>
      </w:tabs>
      <w:ind w:left="432" w:hanging="432"/>
    </w:pPr>
    <w:rPr>
      <w:b/>
      <w:bCs/>
      <w:sz w:val="21"/>
      <w:szCs w:val="21"/>
    </w:rPr>
  </w:style>
  <w:style w:type="paragraph" w:styleId="TOCHeading">
    <w:name w:val="TOC Heading"/>
    <w:basedOn w:val="Heading1"/>
    <w:next w:val="Normal"/>
    <w:uiPriority w:val="39"/>
    <w:qFormat/>
    <w:rsid w:val="00955F17"/>
    <w:pPr>
      <w:spacing w:before="480"/>
    </w:pPr>
    <w:rPr>
      <w:rFonts w:ascii="Cambria" w:eastAsia="PMingLiU" w:hAnsi="Cambria" w:cs="Times New Roman"/>
      <w:b/>
      <w:bCs/>
      <w:color w:val="365F91"/>
      <w:kern w:val="1"/>
      <w:sz w:val="28"/>
      <w:szCs w:val="28"/>
      <w:lang w:eastAsia="zh-CN"/>
    </w:rPr>
  </w:style>
  <w:style w:type="paragraph" w:styleId="TOC5">
    <w:name w:val="toc 5"/>
    <w:basedOn w:val="Index"/>
    <w:uiPriority w:val="39"/>
    <w:rsid w:val="00955F17"/>
    <w:pPr>
      <w:tabs>
        <w:tab w:val="right" w:leader="dot" w:pos="8506"/>
      </w:tabs>
      <w:ind w:left="1132"/>
    </w:pPr>
  </w:style>
  <w:style w:type="paragraph" w:styleId="TOC6">
    <w:name w:val="toc 6"/>
    <w:basedOn w:val="Index"/>
    <w:uiPriority w:val="39"/>
    <w:rsid w:val="00955F17"/>
    <w:pPr>
      <w:tabs>
        <w:tab w:val="right" w:leader="dot" w:pos="8223"/>
      </w:tabs>
      <w:ind w:left="1415"/>
    </w:pPr>
  </w:style>
  <w:style w:type="paragraph" w:styleId="TOC7">
    <w:name w:val="toc 7"/>
    <w:basedOn w:val="Index"/>
    <w:uiPriority w:val="39"/>
    <w:rsid w:val="00955F17"/>
    <w:pPr>
      <w:tabs>
        <w:tab w:val="right" w:leader="dot" w:pos="7940"/>
      </w:tabs>
      <w:ind w:left="1698"/>
    </w:pPr>
  </w:style>
  <w:style w:type="paragraph" w:styleId="TOC8">
    <w:name w:val="toc 8"/>
    <w:basedOn w:val="Index"/>
    <w:uiPriority w:val="39"/>
    <w:rsid w:val="00955F17"/>
    <w:pPr>
      <w:tabs>
        <w:tab w:val="right" w:leader="dot" w:pos="7657"/>
      </w:tabs>
      <w:ind w:left="1981"/>
    </w:pPr>
  </w:style>
  <w:style w:type="paragraph" w:styleId="TOC9">
    <w:name w:val="toc 9"/>
    <w:basedOn w:val="Index"/>
    <w:uiPriority w:val="39"/>
    <w:rsid w:val="00955F17"/>
    <w:pPr>
      <w:tabs>
        <w:tab w:val="right" w:leader="dot" w:pos="7374"/>
      </w:tabs>
      <w:ind w:left="2264"/>
    </w:pPr>
  </w:style>
  <w:style w:type="paragraph" w:customStyle="1" w:styleId="Contents10">
    <w:name w:val="Contents 10"/>
    <w:basedOn w:val="Index"/>
    <w:rsid w:val="00955F17"/>
    <w:pPr>
      <w:tabs>
        <w:tab w:val="right" w:leader="dot" w:pos="7091"/>
      </w:tabs>
      <w:ind w:left="2547"/>
    </w:pPr>
  </w:style>
  <w:style w:type="character" w:styleId="Emphasis">
    <w:name w:val="Emphasis"/>
    <w:basedOn w:val="DefaultParagraphFont"/>
    <w:qFormat/>
    <w:rsid w:val="00955F17"/>
    <w:rPr>
      <w:i/>
      <w:iCs/>
    </w:rPr>
  </w:style>
  <w:style w:type="paragraph" w:customStyle="1" w:styleId="Default">
    <w:name w:val="Default"/>
    <w:rsid w:val="00955F17"/>
    <w:pPr>
      <w:autoSpaceDE w:val="0"/>
      <w:autoSpaceDN w:val="0"/>
      <w:adjustRightInd w:val="0"/>
      <w:spacing w:after="0"/>
    </w:pPr>
    <w:rPr>
      <w:rFonts w:ascii="Times New Roman" w:eastAsia="SimSun" w:hAnsi="Times New Roman" w:cs="Times New Roman"/>
      <w:color w:val="000000"/>
      <w:sz w:val="24"/>
      <w:szCs w:val="24"/>
      <w:lang w:eastAsia="zh-CN"/>
    </w:rPr>
  </w:style>
  <w:style w:type="paragraph" w:styleId="PlainText">
    <w:name w:val="Plain Text"/>
    <w:basedOn w:val="Normal"/>
    <w:link w:val="PlainTextChar"/>
    <w:uiPriority w:val="99"/>
    <w:unhideWhenUsed/>
    <w:rsid w:val="00955F17"/>
    <w:pPr>
      <w:spacing w:after="0"/>
    </w:pPr>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955F17"/>
    <w:rPr>
      <w:rFonts w:ascii="Consolas" w:eastAsiaTheme="minorEastAsia" w:hAnsi="Consolas" w:cs="Consolas"/>
      <w:sz w:val="21"/>
      <w:szCs w:val="21"/>
      <w:lang w:eastAsia="zh-CN"/>
    </w:rPr>
  </w:style>
  <w:style w:type="character" w:styleId="FollowedHyperlink">
    <w:name w:val="FollowedHyperlink"/>
    <w:basedOn w:val="DefaultParagraphFont"/>
    <w:rsid w:val="00955F17"/>
    <w:rPr>
      <w:color w:val="800080" w:themeColor="followedHyperlink"/>
      <w:u w:val="single"/>
    </w:rPr>
  </w:style>
  <w:style w:type="character" w:customStyle="1" w:styleId="apple-converted-space">
    <w:name w:val="apple-converted-space"/>
    <w:basedOn w:val="DefaultParagraphFont"/>
    <w:rsid w:val="00955F17"/>
  </w:style>
  <w:style w:type="paragraph" w:styleId="Revision">
    <w:name w:val="Revision"/>
    <w:hidden/>
    <w:uiPriority w:val="99"/>
    <w:semiHidden/>
    <w:rsid w:val="00A964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32645">
      <w:bodyDiv w:val="1"/>
      <w:marLeft w:val="0"/>
      <w:marRight w:val="0"/>
      <w:marTop w:val="0"/>
      <w:marBottom w:val="0"/>
      <w:divBdr>
        <w:top w:val="none" w:sz="0" w:space="0" w:color="auto"/>
        <w:left w:val="none" w:sz="0" w:space="0" w:color="auto"/>
        <w:bottom w:val="none" w:sz="0" w:space="0" w:color="auto"/>
        <w:right w:val="none" w:sz="0" w:space="0" w:color="auto"/>
      </w:divBdr>
      <w:divsChild>
        <w:div w:id="1546524258">
          <w:marLeft w:val="274"/>
          <w:marRight w:val="0"/>
          <w:marTop w:val="86"/>
          <w:marBottom w:val="11"/>
          <w:divBdr>
            <w:top w:val="none" w:sz="0" w:space="0" w:color="auto"/>
            <w:left w:val="none" w:sz="0" w:space="0" w:color="auto"/>
            <w:bottom w:val="none" w:sz="0" w:space="0" w:color="auto"/>
            <w:right w:val="none" w:sz="0" w:space="0" w:color="auto"/>
          </w:divBdr>
        </w:div>
        <w:div w:id="1981035178">
          <w:marLeft w:val="274"/>
          <w:marRight w:val="0"/>
          <w:marTop w:val="86"/>
          <w:marBottom w:val="11"/>
          <w:divBdr>
            <w:top w:val="none" w:sz="0" w:space="0" w:color="auto"/>
            <w:left w:val="none" w:sz="0" w:space="0" w:color="auto"/>
            <w:bottom w:val="none" w:sz="0" w:space="0" w:color="auto"/>
            <w:right w:val="none" w:sz="0" w:space="0" w:color="auto"/>
          </w:divBdr>
        </w:div>
        <w:div w:id="1098283742">
          <w:marLeft w:val="274"/>
          <w:marRight w:val="0"/>
          <w:marTop w:val="86"/>
          <w:marBottom w:val="11"/>
          <w:divBdr>
            <w:top w:val="none" w:sz="0" w:space="0" w:color="auto"/>
            <w:left w:val="none" w:sz="0" w:space="0" w:color="auto"/>
            <w:bottom w:val="none" w:sz="0" w:space="0" w:color="auto"/>
            <w:right w:val="none" w:sz="0" w:space="0" w:color="auto"/>
          </w:divBdr>
        </w:div>
        <w:div w:id="593516574">
          <w:marLeft w:val="274"/>
          <w:marRight w:val="0"/>
          <w:marTop w:val="86"/>
          <w:marBottom w:val="1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virtio/virtio/v1.0/virtio-v1.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ozlabs.org/~rusty/virtio-spec/virtio-0.9.5.pdf"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1FF06-BD48-40FA-81D1-A409329C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6088</TotalTime>
  <Pages>35</Pages>
  <Words>7757</Words>
  <Characters>44219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 Subhashini-B22166</dc:creator>
  <cp:keywords/>
  <dc:description/>
  <cp:lastModifiedBy>Venkataraman Subhashini-B22166</cp:lastModifiedBy>
  <cp:revision>50</cp:revision>
  <cp:lastPrinted>2015-07-07T21:57:00Z</cp:lastPrinted>
  <dcterms:created xsi:type="dcterms:W3CDTF">2015-07-07T19:36:00Z</dcterms:created>
  <dcterms:modified xsi:type="dcterms:W3CDTF">2015-07-27T16:21:00Z</dcterms:modified>
</cp:coreProperties>
</file>