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BE" w:rsidRPr="00AB0DBE" w:rsidRDefault="00AB0DBE" w:rsidP="00AB0DBE">
      <w:pPr>
        <w:pStyle w:val="Heading1"/>
        <w:numPr>
          <w:ilvl w:val="0"/>
          <w:numId w:val="0"/>
        </w:numPr>
        <w:rPr>
          <w:color w:val="auto"/>
        </w:rPr>
      </w:pPr>
      <w:r w:rsidRPr="00AB0DBE">
        <w:rPr>
          <w:color w:val="auto"/>
        </w:rPr>
        <w:t>API Guidelines</w:t>
      </w:r>
    </w:p>
    <w:p w:rsidR="00404D9F" w:rsidRDefault="00404D9F" w:rsidP="001021C8">
      <w:pPr>
        <w:pStyle w:val="Heading2"/>
        <w:numPr>
          <w:ilvl w:val="0"/>
          <w:numId w:val="0"/>
        </w:numPr>
        <w:ind w:left="576" w:hanging="576"/>
      </w:pPr>
      <w:r>
        <w:t>Basic Types</w:t>
      </w:r>
    </w:p>
    <w:p w:rsidR="00404D9F" w:rsidRPr="00404D9F" w:rsidRDefault="00404D9F" w:rsidP="00404D9F">
      <w:r>
        <w:t xml:space="preserve">Linux type definitions shall be followed. For example </w:t>
      </w:r>
      <w:proofErr w:type="spellStart"/>
      <w:r>
        <w:t>int</w:t>
      </w:r>
      <w:proofErr w:type="spellEnd"/>
      <w:r>
        <w:t xml:space="preserve">, u64, char etc. </w:t>
      </w:r>
      <w:r w:rsidR="001D5690">
        <w:t>shall be used.</w:t>
      </w:r>
    </w:p>
    <w:p w:rsidR="00AB0DBE" w:rsidRPr="00AB0DBE" w:rsidRDefault="00404D9F" w:rsidP="00AB0DBE">
      <w:pPr>
        <w:pStyle w:val="Heading2"/>
        <w:numPr>
          <w:ilvl w:val="0"/>
          <w:numId w:val="0"/>
        </w:numPr>
      </w:pPr>
      <w:r>
        <w:t xml:space="preserve">API </w:t>
      </w:r>
      <w:r w:rsidR="00AB0DBE" w:rsidRPr="00AB0DBE">
        <w:t>Naming convention</w:t>
      </w:r>
    </w:p>
    <w:p w:rsidR="00AB0DBE" w:rsidRPr="00AB0DBE" w:rsidRDefault="00AB0DBE" w:rsidP="00AB0DBE">
      <w:r w:rsidRPr="00AB0DBE">
        <w:t xml:space="preserve">APIs are named such that they have the accelerator name, type and function.  For instance, an </w:t>
      </w:r>
      <w:proofErr w:type="spellStart"/>
      <w:r w:rsidRPr="00AB0DBE">
        <w:t>ipsec</w:t>
      </w:r>
      <w:proofErr w:type="spellEnd"/>
      <w:r w:rsidRPr="00AB0DBE">
        <w:t xml:space="preserve"> look aside accelerator’s SA creation function shall be named as </w:t>
      </w:r>
      <w:proofErr w:type="spellStart"/>
      <w:r w:rsidRPr="00AB0DBE">
        <w:t>g_ipsec_la_sa_</w:t>
      </w:r>
      <w:proofErr w:type="gramStart"/>
      <w:r w:rsidRPr="00AB0DBE">
        <w:t>add</w:t>
      </w:r>
      <w:proofErr w:type="spellEnd"/>
      <w:r w:rsidRPr="00AB0DBE">
        <w:t>(</w:t>
      </w:r>
      <w:proofErr w:type="gramEnd"/>
      <w:r w:rsidRPr="00AB0DBE">
        <w:t xml:space="preserve">). </w:t>
      </w:r>
      <w:r w:rsidR="001021C8">
        <w:t>‘</w:t>
      </w:r>
      <w:proofErr w:type="spellStart"/>
      <w:proofErr w:type="gramStart"/>
      <w:r w:rsidR="001021C8">
        <w:t>ipsec</w:t>
      </w:r>
      <w:proofErr w:type="spellEnd"/>
      <w:proofErr w:type="gramEnd"/>
      <w:r w:rsidR="001021C8">
        <w:t xml:space="preserve">’ refers to the accelerator name, ‘la’ indicates the type as look aside and </w:t>
      </w:r>
      <w:proofErr w:type="spellStart"/>
      <w:r w:rsidR="001021C8">
        <w:t>sa_add</w:t>
      </w:r>
      <w:proofErr w:type="spellEnd"/>
      <w:r w:rsidR="001021C8">
        <w:t xml:space="preserve"> is the actual function. </w:t>
      </w:r>
      <w:r w:rsidRPr="00AB0DBE">
        <w:t>At all times the object precedes the operation, as in this case ‘</w:t>
      </w:r>
      <w:proofErr w:type="spellStart"/>
      <w:r w:rsidRPr="00AB0DBE">
        <w:t>sa</w:t>
      </w:r>
      <w:proofErr w:type="spellEnd"/>
      <w:r w:rsidRPr="00AB0DBE">
        <w:t>’ precedes ‘add’.</w:t>
      </w:r>
    </w:p>
    <w:p w:rsidR="00404D9F" w:rsidRDefault="00404D9F" w:rsidP="00AB0DBE">
      <w:pPr>
        <w:pStyle w:val="Heading2"/>
        <w:numPr>
          <w:ilvl w:val="0"/>
          <w:numId w:val="0"/>
        </w:numPr>
      </w:pPr>
      <w:r>
        <w:t>Variable Naming convention</w:t>
      </w:r>
    </w:p>
    <w:p w:rsidR="001021C8" w:rsidRDefault="001021C8" w:rsidP="001021C8">
      <w:r>
        <w:t>Naming convention for variables shall follow Linux style</w:t>
      </w:r>
      <w:r w:rsidR="00D00F26">
        <w:t>, readable and</w:t>
      </w:r>
      <w:r>
        <w:t xml:space="preserve"> separated by u</w:t>
      </w:r>
      <w:r w:rsidR="001D5690">
        <w:t>nderscore, when necessary.</w:t>
      </w:r>
    </w:p>
    <w:p w:rsidR="00404D9F" w:rsidRDefault="00404D9F" w:rsidP="00AB0DBE">
      <w:pPr>
        <w:pStyle w:val="Heading2"/>
        <w:numPr>
          <w:ilvl w:val="0"/>
          <w:numId w:val="0"/>
        </w:numPr>
      </w:pPr>
      <w:r>
        <w:t>Function Arguments and Return Values</w:t>
      </w:r>
    </w:p>
    <w:p w:rsidR="001021C8" w:rsidRDefault="001021C8" w:rsidP="001021C8">
      <w:r w:rsidRPr="00AB0DBE">
        <w:t xml:space="preserve">All APIs return a value of SUCCESS or FAILURE. </w:t>
      </w:r>
      <w:bookmarkStart w:id="0" w:name="_GoBack"/>
      <w:bookmarkEnd w:id="0"/>
    </w:p>
    <w:p w:rsidR="001021C8" w:rsidRPr="001021C8" w:rsidRDefault="001021C8" w:rsidP="001021C8">
      <w:r>
        <w:t xml:space="preserve">For control or setup </w:t>
      </w:r>
      <w:r w:rsidR="00244862">
        <w:t>APIs</w:t>
      </w:r>
      <w:r>
        <w:t xml:space="preserve"> </w:t>
      </w:r>
      <w:r w:rsidR="00244862">
        <w:t>that are used to setup states in the hardware accelerator it is preferable to use data structures to pass input and output parameters. While these setup or control functions do not come in the data path and hence do not impact performa</w:t>
      </w:r>
      <w:r w:rsidR="00D00F26">
        <w:t>n</w:t>
      </w:r>
      <w:r w:rsidR="00244862">
        <w:t xml:space="preserve">ce, having parameters </w:t>
      </w:r>
      <w:r w:rsidR="001D5690">
        <w:t xml:space="preserve">defined as structures </w:t>
      </w:r>
      <w:r w:rsidR="00244862">
        <w:t>enables extensibility in future without changing API prototypes. S</w:t>
      </w:r>
      <w:r>
        <w:t xml:space="preserve">tructure introduced for passing in as parameters for functions shall have the function name as prefix and </w:t>
      </w:r>
      <w:proofErr w:type="spellStart"/>
      <w:r>
        <w:t>inargs</w:t>
      </w:r>
      <w:proofErr w:type="spellEnd"/>
      <w:r>
        <w:t>/</w:t>
      </w:r>
      <w:proofErr w:type="spellStart"/>
      <w:r>
        <w:t>outargs</w:t>
      </w:r>
      <w:proofErr w:type="spellEnd"/>
      <w:r>
        <w:t xml:space="preserve"> </w:t>
      </w:r>
      <w:r w:rsidR="00D00F26">
        <w:t xml:space="preserve">as </w:t>
      </w:r>
      <w:r>
        <w:t xml:space="preserve">suffixes to indicate input and output arguments. For example, the input argument to </w:t>
      </w:r>
      <w:proofErr w:type="spellStart"/>
      <w:r>
        <w:t>g_ipsec_la_sa_</w:t>
      </w:r>
      <w:proofErr w:type="gramStart"/>
      <w:r>
        <w:t>add</w:t>
      </w:r>
      <w:proofErr w:type="spellEnd"/>
      <w:r>
        <w:t>(</w:t>
      </w:r>
      <w:proofErr w:type="gramEnd"/>
      <w:r>
        <w:t xml:space="preserve">) would be </w:t>
      </w:r>
      <w:proofErr w:type="spellStart"/>
      <w:r w:rsidRPr="00113B31">
        <w:rPr>
          <w:rFonts w:ascii="Courier New" w:hAnsi="Courier New" w:cs="Courier New"/>
        </w:rPr>
        <w:t>g_ipsec_la_sa_add_inargs</w:t>
      </w:r>
      <w:proofErr w:type="spellEnd"/>
      <w:r>
        <w:rPr>
          <w:rFonts w:ascii="Courier New" w:hAnsi="Courier New" w:cs="Courier New"/>
        </w:rPr>
        <w:t xml:space="preserve"> and </w:t>
      </w:r>
      <w:proofErr w:type="spellStart"/>
      <w:r w:rsidRPr="00113B31">
        <w:rPr>
          <w:rFonts w:ascii="Courier New" w:hAnsi="Courier New" w:cs="Courier New"/>
        </w:rPr>
        <w:t>g_ipsec_la_sa_add_outargs</w:t>
      </w:r>
      <w:proofErr w:type="spellEnd"/>
      <w:r w:rsidR="00244862">
        <w:rPr>
          <w:rFonts w:ascii="Courier New" w:hAnsi="Courier New" w:cs="Courier New"/>
        </w:rPr>
        <w:t>.</w:t>
      </w:r>
    </w:p>
    <w:p w:rsidR="00244862" w:rsidRDefault="00244862" w:rsidP="00244862">
      <w:r>
        <w:t>For data processing APIs, d</w:t>
      </w:r>
      <w:r w:rsidRPr="00AB0DBE">
        <w:t>ata structures are avoided in the packet processing calls and linear buffers are used with performance considerations in mind.</w:t>
      </w:r>
      <w:r>
        <w:t xml:space="preserve"> </w:t>
      </w:r>
    </w:p>
    <w:p w:rsidR="00244862" w:rsidRDefault="00244862" w:rsidP="00244862">
      <w:r>
        <w:t>APIs shall also have flags to modify API behavior such as synchronous/asynchronous, response expected or not.</w:t>
      </w:r>
    </w:p>
    <w:p w:rsidR="00244862" w:rsidRDefault="00244862" w:rsidP="00244862">
      <w:r>
        <w:t xml:space="preserve">For example a set up API for setting up SAs would be as follows: </w:t>
      </w:r>
    </w:p>
    <w:p w:rsidR="00244862" w:rsidRPr="00113B31" w:rsidRDefault="00244862" w:rsidP="00244862">
      <w:pPr>
        <w:adjustRightInd w:val="0"/>
        <w:spacing w:after="0"/>
        <w:rPr>
          <w:rFonts w:ascii="Courier New" w:hAnsi="Courier New" w:cs="Courier New"/>
        </w:rPr>
      </w:pPr>
      <w:proofErr w:type="spellStart"/>
      <w:proofErr w:type="gramStart"/>
      <w:r>
        <w:rPr>
          <w:rFonts w:ascii="Courier New" w:hAnsi="Courier New" w:cs="Courier New"/>
        </w:rPr>
        <w:t>int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g_ipsec_la_sa_add</w:t>
      </w:r>
      <w:proofErr w:type="spellEnd"/>
      <w:r w:rsidRPr="00113B31">
        <w:rPr>
          <w:rFonts w:ascii="Courier New" w:hAnsi="Courier New" w:cs="Courier New"/>
        </w:rPr>
        <w:t>(</w:t>
      </w:r>
    </w:p>
    <w:p w:rsidR="00244862" w:rsidRPr="00113B31" w:rsidRDefault="00244862" w:rsidP="00244862">
      <w:pPr>
        <w:adjustRightInd w:val="0"/>
        <w:spacing w:after="0"/>
        <w:rPr>
          <w:rFonts w:ascii="Courier New" w:hAnsi="Courier New" w:cs="Courier New"/>
        </w:rPr>
      </w:pPr>
      <w:r w:rsidRPr="00113B31">
        <w:rPr>
          <w:rFonts w:ascii="Courier New" w:hAnsi="Courier New" w:cs="Courier New"/>
        </w:rPr>
        <w:tab/>
        <w:t xml:space="preserve"> </w:t>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g_ipsec_la_handle</w:t>
      </w:r>
      <w:proofErr w:type="spellEnd"/>
      <w:r w:rsidRPr="00113B31">
        <w:rPr>
          <w:rFonts w:ascii="Courier New" w:hAnsi="Courier New" w:cs="Courier New"/>
        </w:rPr>
        <w:t xml:space="preserve"> *handle,</w:t>
      </w:r>
      <w:r>
        <w:rPr>
          <w:rFonts w:ascii="Courier New" w:hAnsi="Courier New" w:cs="Courier New"/>
        </w:rPr>
        <w:t xml:space="preserve"> /* Accelerator handle */</w:t>
      </w:r>
    </w:p>
    <w:p w:rsidR="00244862" w:rsidRPr="00113B31" w:rsidRDefault="00244862" w:rsidP="00244862">
      <w:pPr>
        <w:adjustRightInd w:val="0"/>
        <w:spacing w:after="0"/>
        <w:rPr>
          <w:rFonts w:ascii="Courier New" w:hAnsi="Courier New" w:cs="Courier New"/>
        </w:rPr>
      </w:pPr>
      <w:r w:rsidRPr="00113B31">
        <w:rPr>
          <w:rFonts w:ascii="Courier New" w:hAnsi="Courier New" w:cs="Courier New"/>
        </w:rPr>
        <w:t xml:space="preserve">        </w:t>
      </w:r>
      <w:proofErr w:type="spellStart"/>
      <w:proofErr w:type="gramStart"/>
      <w:r w:rsidRPr="00113B31">
        <w:rPr>
          <w:rFonts w:ascii="Courier New" w:hAnsi="Courier New" w:cs="Courier New"/>
        </w:rPr>
        <w:t>const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struct</w:t>
      </w:r>
      <w:proofErr w:type="spellEnd"/>
      <w:r w:rsidRPr="00113B31">
        <w:rPr>
          <w:rFonts w:ascii="Courier New" w:hAnsi="Courier New" w:cs="Courier New"/>
        </w:rPr>
        <w:t xml:space="preserve"> </w:t>
      </w:r>
      <w:proofErr w:type="spellStart"/>
      <w:r w:rsidRPr="00113B31">
        <w:rPr>
          <w:rFonts w:ascii="Courier New" w:hAnsi="Courier New" w:cs="Courier New"/>
        </w:rPr>
        <w:t>g_ipsec_la_sa_add_inargs</w:t>
      </w:r>
      <w:proofErr w:type="spellEnd"/>
      <w:r w:rsidRPr="00113B31">
        <w:rPr>
          <w:rFonts w:ascii="Courier New" w:hAnsi="Courier New" w:cs="Courier New"/>
        </w:rPr>
        <w:t xml:space="preserve"> *in,</w:t>
      </w:r>
      <w:r>
        <w:rPr>
          <w:rFonts w:ascii="Courier New" w:hAnsi="Courier New" w:cs="Courier New"/>
        </w:rPr>
        <w:t xml:space="preserve"> /* Input */</w:t>
      </w:r>
    </w:p>
    <w:p w:rsidR="00244862" w:rsidRPr="00113B31" w:rsidRDefault="00244862" w:rsidP="00244862">
      <w:pPr>
        <w:adjustRightInd w:val="0"/>
        <w:spacing w:after="0"/>
        <w:rPr>
          <w:rFonts w:ascii="Courier New" w:hAnsi="Courier New" w:cs="Courier New"/>
        </w:rPr>
      </w:pPr>
      <w:r w:rsidRPr="00113B31">
        <w:rPr>
          <w:rFonts w:ascii="Courier New" w:hAnsi="Courier New" w:cs="Courier New"/>
        </w:rPr>
        <w:t xml:space="preserve">        </w:t>
      </w: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g_ipsec_la_control_flags</w:t>
      </w:r>
      <w:proofErr w:type="spellEnd"/>
      <w:r w:rsidRPr="00113B31">
        <w:rPr>
          <w:rFonts w:ascii="Courier New" w:hAnsi="Courier New" w:cs="Courier New"/>
        </w:rPr>
        <w:t xml:space="preserve"> flags,</w:t>
      </w:r>
      <w:r>
        <w:rPr>
          <w:rFonts w:ascii="Courier New" w:hAnsi="Courier New" w:cs="Courier New"/>
        </w:rPr>
        <w:t xml:space="preserve"> /* API flags */</w:t>
      </w:r>
    </w:p>
    <w:p w:rsidR="00244862" w:rsidRPr="00113B31" w:rsidRDefault="00244862" w:rsidP="00244862">
      <w:pPr>
        <w:adjustRightInd w:val="0"/>
        <w:spacing w:after="0"/>
        <w:rPr>
          <w:rFonts w:ascii="Courier New" w:hAnsi="Courier New" w:cs="Courier New"/>
        </w:rPr>
      </w:pPr>
      <w:r w:rsidRPr="00113B31">
        <w:rPr>
          <w:rFonts w:ascii="Courier New" w:hAnsi="Courier New" w:cs="Courier New"/>
        </w:rPr>
        <w:t xml:space="preserve">        </w:t>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g_ipsec_la_sa_add_outargs</w:t>
      </w:r>
      <w:proofErr w:type="spellEnd"/>
      <w:r w:rsidRPr="00113B31">
        <w:rPr>
          <w:rFonts w:ascii="Courier New" w:hAnsi="Courier New" w:cs="Courier New"/>
        </w:rPr>
        <w:t xml:space="preserve"> *out</w:t>
      </w:r>
      <w:r>
        <w:rPr>
          <w:rFonts w:ascii="Courier New" w:hAnsi="Courier New" w:cs="Courier New"/>
        </w:rPr>
        <w:t xml:space="preserve"> /* Output */</w:t>
      </w:r>
      <w:r w:rsidRPr="00113B31">
        <w:rPr>
          <w:rFonts w:ascii="Courier New" w:hAnsi="Courier New" w:cs="Courier New"/>
        </w:rPr>
        <w:t>,</w:t>
      </w:r>
    </w:p>
    <w:p w:rsidR="00D00F26" w:rsidRDefault="00244862" w:rsidP="00244862">
      <w:pPr>
        <w:adjustRightInd w:val="0"/>
        <w:spacing w:after="0"/>
        <w:rPr>
          <w:rFonts w:ascii="Courier New" w:hAnsi="Courier New" w:cs="Courier New"/>
        </w:rPr>
      </w:pPr>
      <w:r w:rsidRPr="00113B31">
        <w:rPr>
          <w:rFonts w:ascii="Courier New" w:hAnsi="Courier New" w:cs="Courier New"/>
        </w:rPr>
        <w:t xml:space="preserve">        </w:t>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g_ipsec_la_resp_args</w:t>
      </w:r>
      <w:proofErr w:type="spellEnd"/>
      <w:r w:rsidRPr="00113B31">
        <w:rPr>
          <w:rFonts w:ascii="Courier New" w:hAnsi="Courier New" w:cs="Courier New"/>
        </w:rPr>
        <w:t xml:space="preserve"> </w:t>
      </w:r>
      <w:proofErr w:type="spellStart"/>
      <w:r w:rsidRPr="00113B31">
        <w:rPr>
          <w:rFonts w:ascii="Courier New" w:hAnsi="Courier New" w:cs="Courier New"/>
        </w:rPr>
        <w:t>resp</w:t>
      </w:r>
      <w:proofErr w:type="spellEnd"/>
      <w:r>
        <w:rPr>
          <w:rFonts w:ascii="Courier New" w:hAnsi="Courier New" w:cs="Courier New"/>
        </w:rPr>
        <w:t xml:space="preserve"> /* response callback in case </w:t>
      </w:r>
    </w:p>
    <w:p w:rsidR="00D00F26" w:rsidRDefault="00244862" w:rsidP="00244862">
      <w:pPr>
        <w:adjustRightInd w:val="0"/>
        <w:spacing w:after="0"/>
        <w:rPr>
          <w:rFonts w:ascii="Courier New" w:hAnsi="Courier New" w:cs="Courier New"/>
        </w:rPr>
      </w:pPr>
      <w:proofErr w:type="gramStart"/>
      <w:r>
        <w:rPr>
          <w:rFonts w:ascii="Courier New" w:hAnsi="Courier New" w:cs="Courier New"/>
        </w:rPr>
        <w:lastRenderedPageBreak/>
        <w:t>asynchronous</w:t>
      </w:r>
      <w:proofErr w:type="gramEnd"/>
      <w:r>
        <w:rPr>
          <w:rFonts w:ascii="Courier New" w:hAnsi="Courier New" w:cs="Courier New"/>
        </w:rPr>
        <w:t xml:space="preserve"> mode with response flag is set */ </w:t>
      </w:r>
      <w:r w:rsidRPr="00113B31">
        <w:rPr>
          <w:rFonts w:ascii="Courier New" w:hAnsi="Courier New" w:cs="Courier New"/>
        </w:rPr>
        <w:t>);</w:t>
      </w:r>
    </w:p>
    <w:p w:rsidR="001D5690" w:rsidRDefault="001D5690" w:rsidP="00D00F26"/>
    <w:p w:rsidR="00D00F26" w:rsidRDefault="00D00F26" w:rsidP="00D00F26">
      <w:r>
        <w:t xml:space="preserve">In the above API, </w:t>
      </w:r>
      <w:proofErr w:type="spellStart"/>
      <w:r>
        <w:t>g_ipsec_la_control_flags</w:t>
      </w:r>
      <w:proofErr w:type="spellEnd"/>
      <w:r>
        <w:t xml:space="preserve"> and </w:t>
      </w:r>
      <w:proofErr w:type="spellStart"/>
      <w:r>
        <w:t>g_ipsec_la_resp_</w:t>
      </w:r>
      <w:proofErr w:type="gramStart"/>
      <w:r>
        <w:t>args</w:t>
      </w:r>
      <w:proofErr w:type="spellEnd"/>
      <w:r>
        <w:t xml:space="preserve">  are</w:t>
      </w:r>
      <w:proofErr w:type="gramEnd"/>
      <w:r>
        <w:t xml:space="preserve"> defined as follows: </w:t>
      </w:r>
    </w:p>
    <w:p w:rsidR="00D00F26" w:rsidRPr="0031547C" w:rsidRDefault="00D00F26" w:rsidP="00D00F26">
      <w:pPr>
        <w:spacing w:after="0"/>
        <w:rPr>
          <w:rFonts w:ascii="Courier New" w:hAnsi="Courier New" w:cs="Courier New"/>
          <w:b/>
        </w:rPr>
      </w:pPr>
      <w:proofErr w:type="spellStart"/>
      <w:proofErr w:type="gramStart"/>
      <w:r w:rsidRPr="0031067D">
        <w:rPr>
          <w:rFonts w:ascii="Courier New" w:hAnsi="Courier New" w:cs="Courier New"/>
        </w:rPr>
        <w:t>enum</w:t>
      </w:r>
      <w:proofErr w:type="spellEnd"/>
      <w:proofErr w:type="gramEnd"/>
      <w:r w:rsidRPr="0031067D">
        <w:rPr>
          <w:rFonts w:ascii="Courier New" w:hAnsi="Courier New" w:cs="Courier New"/>
        </w:rPr>
        <w:t xml:space="preserve"> </w:t>
      </w:r>
      <w:proofErr w:type="spellStart"/>
      <w:r w:rsidRPr="0031547C">
        <w:rPr>
          <w:rFonts w:ascii="Courier New" w:hAnsi="Courier New" w:cs="Courier New"/>
          <w:b/>
        </w:rPr>
        <w:t>g_ipsec_la_control_flags</w:t>
      </w:r>
      <w:proofErr w:type="spellEnd"/>
    </w:p>
    <w:p w:rsidR="00D00F26" w:rsidRPr="0031067D" w:rsidRDefault="00D00F26" w:rsidP="00D00F26">
      <w:pPr>
        <w:spacing w:after="0"/>
        <w:rPr>
          <w:rFonts w:ascii="Courier New" w:hAnsi="Courier New" w:cs="Courier New"/>
        </w:rPr>
      </w:pPr>
      <w:r w:rsidRPr="0031067D">
        <w:rPr>
          <w:rFonts w:ascii="Courier New" w:hAnsi="Courier New" w:cs="Courier New"/>
        </w:rPr>
        <w:t>{</w:t>
      </w:r>
    </w:p>
    <w:p w:rsidR="00D00F26" w:rsidRPr="0031067D" w:rsidRDefault="00D00F26" w:rsidP="00D00F26">
      <w:pPr>
        <w:spacing w:after="0"/>
        <w:rPr>
          <w:rFonts w:ascii="Courier New" w:hAnsi="Courier New" w:cs="Courier New"/>
        </w:rPr>
      </w:pPr>
      <w:r w:rsidRPr="0031067D">
        <w:rPr>
          <w:rFonts w:ascii="Courier New" w:hAnsi="Courier New" w:cs="Courier New"/>
        </w:rPr>
        <w:tab/>
        <w:t>G_IPSEC_LA_CTRL_FLAG_ASYNC, /* If Set, API call be asynchronous. Otherwise, API call will be synchronous */</w:t>
      </w:r>
    </w:p>
    <w:p w:rsidR="00D00F26" w:rsidRPr="0031067D" w:rsidRDefault="00D00F26" w:rsidP="00D00F26">
      <w:pPr>
        <w:spacing w:after="0"/>
        <w:rPr>
          <w:rFonts w:ascii="Courier New" w:hAnsi="Courier New" w:cs="Courier New"/>
        </w:rPr>
      </w:pPr>
      <w:r w:rsidRPr="0031067D">
        <w:rPr>
          <w:rFonts w:ascii="Courier New" w:hAnsi="Courier New" w:cs="Courier New"/>
        </w:rPr>
        <w:tab/>
        <w:t>G_IPSEC_LA_CTRL_FLAG_NO_RESP_EXPECTED, /* If set, no response is expected for this API call */</w:t>
      </w:r>
    </w:p>
    <w:p w:rsidR="00D00F26" w:rsidRDefault="00D00F26" w:rsidP="00D00F26">
      <w:pPr>
        <w:spacing w:after="0"/>
        <w:rPr>
          <w:rFonts w:ascii="Courier New" w:hAnsi="Courier New" w:cs="Courier New"/>
          <w:b/>
        </w:rPr>
      </w:pPr>
      <w:r w:rsidRPr="0031067D">
        <w:rPr>
          <w:rFonts w:ascii="Courier New" w:hAnsi="Courier New" w:cs="Courier New"/>
        </w:rPr>
        <w:t>}</w:t>
      </w:r>
      <w:r>
        <w:rPr>
          <w:rFonts w:ascii="Courier New" w:hAnsi="Courier New" w:cs="Courier New"/>
          <w:b/>
        </w:rPr>
        <w:t xml:space="preserve">; </w:t>
      </w:r>
    </w:p>
    <w:p w:rsidR="00D00F26" w:rsidRDefault="00D00F26" w:rsidP="00D00F26">
      <w:pPr>
        <w:spacing w:after="0"/>
        <w:rPr>
          <w:rFonts w:ascii="Courier New" w:hAnsi="Courier New" w:cs="Courier New"/>
        </w:rPr>
      </w:pPr>
    </w:p>
    <w:p w:rsidR="00D00F26" w:rsidRDefault="00D00F26" w:rsidP="00D00F26">
      <w:pPr>
        <w:spacing w:after="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sidRPr="0031547C">
        <w:rPr>
          <w:rFonts w:ascii="Courier New" w:hAnsi="Courier New" w:cs="Courier New"/>
          <w:b/>
        </w:rPr>
        <w:t>g_ipsec_la_resp_args</w:t>
      </w:r>
      <w:proofErr w:type="spellEnd"/>
      <w:r>
        <w:rPr>
          <w:rFonts w:ascii="Courier New" w:hAnsi="Courier New" w:cs="Courier New"/>
        </w:rPr>
        <w:t xml:space="preserve"> </w:t>
      </w:r>
    </w:p>
    <w:p w:rsidR="00D00F26" w:rsidRDefault="00D00F26" w:rsidP="00D00F26">
      <w:pPr>
        <w:spacing w:after="0"/>
        <w:rPr>
          <w:rFonts w:ascii="Courier New" w:hAnsi="Courier New" w:cs="Courier New"/>
        </w:rPr>
      </w:pPr>
      <w:r>
        <w:rPr>
          <w:rFonts w:ascii="Courier New" w:hAnsi="Courier New" w:cs="Courier New"/>
        </w:rPr>
        <w:t>{</w:t>
      </w:r>
    </w:p>
    <w:p w:rsidR="00D00F26" w:rsidRDefault="00D00F26" w:rsidP="00D00F26">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g_ipsec_la_resp_cbfn</w:t>
      </w:r>
      <w:proofErr w:type="spellEnd"/>
      <w:r>
        <w:rPr>
          <w:rFonts w:ascii="Courier New" w:hAnsi="Courier New" w:cs="Courier New"/>
        </w:rPr>
        <w:tab/>
      </w:r>
      <w:proofErr w:type="spellStart"/>
      <w:r>
        <w:rPr>
          <w:rFonts w:ascii="Courier New" w:hAnsi="Courier New" w:cs="Courier New"/>
        </w:rPr>
        <w:t>cb_fn</w:t>
      </w:r>
      <w:proofErr w:type="spellEnd"/>
      <w:r>
        <w:rPr>
          <w:rFonts w:ascii="Courier New" w:hAnsi="Courier New" w:cs="Courier New"/>
        </w:rPr>
        <w:t>;</w:t>
      </w:r>
      <w:r>
        <w:rPr>
          <w:rFonts w:ascii="Courier New" w:hAnsi="Courier New" w:cs="Courier New"/>
        </w:rPr>
        <w:tab/>
      </w:r>
    </w:p>
    <w:p w:rsidR="00D00F26" w:rsidRDefault="00D00F26" w:rsidP="00D00F26">
      <w:pPr>
        <w:spacing w:after="0"/>
        <w:ind w:left="720" w:firstLine="720"/>
        <w:rPr>
          <w:rFonts w:ascii="Courier New" w:hAnsi="Courier New" w:cs="Courier New"/>
        </w:rPr>
      </w:pPr>
      <w:r>
        <w:rPr>
          <w:rFonts w:ascii="Courier New" w:hAnsi="Courier New" w:cs="Courier New"/>
        </w:rPr>
        <w:t xml:space="preserve">/* Callback function if </w:t>
      </w:r>
    </w:p>
    <w:p w:rsidR="00D00F26" w:rsidRDefault="00D00F26" w:rsidP="00D00F26">
      <w:pPr>
        <w:spacing w:after="0"/>
        <w:rPr>
          <w:rFonts w:ascii="Courier New" w:hAnsi="Courier New" w:cs="Courier New"/>
        </w:rPr>
      </w:pPr>
      <w:r>
        <w:rPr>
          <w:rFonts w:ascii="Courier New" w:hAnsi="Courier New" w:cs="Courier New"/>
        </w:rPr>
        <w:t xml:space="preserve">              ASYNC flag is chosen */</w:t>
      </w:r>
    </w:p>
    <w:p w:rsidR="00D00F26" w:rsidRDefault="00D00F26" w:rsidP="00D00F26">
      <w:pPr>
        <w:spacing w:after="0"/>
        <w:rPr>
          <w:rFonts w:ascii="Courier New" w:hAnsi="Courier New" w:cs="Courier New"/>
        </w:rPr>
      </w:pPr>
      <w:r>
        <w:rPr>
          <w:rFonts w:ascii="Courier New" w:hAnsi="Courier New" w:cs="Courier New"/>
        </w:rPr>
        <w:tab/>
      </w: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cb_arg</w:t>
      </w:r>
      <w:proofErr w:type="spellEnd"/>
      <w:r>
        <w:rPr>
          <w:rFonts w:ascii="Courier New" w:hAnsi="Courier New" w:cs="Courier New"/>
        </w:rPr>
        <w:t>;</w:t>
      </w:r>
    </w:p>
    <w:p w:rsidR="00D00F26" w:rsidRDefault="00D00F26" w:rsidP="00D00F26">
      <w:pPr>
        <w:spacing w:after="0"/>
        <w:rPr>
          <w:rFonts w:ascii="Courier New" w:hAnsi="Courier New" w:cs="Courier New"/>
        </w:rPr>
      </w:pPr>
      <w:r>
        <w:rPr>
          <w:rFonts w:ascii="Courier New" w:hAnsi="Courier New" w:cs="Courier New"/>
        </w:rPr>
        <w:tab/>
        <w:t xml:space="preserve">int32_t </w:t>
      </w:r>
      <w:proofErr w:type="spellStart"/>
      <w:r>
        <w:rPr>
          <w:rFonts w:ascii="Courier New" w:hAnsi="Courier New" w:cs="Courier New"/>
        </w:rPr>
        <w:t>cb_arg_len</w:t>
      </w:r>
      <w:proofErr w:type="spellEnd"/>
      <w:r>
        <w:rPr>
          <w:rFonts w:ascii="Courier New" w:hAnsi="Courier New" w:cs="Courier New"/>
        </w:rPr>
        <w:t>; /* Callback argument length */</w:t>
      </w:r>
    </w:p>
    <w:p w:rsidR="00DA7A0B" w:rsidRDefault="00D00F26" w:rsidP="00D00F26">
      <w:pPr>
        <w:spacing w:after="0"/>
        <w:rPr>
          <w:ins w:id="1" w:author="Venkataraman Subhashini-B22166" w:date="2015-07-27T10:03:00Z"/>
          <w:rFonts w:ascii="Courier New" w:hAnsi="Courier New" w:cs="Courier New"/>
        </w:rPr>
      </w:pPr>
      <w:r>
        <w:rPr>
          <w:rFonts w:ascii="Courier New" w:hAnsi="Courier New" w:cs="Courier New"/>
        </w:rPr>
        <w:t xml:space="preserve">}  </w:t>
      </w:r>
    </w:p>
    <w:p w:rsidR="00DA7A0B" w:rsidRPr="004D7E16" w:rsidRDefault="00DA7A0B" w:rsidP="00D00F26">
      <w:pPr>
        <w:spacing w:after="0"/>
        <w:rPr>
          <w:ins w:id="2" w:author="Venkataraman Subhashini-B22166" w:date="2015-07-27T10:04:00Z"/>
          <w:rFonts w:cs="Courier New"/>
          <w:rPrChange w:id="3" w:author="Venkataraman Subhashini-B22166" w:date="2015-07-27T10:06:00Z">
            <w:rPr>
              <w:ins w:id="4" w:author="Venkataraman Subhashini-B22166" w:date="2015-07-27T10:04:00Z"/>
              <w:rFonts w:ascii="Courier New" w:hAnsi="Courier New" w:cs="Courier New"/>
            </w:rPr>
          </w:rPrChange>
        </w:rPr>
      </w:pPr>
      <w:ins w:id="5" w:author="Venkataraman Subhashini-B22166" w:date="2015-07-27T10:03:00Z">
        <w:r w:rsidRPr="004D7E16">
          <w:rPr>
            <w:rFonts w:cs="Courier New"/>
            <w:rPrChange w:id="6" w:author="Venkataraman Subhashini-B22166" w:date="2015-07-27T10:06:00Z">
              <w:rPr>
                <w:rFonts w:ascii="Courier New" w:hAnsi="Courier New" w:cs="Courier New"/>
              </w:rPr>
            </w:rPrChange>
          </w:rPr>
          <w:t xml:space="preserve">Application can request the response to be returned </w:t>
        </w:r>
      </w:ins>
      <w:ins w:id="7" w:author="Venkataraman Subhashini-B22166" w:date="2015-07-27T10:04:00Z">
        <w:r w:rsidRPr="004D7E16">
          <w:rPr>
            <w:rFonts w:cs="Courier New"/>
            <w:rPrChange w:id="8" w:author="Venkataraman Subhashini-B22166" w:date="2015-07-27T10:06:00Z">
              <w:rPr>
                <w:rFonts w:ascii="Courier New" w:hAnsi="Courier New" w:cs="Courier New"/>
              </w:rPr>
            </w:rPrChange>
          </w:rPr>
          <w:t>synchronous</w:t>
        </w:r>
      </w:ins>
      <w:ins w:id="9" w:author="Venkataraman Subhashini-B22166" w:date="2015-07-27T10:03:00Z">
        <w:r w:rsidRPr="004D7E16">
          <w:rPr>
            <w:rFonts w:cs="Courier New"/>
            <w:rPrChange w:id="10" w:author="Venkataraman Subhashini-B22166" w:date="2015-07-27T10:06:00Z">
              <w:rPr>
                <w:rFonts w:ascii="Courier New" w:hAnsi="Courier New" w:cs="Courier New"/>
              </w:rPr>
            </w:rPrChange>
          </w:rPr>
          <w:t xml:space="preserve">ly or </w:t>
        </w:r>
      </w:ins>
      <w:ins w:id="11" w:author="Venkataraman Subhashini-B22166" w:date="2015-07-27T10:04:00Z">
        <w:r w:rsidRPr="004D7E16">
          <w:rPr>
            <w:rFonts w:cs="Courier New"/>
            <w:rPrChange w:id="12" w:author="Venkataraman Subhashini-B22166" w:date="2015-07-27T10:06:00Z">
              <w:rPr>
                <w:rFonts w:ascii="Courier New" w:hAnsi="Courier New" w:cs="Courier New"/>
              </w:rPr>
            </w:rPrChange>
          </w:rPr>
          <w:t>asynchronously</w:t>
        </w:r>
      </w:ins>
      <w:ins w:id="13" w:author="Venkataraman Subhashini-B22166" w:date="2015-07-27T10:03:00Z">
        <w:r w:rsidRPr="004D7E16">
          <w:rPr>
            <w:rFonts w:cs="Courier New"/>
            <w:rPrChange w:id="14" w:author="Venkataraman Subhashini-B22166" w:date="2015-07-27T10:06:00Z">
              <w:rPr>
                <w:rFonts w:ascii="Courier New" w:hAnsi="Courier New" w:cs="Courier New"/>
              </w:rPr>
            </w:rPrChange>
          </w:rPr>
          <w:t xml:space="preserve"> (G_IPSEC_LA_CTRL_FLAG_ASYNC)</w:t>
        </w:r>
      </w:ins>
      <w:ins w:id="15" w:author="Venkataraman Subhashini-B22166" w:date="2015-07-27T10:05:00Z">
        <w:r w:rsidRPr="004D7E16">
          <w:rPr>
            <w:rFonts w:cs="Courier New"/>
            <w:rPrChange w:id="16" w:author="Venkataraman Subhashini-B22166" w:date="2015-07-27T10:06:00Z">
              <w:rPr>
                <w:rFonts w:ascii="Courier New" w:hAnsi="Courier New" w:cs="Courier New"/>
              </w:rPr>
            </w:rPrChange>
          </w:rPr>
          <w:t>.</w:t>
        </w:r>
      </w:ins>
      <w:ins w:id="17" w:author="Venkataraman Subhashini-B22166" w:date="2015-07-27T10:04:00Z">
        <w:r w:rsidRPr="004D7E16">
          <w:rPr>
            <w:rFonts w:cs="Courier New"/>
            <w:rPrChange w:id="18" w:author="Venkataraman Subhashini-B22166" w:date="2015-07-27T10:06:00Z">
              <w:rPr>
                <w:rFonts w:ascii="Courier New" w:hAnsi="Courier New" w:cs="Courier New"/>
              </w:rPr>
            </w:rPrChange>
          </w:rPr>
          <w:t xml:space="preserve"> </w:t>
        </w:r>
      </w:ins>
      <w:ins w:id="19" w:author="Venkataraman Subhashini-B22166" w:date="2015-07-27T10:06:00Z">
        <w:r w:rsidR="001E6E3C">
          <w:rPr>
            <w:rFonts w:cs="Courier New"/>
          </w:rPr>
          <w:t xml:space="preserve"> </w:t>
        </w:r>
      </w:ins>
      <w:ins w:id="20" w:author="Venkataraman Subhashini-B22166" w:date="2015-07-27T10:04:00Z">
        <w:r w:rsidRPr="004D7E16">
          <w:rPr>
            <w:rFonts w:cs="Courier New"/>
            <w:rPrChange w:id="21" w:author="Venkataraman Subhashini-B22166" w:date="2015-07-27T10:06:00Z">
              <w:rPr>
                <w:rFonts w:ascii="Courier New" w:hAnsi="Courier New" w:cs="Courier New"/>
              </w:rPr>
            </w:rPrChange>
          </w:rPr>
          <w:t>If the response is requested asynchronously, then the application should provide a callback function pointer and callback argument.</w:t>
        </w:r>
      </w:ins>
    </w:p>
    <w:p w:rsidR="00DA7A0B" w:rsidRPr="004D7E16" w:rsidRDefault="00DA7A0B" w:rsidP="00D00F26">
      <w:pPr>
        <w:spacing w:after="0"/>
        <w:rPr>
          <w:ins w:id="22" w:author="Venkataraman Subhashini-B22166" w:date="2015-07-27T10:04:00Z"/>
          <w:rFonts w:cs="Courier New"/>
          <w:rPrChange w:id="23" w:author="Venkataraman Subhashini-B22166" w:date="2015-07-27T10:06:00Z">
            <w:rPr>
              <w:ins w:id="24" w:author="Venkataraman Subhashini-B22166" w:date="2015-07-27T10:04:00Z"/>
              <w:rFonts w:ascii="Courier New" w:hAnsi="Courier New" w:cs="Courier New"/>
            </w:rPr>
          </w:rPrChange>
        </w:rPr>
      </w:pPr>
    </w:p>
    <w:p w:rsidR="00DA7A0B" w:rsidRDefault="00DA7A0B" w:rsidP="00D00F26">
      <w:pPr>
        <w:spacing w:after="0"/>
        <w:rPr>
          <w:ins w:id="25" w:author="Venkataraman Subhashini-B22166" w:date="2015-07-27T10:05:00Z"/>
          <w:rFonts w:ascii="Courier New" w:hAnsi="Courier New" w:cs="Courier New"/>
        </w:rPr>
      </w:pPr>
      <w:ins w:id="26" w:author="Venkataraman Subhashini-B22166" w:date="2015-07-27T10:04:00Z">
        <w:r w:rsidRPr="004D7E16">
          <w:rPr>
            <w:rFonts w:cs="Courier New"/>
            <w:rPrChange w:id="27" w:author="Venkataraman Subhashini-B22166" w:date="2015-07-27T10:06:00Z">
              <w:rPr>
                <w:rFonts w:ascii="Courier New" w:hAnsi="Courier New" w:cs="Courier New"/>
              </w:rPr>
            </w:rPrChange>
          </w:rPr>
          <w:t xml:space="preserve">Also, in some scenarios, the API layer may have to do additional operations to force a response from the backend. The flag G_IPSEC_LA_CTRL_FLAG_NO_RESP_EXPECTED can be used by application to indicate </w:t>
        </w:r>
      </w:ins>
      <w:ins w:id="28" w:author="Venkataraman Subhashini-B22166" w:date="2015-07-27T10:05:00Z">
        <w:r w:rsidRPr="004D7E16">
          <w:rPr>
            <w:rFonts w:cs="Courier New"/>
            <w:rPrChange w:id="29" w:author="Venkataraman Subhashini-B22166" w:date="2015-07-27T10:06:00Z">
              <w:rPr>
                <w:rFonts w:ascii="Courier New" w:hAnsi="Courier New" w:cs="Courier New"/>
              </w:rPr>
            </w:rPrChange>
          </w:rPr>
          <w:t>whether</w:t>
        </w:r>
      </w:ins>
      <w:ins w:id="30" w:author="Venkataraman Subhashini-B22166" w:date="2015-07-27T10:04:00Z">
        <w:r w:rsidRPr="004D7E16">
          <w:rPr>
            <w:rFonts w:cs="Courier New"/>
            <w:rPrChange w:id="31" w:author="Venkataraman Subhashini-B22166" w:date="2015-07-27T10:06:00Z">
              <w:rPr>
                <w:rFonts w:ascii="Courier New" w:hAnsi="Courier New" w:cs="Courier New"/>
              </w:rPr>
            </w:rPrChange>
          </w:rPr>
          <w:t xml:space="preserve"> </w:t>
        </w:r>
      </w:ins>
      <w:ins w:id="32" w:author="Venkataraman Subhashini-B22166" w:date="2015-07-27T10:05:00Z">
        <w:r w:rsidRPr="004D7E16">
          <w:rPr>
            <w:rFonts w:cs="Courier New"/>
            <w:rPrChange w:id="33" w:author="Venkataraman Subhashini-B22166" w:date="2015-07-27T10:06:00Z">
              <w:rPr>
                <w:rFonts w:ascii="Courier New" w:hAnsi="Courier New" w:cs="Courier New"/>
              </w:rPr>
            </w:rPrChange>
          </w:rPr>
          <w:t>the application should force the response from the backend or not</w:t>
        </w:r>
        <w:r>
          <w:rPr>
            <w:rFonts w:ascii="Courier New" w:hAnsi="Courier New" w:cs="Courier New"/>
          </w:rPr>
          <w:t>.</w:t>
        </w:r>
      </w:ins>
    </w:p>
    <w:p w:rsidR="00DA7A0B" w:rsidRDefault="00DA7A0B" w:rsidP="00D00F26">
      <w:pPr>
        <w:spacing w:after="0"/>
        <w:rPr>
          <w:rFonts w:ascii="Courier New" w:hAnsi="Courier New" w:cs="Courier New"/>
        </w:rPr>
      </w:pPr>
    </w:p>
    <w:p w:rsidR="00244862" w:rsidRDefault="00D00F26" w:rsidP="00D00F26">
      <w:r>
        <w:t xml:space="preserve">A packet processing API in the case of IPSec would be as follows: </w:t>
      </w:r>
    </w:p>
    <w:p w:rsidR="00D00F26" w:rsidRPr="00F27BC0" w:rsidRDefault="00D00F26" w:rsidP="00D00F26">
      <w:pPr>
        <w:spacing w:after="0"/>
        <w:rPr>
          <w:rFonts w:ascii="Courier New" w:hAnsi="Courier New" w:cs="Courier New"/>
        </w:rPr>
      </w:pPr>
      <w:r w:rsidRPr="00F27BC0">
        <w:rPr>
          <w:rFonts w:ascii="Courier New" w:hAnsi="Courier New" w:cs="Courier New"/>
        </w:rPr>
        <w:t>Prototype:</w:t>
      </w:r>
    </w:p>
    <w:p w:rsidR="00D00F26" w:rsidRPr="00F27BC0" w:rsidRDefault="00D00F26" w:rsidP="00D00F26">
      <w:pPr>
        <w:spacing w:after="0"/>
        <w:rPr>
          <w:rFonts w:ascii="Courier New" w:hAnsi="Courier New" w:cs="Courier New"/>
        </w:rPr>
      </w:pPr>
      <w:r>
        <w:rPr>
          <w:rFonts w:ascii="Courier New" w:hAnsi="Courier New" w:cs="Courier New"/>
        </w:rPr>
        <w:t xml:space="preserve">int32_t </w:t>
      </w:r>
      <w:proofErr w:type="spellStart"/>
      <w:r>
        <w:rPr>
          <w:rFonts w:ascii="Courier New" w:hAnsi="Courier New" w:cs="Courier New"/>
        </w:rPr>
        <w:t>g_ipsec_la_packet_</w:t>
      </w:r>
      <w:proofErr w:type="gramStart"/>
      <w:r>
        <w:rPr>
          <w:rFonts w:ascii="Courier New" w:hAnsi="Courier New" w:cs="Courier New"/>
        </w:rPr>
        <w:t>encap</w:t>
      </w:r>
      <w:proofErr w:type="spellEnd"/>
      <w:r w:rsidRPr="00F27BC0">
        <w:rPr>
          <w:rFonts w:ascii="Courier New" w:hAnsi="Courier New" w:cs="Courier New"/>
        </w:rPr>
        <w:t>(</w:t>
      </w:r>
      <w:proofErr w:type="gramEnd"/>
    </w:p>
    <w:p w:rsidR="00D00F26" w:rsidRPr="00F27BC0" w:rsidRDefault="00D00F26" w:rsidP="00D00F26">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g_ipsec_la_handle</w:t>
      </w:r>
      <w:proofErr w:type="spellEnd"/>
      <w:r w:rsidRPr="00F27BC0">
        <w:rPr>
          <w:rFonts w:ascii="Courier New" w:hAnsi="Courier New" w:cs="Courier New"/>
        </w:rPr>
        <w:t xml:space="preserve"> *handle, </w:t>
      </w:r>
    </w:p>
    <w:p w:rsidR="00D00F26" w:rsidRDefault="00D00F26" w:rsidP="00D00F26">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g_ipsec_la_control_flags</w:t>
      </w:r>
      <w:proofErr w:type="spellEnd"/>
      <w:r w:rsidRPr="00F27BC0">
        <w:rPr>
          <w:rFonts w:ascii="Courier New" w:hAnsi="Courier New" w:cs="Courier New"/>
        </w:rPr>
        <w:t xml:space="preserve"> flags,</w:t>
      </w:r>
    </w:p>
    <w:p w:rsidR="00D00F26" w:rsidRDefault="00D00F26" w:rsidP="00D00F26">
      <w:pPr>
        <w:spacing w:after="0"/>
        <w:ind w:left="720" w:firstLine="72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g_ipsec_la_sa_handle</w:t>
      </w:r>
      <w:proofErr w:type="spellEnd"/>
      <w:r w:rsidRPr="00F27BC0">
        <w:rPr>
          <w:rFonts w:ascii="Courier New" w:hAnsi="Courier New" w:cs="Courier New"/>
        </w:rPr>
        <w:t xml:space="preserve"> *handle; /* SA Handle */</w:t>
      </w:r>
    </w:p>
    <w:p w:rsidR="00D00F26" w:rsidRPr="00F27BC0" w:rsidRDefault="00D00F26" w:rsidP="00D00F26">
      <w:pPr>
        <w:spacing w:after="0"/>
        <w:rPr>
          <w:rFonts w:ascii="Courier New" w:hAnsi="Courier New" w:cs="Courier New"/>
        </w:rPr>
      </w:pPr>
      <w:r>
        <w:rPr>
          <w:rFonts w:ascii="Courier New" w:hAnsi="Courier New" w:cs="Courier New"/>
        </w:rPr>
        <w:tab/>
      </w:r>
      <w:r>
        <w:rPr>
          <w:rFonts w:ascii="Courier New" w:hAnsi="Courier New" w:cs="Courier New"/>
        </w:rPr>
        <w:tab/>
        <w:t xml:space="preserve">uint32 </w:t>
      </w:r>
      <w:proofErr w:type="spellStart"/>
      <w:r>
        <w:rPr>
          <w:rFonts w:ascii="Courier New" w:hAnsi="Courier New" w:cs="Courier New"/>
        </w:rPr>
        <w:t>num_sg_elem</w:t>
      </w:r>
      <w:proofErr w:type="spellEnd"/>
      <w:r>
        <w:rPr>
          <w:rFonts w:ascii="Courier New" w:hAnsi="Courier New" w:cs="Courier New"/>
        </w:rPr>
        <w:t xml:space="preserve">; /* </w:t>
      </w:r>
      <w:proofErr w:type="spellStart"/>
      <w:r>
        <w:rPr>
          <w:rFonts w:ascii="Courier New" w:hAnsi="Courier New" w:cs="Courier New"/>
        </w:rPr>
        <w:t>num</w:t>
      </w:r>
      <w:proofErr w:type="spellEnd"/>
      <w:r w:rsidRPr="00F27BC0">
        <w:rPr>
          <w:rFonts w:ascii="Courier New" w:hAnsi="Courier New" w:cs="Courier New"/>
        </w:rPr>
        <w:t xml:space="preserve"> of Scatter Gather elements */</w:t>
      </w:r>
    </w:p>
    <w:p w:rsidR="00D00F26" w:rsidRDefault="00D00F26" w:rsidP="00D00F26">
      <w:pPr>
        <w:spacing w:after="0"/>
        <w:rPr>
          <w:rFonts w:ascii="Courier New" w:hAnsi="Courier New" w:cs="Courier New"/>
        </w:rPr>
      </w:pPr>
      <w:r w:rsidRPr="00F27BC0">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g_ipsec_la_data</w:t>
      </w:r>
      <w:proofErr w:type="spellEnd"/>
      <w:r>
        <w:rPr>
          <w:rFonts w:ascii="Courier New" w:hAnsi="Courier New" w:cs="Courier New"/>
        </w:rPr>
        <w:t xml:space="preserve"> </w:t>
      </w:r>
      <w:proofErr w:type="spellStart"/>
      <w:r>
        <w:rPr>
          <w:rFonts w:ascii="Courier New" w:hAnsi="Courier New" w:cs="Courier New"/>
        </w:rPr>
        <w:t>in_</w:t>
      </w:r>
      <w:r w:rsidRPr="00F27BC0">
        <w:rPr>
          <w:rFonts w:ascii="Courier New" w:hAnsi="Courier New" w:cs="Courier New"/>
        </w:rPr>
        <w:t>data</w:t>
      </w:r>
      <w:proofErr w:type="spellEnd"/>
      <w:r>
        <w:rPr>
          <w:rFonts w:ascii="Courier New" w:hAnsi="Courier New" w:cs="Courier New"/>
        </w:rPr>
        <w:t>[];</w:t>
      </w:r>
    </w:p>
    <w:p w:rsidR="00D00F26" w:rsidRPr="00F27BC0" w:rsidRDefault="00D00F26" w:rsidP="00D00F26">
      <w:pPr>
        <w:spacing w:after="0"/>
        <w:ind w:left="1440" w:firstLine="720"/>
        <w:rPr>
          <w:rFonts w:ascii="Courier New" w:hAnsi="Courier New" w:cs="Courier New"/>
        </w:rPr>
      </w:pPr>
      <w:r w:rsidRPr="00F27BC0">
        <w:rPr>
          <w:rFonts w:ascii="Courier New" w:hAnsi="Courier New" w:cs="Courier New"/>
        </w:rPr>
        <w:t>/* Array of data blocks */</w:t>
      </w:r>
    </w:p>
    <w:p w:rsidR="00D00F26" w:rsidRDefault="00D00F26" w:rsidP="00D00F26">
      <w:pPr>
        <w:spacing w:after="0"/>
        <w:ind w:left="144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g_ipsec_la_data</w:t>
      </w:r>
      <w:proofErr w:type="spellEnd"/>
      <w:r>
        <w:rPr>
          <w:rFonts w:ascii="Courier New" w:hAnsi="Courier New" w:cs="Courier New"/>
        </w:rPr>
        <w:t xml:space="preserve"> </w:t>
      </w:r>
      <w:proofErr w:type="spellStart"/>
      <w:r>
        <w:rPr>
          <w:rFonts w:ascii="Courier New" w:hAnsi="Courier New" w:cs="Courier New"/>
        </w:rPr>
        <w:t>out_data</w:t>
      </w:r>
      <w:proofErr w:type="spellEnd"/>
      <w:r>
        <w:rPr>
          <w:rFonts w:ascii="Courier New" w:hAnsi="Courier New" w:cs="Courier New"/>
        </w:rPr>
        <w:t xml:space="preserve">[]; </w:t>
      </w:r>
    </w:p>
    <w:p w:rsidR="00D00F26" w:rsidRPr="00F27BC0" w:rsidRDefault="00D00F26" w:rsidP="00D00F26">
      <w:pPr>
        <w:spacing w:after="0"/>
        <w:ind w:left="1440" w:firstLine="720"/>
        <w:rPr>
          <w:rFonts w:ascii="Courier New" w:hAnsi="Courier New" w:cs="Courier New"/>
        </w:rPr>
      </w:pPr>
      <w:r>
        <w:rPr>
          <w:rFonts w:ascii="Courier New" w:hAnsi="Courier New" w:cs="Courier New"/>
        </w:rPr>
        <w:t>/* Array of output data blocks */</w:t>
      </w:r>
    </w:p>
    <w:p w:rsidR="00D00F26" w:rsidRDefault="00D00F26" w:rsidP="00D00F26">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g_api_resp_args</w:t>
      </w:r>
      <w:proofErr w:type="spellEnd"/>
      <w:r w:rsidRPr="00F27BC0">
        <w:rPr>
          <w:rFonts w:ascii="Courier New" w:hAnsi="Courier New" w:cs="Courier New"/>
        </w:rPr>
        <w:t xml:space="preserve"> </w:t>
      </w:r>
      <w:proofErr w:type="spellStart"/>
      <w:r w:rsidRPr="00F27BC0">
        <w:rPr>
          <w:rFonts w:ascii="Courier New" w:hAnsi="Courier New" w:cs="Courier New"/>
        </w:rPr>
        <w:t>resp</w:t>
      </w:r>
      <w:proofErr w:type="spellEnd"/>
      <w:r w:rsidRPr="00F27BC0">
        <w:rPr>
          <w:rFonts w:ascii="Courier New" w:hAnsi="Courier New" w:cs="Courier New"/>
        </w:rPr>
        <w:t>)</w:t>
      </w:r>
    </w:p>
    <w:p w:rsidR="00D00F26" w:rsidRDefault="00D00F26" w:rsidP="00D00F26">
      <w:pPr>
        <w:spacing w:after="0"/>
        <w:ind w:left="1440"/>
        <w:rPr>
          <w:rFonts w:ascii="Courier New" w:hAnsi="Courier New" w:cs="Courier New"/>
        </w:rPr>
      </w:pPr>
    </w:p>
    <w:p w:rsidR="00D00F26" w:rsidRDefault="00D00F26" w:rsidP="00D00F26">
      <w:r>
        <w:t xml:space="preserve">In the above API, </w:t>
      </w:r>
      <w:proofErr w:type="spellStart"/>
      <w:r>
        <w:t>g_ipsec_la_data</w:t>
      </w:r>
      <w:proofErr w:type="spellEnd"/>
      <w:r>
        <w:t xml:space="preserve"> is defined as follows: </w:t>
      </w:r>
    </w:p>
    <w:p w:rsidR="00D00F26" w:rsidRPr="00F27BC0" w:rsidRDefault="00D00F26" w:rsidP="00D00F26">
      <w:pPr>
        <w:spacing w:after="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g_ipsec_la_data</w:t>
      </w:r>
      <w:proofErr w:type="spellEnd"/>
      <w:r w:rsidRPr="00F27BC0">
        <w:rPr>
          <w:rFonts w:ascii="Courier New" w:hAnsi="Courier New" w:cs="Courier New"/>
        </w:rPr>
        <w:t xml:space="preserve"> {</w:t>
      </w:r>
    </w:p>
    <w:p w:rsidR="00D00F26" w:rsidRPr="00F27BC0" w:rsidRDefault="00D00F26" w:rsidP="00D00F26">
      <w:pPr>
        <w:spacing w:after="0"/>
        <w:rPr>
          <w:rFonts w:ascii="Courier New" w:hAnsi="Courier New" w:cs="Courier New"/>
        </w:rPr>
      </w:pPr>
      <w:r w:rsidRPr="00F27BC0">
        <w:rPr>
          <w:rFonts w:ascii="Courier New" w:hAnsi="Courier New" w:cs="Courier New"/>
        </w:rPr>
        <w:tab/>
        <w:t>uint8_t *buffer;</w:t>
      </w:r>
      <w:r w:rsidRPr="00F27BC0">
        <w:rPr>
          <w:rFonts w:ascii="Courier New" w:hAnsi="Courier New" w:cs="Courier New"/>
        </w:rPr>
        <w:tab/>
        <w:t>/* Buffer pointer */</w:t>
      </w:r>
    </w:p>
    <w:p w:rsidR="00D00F26" w:rsidRPr="00F27BC0" w:rsidRDefault="00D00F26" w:rsidP="00D00F26">
      <w:pPr>
        <w:spacing w:after="0"/>
        <w:rPr>
          <w:rFonts w:ascii="Courier New" w:hAnsi="Courier New" w:cs="Courier New"/>
        </w:rPr>
      </w:pPr>
      <w:r w:rsidRPr="00F27BC0">
        <w:rPr>
          <w:rFonts w:ascii="Courier New" w:hAnsi="Courier New" w:cs="Courier New"/>
        </w:rPr>
        <w:tab/>
      </w:r>
      <w:proofErr w:type="gramStart"/>
      <w:r w:rsidRPr="00F27BC0">
        <w:rPr>
          <w:rFonts w:ascii="Courier New" w:hAnsi="Courier New" w:cs="Courier New"/>
        </w:rPr>
        <w:t>uint32_t</w:t>
      </w:r>
      <w:proofErr w:type="gramEnd"/>
      <w:r w:rsidRPr="00F27BC0">
        <w:rPr>
          <w:rFonts w:ascii="Courier New" w:hAnsi="Courier New" w:cs="Courier New"/>
        </w:rPr>
        <w:t xml:space="preserve"> length;</w:t>
      </w:r>
      <w:r w:rsidRPr="00F27BC0">
        <w:rPr>
          <w:rFonts w:ascii="Courier New" w:hAnsi="Courier New" w:cs="Courier New"/>
        </w:rPr>
        <w:tab/>
        <w:t>/* Buffer length */</w:t>
      </w:r>
    </w:p>
    <w:p w:rsidR="00D00F26" w:rsidRDefault="00D00F26" w:rsidP="00D00F26">
      <w:pPr>
        <w:spacing w:after="0"/>
        <w:rPr>
          <w:rFonts w:ascii="Courier New" w:hAnsi="Courier New" w:cs="Courier New"/>
        </w:rPr>
      </w:pPr>
      <w:r w:rsidRPr="00F27BC0">
        <w:rPr>
          <w:rFonts w:ascii="Courier New" w:hAnsi="Courier New" w:cs="Courier New"/>
        </w:rPr>
        <w:t>}</w:t>
      </w:r>
    </w:p>
    <w:p w:rsidR="00D00F26" w:rsidRDefault="00D00F26" w:rsidP="00D00F26"/>
    <w:p w:rsidR="001021C8" w:rsidRDefault="00D00F26" w:rsidP="00D00F26">
      <w:pPr>
        <w:pStyle w:val="Heading2"/>
        <w:numPr>
          <w:ilvl w:val="0"/>
          <w:numId w:val="0"/>
        </w:numPr>
      </w:pPr>
      <w:r>
        <w:t>API Types</w:t>
      </w:r>
    </w:p>
    <w:p w:rsidR="00D00F26" w:rsidRDefault="00D00F26" w:rsidP="00D00F26">
      <w:r w:rsidRPr="00AB0DBE">
        <w:t xml:space="preserve">APIs </w:t>
      </w:r>
      <w:r>
        <w:t>can be</w:t>
      </w:r>
      <w:r w:rsidRPr="00AB0DBE">
        <w:t xml:space="preserve"> classified as management APIs and functional APIs. </w:t>
      </w:r>
    </w:p>
    <w:p w:rsidR="00D00F26" w:rsidRDefault="00D00F26" w:rsidP="00D00F26">
      <w:r w:rsidRPr="00AB0DBE">
        <w:t xml:space="preserve">Management APIs include APIs </w:t>
      </w:r>
      <w:r w:rsidR="001D5690">
        <w:t xml:space="preserve">that VNF applications can use </w:t>
      </w:r>
      <w:r w:rsidRPr="00AB0DBE">
        <w:t xml:space="preserve">to find out about available accelerators, accelerator usage request and relinquish. </w:t>
      </w:r>
    </w:p>
    <w:p w:rsidR="00D00F26" w:rsidRPr="00AB0DBE" w:rsidRDefault="00D00F26" w:rsidP="00D00F26">
      <w:r w:rsidRPr="00AB0DBE">
        <w:t xml:space="preserve">Functional APIs include Control or setup APIs </w:t>
      </w:r>
      <w:r>
        <w:t xml:space="preserve">for setting up state in the </w:t>
      </w:r>
      <w:proofErr w:type="spellStart"/>
      <w:r>
        <w:t>stateful</w:t>
      </w:r>
      <w:proofErr w:type="spellEnd"/>
      <w:r>
        <w:t xml:space="preserve"> hardware accelerator and </w:t>
      </w:r>
      <w:proofErr w:type="spellStart"/>
      <w:r w:rsidRPr="00AB0DBE">
        <w:t>and</w:t>
      </w:r>
      <w:proofErr w:type="spellEnd"/>
      <w:r w:rsidRPr="00AB0DBE">
        <w:t xml:space="preserve"> data processing APIs </w:t>
      </w:r>
      <w:r w:rsidR="001D5690">
        <w:t>for packet processing</w:t>
      </w:r>
      <w:r w:rsidRPr="00AB0DBE">
        <w:t>.</w:t>
      </w:r>
    </w:p>
    <w:p w:rsidR="00D00F26" w:rsidRDefault="00D00F26" w:rsidP="00D00F26">
      <w:r>
        <w:t xml:space="preserve">Typically for any </w:t>
      </w:r>
      <w:proofErr w:type="spellStart"/>
      <w:r>
        <w:t>stateful</w:t>
      </w:r>
      <w:proofErr w:type="spellEnd"/>
      <w:r>
        <w:t xml:space="preserve"> hardware accelerator, the following APIs would be made available</w:t>
      </w:r>
      <w:r w:rsidR="001D5690">
        <w:t xml:space="preserve"> for control or setup of states</w:t>
      </w:r>
    </w:p>
    <w:p w:rsidR="00D00F26" w:rsidRDefault="00D00F26" w:rsidP="00D00F26">
      <w:pPr>
        <w:pStyle w:val="ListParagraph"/>
        <w:ind w:left="720" w:firstLineChars="0" w:firstLine="0"/>
      </w:pPr>
      <w:proofErr w:type="gramStart"/>
      <w:r>
        <w:rPr>
          <w:i/>
        </w:rPr>
        <w:t>add</w:t>
      </w:r>
      <w:proofErr w:type="gramEnd"/>
      <w:r>
        <w:rPr>
          <w:i/>
        </w:rPr>
        <w:t xml:space="preserve"> </w:t>
      </w:r>
      <w:r w:rsidRPr="00D00F26">
        <w:t>– To add a state in the hardware accelerator</w:t>
      </w:r>
    </w:p>
    <w:p w:rsidR="00D00F26" w:rsidRDefault="00D00F26" w:rsidP="00D00F26">
      <w:pPr>
        <w:pStyle w:val="ListParagraph"/>
        <w:ind w:left="720" w:firstLineChars="0" w:firstLine="0"/>
        <w:rPr>
          <w:i/>
        </w:rPr>
      </w:pPr>
      <w:proofErr w:type="gramStart"/>
      <w:r>
        <w:rPr>
          <w:i/>
        </w:rPr>
        <w:t>mod</w:t>
      </w:r>
      <w:proofErr w:type="gramEnd"/>
      <w:r>
        <w:rPr>
          <w:i/>
        </w:rPr>
        <w:t xml:space="preserve"> </w:t>
      </w:r>
      <w:r w:rsidRPr="001D5690">
        <w:t>– To modify a state in the hardware accelerator</w:t>
      </w:r>
    </w:p>
    <w:p w:rsidR="00D00F26" w:rsidRDefault="00D00F26" w:rsidP="00D00F26">
      <w:pPr>
        <w:pStyle w:val="ListParagraph"/>
        <w:ind w:left="720" w:firstLineChars="0" w:firstLine="0"/>
        <w:rPr>
          <w:i/>
        </w:rPr>
      </w:pPr>
      <w:proofErr w:type="gramStart"/>
      <w:r>
        <w:rPr>
          <w:i/>
        </w:rPr>
        <w:t>del</w:t>
      </w:r>
      <w:proofErr w:type="gramEnd"/>
      <w:r>
        <w:rPr>
          <w:i/>
        </w:rPr>
        <w:t xml:space="preserve"> </w:t>
      </w:r>
      <w:r w:rsidRPr="001D5690">
        <w:t>– To delete a state in the hardware accelerator</w:t>
      </w:r>
    </w:p>
    <w:p w:rsidR="00D00F26" w:rsidRDefault="00D00F26" w:rsidP="00D00F26">
      <w:pPr>
        <w:pStyle w:val="ListParagraph"/>
        <w:ind w:left="720" w:firstLineChars="0" w:firstLine="0"/>
        <w:rPr>
          <w:i/>
        </w:rPr>
      </w:pPr>
      <w:proofErr w:type="gramStart"/>
      <w:r>
        <w:rPr>
          <w:i/>
        </w:rPr>
        <w:t>get</w:t>
      </w:r>
      <w:proofErr w:type="gramEnd"/>
      <w:r>
        <w:rPr>
          <w:i/>
        </w:rPr>
        <w:t xml:space="preserve"> </w:t>
      </w:r>
      <w:r w:rsidRPr="001D5690">
        <w:t>– get the current state as seen and maintained by the hardware accelerator; get types include get-first, get-next, get-exact etc.</w:t>
      </w:r>
      <w:r>
        <w:rPr>
          <w:i/>
        </w:rPr>
        <w:t xml:space="preserve"> </w:t>
      </w:r>
    </w:p>
    <w:p w:rsidR="00D00F26" w:rsidRPr="00D00F26" w:rsidRDefault="00D00F26" w:rsidP="00D00F26">
      <w:pPr>
        <w:pStyle w:val="ListParagraph"/>
        <w:ind w:left="720" w:firstLineChars="0" w:firstLine="0"/>
        <w:rPr>
          <w:i/>
        </w:rPr>
      </w:pPr>
    </w:p>
    <w:p w:rsidR="00AB0DBE" w:rsidRPr="00AB0DBE" w:rsidRDefault="001D5690" w:rsidP="00AB0DBE">
      <w:pPr>
        <w:pStyle w:val="Heading2"/>
        <w:numPr>
          <w:ilvl w:val="0"/>
          <w:numId w:val="0"/>
        </w:numPr>
      </w:pPr>
      <w:r>
        <w:t xml:space="preserve">Example: </w:t>
      </w:r>
      <w:r w:rsidR="00E372E8">
        <w:t>g</w:t>
      </w:r>
      <w:r w:rsidR="00AB0DBE" w:rsidRPr="00AB0DBE">
        <w:t>-APIs for IPsec</w:t>
      </w:r>
    </w:p>
    <w:p w:rsidR="00AB0DBE" w:rsidRDefault="00AB0DBE" w:rsidP="00AB0DBE">
      <w:r w:rsidRPr="00AB0DBE">
        <w:t xml:space="preserve">G-APIs for IPsec are defined to allow VNF application access underlying hardware accelerator to perform IPSec accelerator operations. </w:t>
      </w:r>
    </w:p>
    <w:p w:rsidR="001D5690" w:rsidRDefault="001D5690" w:rsidP="00AB0DBE">
      <w:r>
        <w:t>G-APIs for IPSec shall include the following:</w:t>
      </w:r>
    </w:p>
    <w:p w:rsidR="001D5690" w:rsidRPr="00AB0DBE" w:rsidRDefault="001D5690" w:rsidP="00AB0DBE">
      <w:proofErr w:type="spellStart"/>
      <w:r>
        <w:t>g_ipsec_la_open</w:t>
      </w:r>
      <w:proofErr w:type="spellEnd"/>
      <w:r>
        <w:t xml:space="preserve">(), </w:t>
      </w:r>
      <w:proofErr w:type="spellStart"/>
      <w:r>
        <w:t>g_ipsec_la_close</w:t>
      </w:r>
      <w:proofErr w:type="spellEnd"/>
      <w:r>
        <w:t xml:space="preserve">(), </w:t>
      </w:r>
      <w:proofErr w:type="spellStart"/>
      <w:r>
        <w:t>g_ipsec_la_sa_add</w:t>
      </w:r>
      <w:proofErr w:type="spellEnd"/>
      <w:r>
        <w:t xml:space="preserve">(), </w:t>
      </w:r>
      <w:proofErr w:type="spellStart"/>
      <w:r>
        <w:t>g_ipsec_la_sa_del</w:t>
      </w:r>
      <w:proofErr w:type="spellEnd"/>
      <w:r>
        <w:t xml:space="preserve">(), </w:t>
      </w:r>
      <w:proofErr w:type="spellStart"/>
      <w:r>
        <w:t>g_ipsec_la_sa_mod</w:t>
      </w:r>
      <w:proofErr w:type="spellEnd"/>
      <w:r>
        <w:t xml:space="preserve">(), </w:t>
      </w:r>
      <w:proofErr w:type="spellStart"/>
      <w:r>
        <w:t>g_ipsec_la_sa_get</w:t>
      </w:r>
      <w:proofErr w:type="spellEnd"/>
      <w:r>
        <w:t xml:space="preserve">(), </w:t>
      </w:r>
      <w:proofErr w:type="spellStart"/>
      <w:r>
        <w:t>g_ipsec_la_packet_encap</w:t>
      </w:r>
      <w:proofErr w:type="spellEnd"/>
      <w:r>
        <w:t xml:space="preserve">(), </w:t>
      </w:r>
      <w:proofErr w:type="spellStart"/>
      <w:r>
        <w:t>g_ipsec_la_packet_decap</w:t>
      </w:r>
      <w:proofErr w:type="spellEnd"/>
      <w:r>
        <w:t xml:space="preserve">(), </w:t>
      </w:r>
      <w:proofErr w:type="spellStart"/>
      <w:r>
        <w:t>g_ipsec_la_multi_packet_encap</w:t>
      </w:r>
      <w:proofErr w:type="spellEnd"/>
      <w:r>
        <w:t xml:space="preserve">(), </w:t>
      </w:r>
      <w:proofErr w:type="spellStart"/>
      <w:r>
        <w:t>g_ipsec_la_multi_packet_decap</w:t>
      </w:r>
      <w:proofErr w:type="spellEnd"/>
      <w:r>
        <w:t>().</w:t>
      </w:r>
    </w:p>
    <w:sectPr w:rsidR="001D5690" w:rsidRPr="00AB0D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58E" w:rsidRDefault="001D558E" w:rsidP="00C77AD0">
      <w:pPr>
        <w:spacing w:after="0" w:line="240" w:lineRule="auto"/>
      </w:pPr>
      <w:r>
        <w:separator/>
      </w:r>
    </w:p>
  </w:endnote>
  <w:endnote w:type="continuationSeparator" w:id="0">
    <w:p w:rsidR="001D558E" w:rsidRDefault="001D558E" w:rsidP="00C7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Meiryo"/>
    <w:charset w:val="80"/>
    <w:family w:val="swiss"/>
    <w:pitch w:val="variable"/>
  </w:font>
  <w:font w:name="WenQuanYi Zen Hei">
    <w:altName w:val="MS Mincho"/>
    <w:charset w:val="80"/>
    <w:family w:val="auto"/>
    <w:pitch w:val="variable"/>
  </w:font>
  <w:font w:name="Lohit Devanagari">
    <w:altName w:val="MS Mincho"/>
    <w:charset w:val="80"/>
    <w:family w:val="auto"/>
    <w:pitch w:val="variable"/>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DejaVu Sans Mono">
    <w:altName w:val="MS Mincho"/>
    <w:charset w:val="80"/>
    <w:family w:val="modern"/>
    <w:pitch w:val="default"/>
  </w:font>
  <w:font w:name="Droid Sans Fallback">
    <w:charset w:val="80"/>
    <w:family w:val="modern"/>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17" w:rsidRDefault="00955F17" w:rsidP="00955F17">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Freescale Semiconductor</w:t>
    </w:r>
    <w:r>
      <w:rPr>
        <w:b w:val="0"/>
        <w:bCs w:val="0"/>
        <w:w w:val="100"/>
        <w:sz w:val="18"/>
        <w:szCs w:val="18"/>
      </w:rPr>
      <w:tab/>
    </w:r>
    <w:r>
      <w:rPr>
        <w:b w:val="0"/>
        <w:bCs w:val="0"/>
        <w:w w:val="100"/>
        <w:sz w:val="18"/>
        <w:szCs w:val="18"/>
      </w:rPr>
      <w:tab/>
    </w:r>
    <w:r>
      <w:rPr>
        <w:b w:val="0"/>
        <w:bCs w:val="0"/>
        <w:w w:val="100"/>
        <w:sz w:val="18"/>
        <w:szCs w:val="18"/>
      </w:rPr>
      <w:fldChar w:fldCharType="begin"/>
    </w:r>
    <w:r>
      <w:rPr>
        <w:b w:val="0"/>
        <w:bCs w:val="0"/>
        <w:w w:val="100"/>
        <w:sz w:val="18"/>
        <w:szCs w:val="18"/>
      </w:rPr>
      <w:instrText xml:space="preserve"> PAGE </w:instrText>
    </w:r>
    <w:r>
      <w:rPr>
        <w:b w:val="0"/>
        <w:bCs w:val="0"/>
        <w:w w:val="100"/>
        <w:sz w:val="18"/>
        <w:szCs w:val="18"/>
      </w:rPr>
      <w:fldChar w:fldCharType="separate"/>
    </w:r>
    <w:r w:rsidR="001E6E3C">
      <w:rPr>
        <w:b w:val="0"/>
        <w:bCs w:val="0"/>
        <w:noProof/>
        <w:w w:val="100"/>
        <w:sz w:val="18"/>
        <w:szCs w:val="18"/>
      </w:rPr>
      <w:t>2</w:t>
    </w:r>
    <w:r>
      <w:rPr>
        <w:b w:val="0"/>
        <w:bCs w:val="0"/>
        <w:w w:val="100"/>
        <w:sz w:val="18"/>
        <w:szCs w:val="18"/>
      </w:rPr>
      <w:fldChar w:fldCharType="end"/>
    </w:r>
  </w:p>
  <w:p w:rsidR="00955F17" w:rsidRDefault="00955F17">
    <w:pPr>
      <w:pStyle w:val="Footer"/>
    </w:pPr>
  </w:p>
  <w:p w:rsidR="00955F17" w:rsidRDefault="00955F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58E" w:rsidRDefault="001D558E" w:rsidP="00C77AD0">
      <w:pPr>
        <w:spacing w:after="0" w:line="240" w:lineRule="auto"/>
      </w:pPr>
      <w:r>
        <w:separator/>
      </w:r>
    </w:p>
  </w:footnote>
  <w:footnote w:type="continuationSeparator" w:id="0">
    <w:p w:rsidR="001D558E" w:rsidRDefault="001D558E" w:rsidP="00C77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AD0" w:rsidRDefault="00C77AD0" w:rsidP="00C77AD0">
    <w:pPr>
      <w:pStyle w:val="DocType"/>
    </w:pPr>
    <w:r>
      <w:rPr>
        <w:noProof/>
        <w:w w:val="100"/>
      </w:rPr>
      <mc:AlternateContent>
        <mc:Choice Requires="wps">
          <w:drawing>
            <wp:anchor distT="0" distB="0" distL="114300" distR="114300" simplePos="0" relativeHeight="251659264" behindDoc="0" locked="0" layoutInCell="1" allowOverlap="1" wp14:anchorId="2499BA3F" wp14:editId="388ABC0F">
              <wp:simplePos x="0" y="0"/>
              <wp:positionH relativeFrom="column">
                <wp:posOffset>6185535</wp:posOffset>
              </wp:positionH>
              <wp:positionV relativeFrom="paragraph">
                <wp:posOffset>-35560</wp:posOffset>
              </wp:positionV>
              <wp:extent cx="457200" cy="304800"/>
              <wp:effectExtent l="22860" t="21590" r="5715" b="6985"/>
              <wp:wrapTopAndBottom/>
              <wp:docPr id="25" name="Right Tri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200" cy="30480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65800"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487.05pt;margin-top:-2.8pt;width:36pt;height:2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" strokecolor="white">
              <w10:wrap type="topAndBottom"/>
            </v:shape>
          </w:pict>
        </mc:Fallback>
      </mc:AlternateContent>
    </w:r>
    <w:r>
      <w:rPr>
        <w:noProof/>
      </w:rPr>
      <w:drawing>
        <wp:inline distT="0" distB="0" distL="0" distR="0" wp14:anchorId="16059616" wp14:editId="6F5B75BF">
          <wp:extent cx="6486525" cy="133350"/>
          <wp:effectExtent l="19050" t="0" r="9525" b="0"/>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C77AD0" w:rsidRDefault="00C77AD0" w:rsidP="00C77AD0">
    <w:pPr>
      <w:pStyle w:val="DocType"/>
      <w:rPr>
        <w:w w:val="100"/>
      </w:rPr>
    </w:pPr>
    <w:r>
      <w:rPr>
        <w:rStyle w:val="Bold"/>
        <w:w w:val="100"/>
      </w:rPr>
      <w:t>Freescale Semiconductor</w:t>
    </w:r>
    <w:r>
      <w:rPr>
        <w:w w:val="100"/>
      </w:rPr>
      <w:tab/>
    </w:r>
  </w:p>
  <w:p w:rsidR="00C77AD0" w:rsidRDefault="00C77AD0" w:rsidP="00C77AD0">
    <w:pPr>
      <w:pStyle w:val="Footer"/>
    </w:pPr>
    <w:r>
      <w:rPr>
        <w:lang w:eastAsia="zh-CN"/>
      </w:rPr>
      <w:t xml:space="preserve">Authors: </w:t>
    </w:r>
    <w:r>
      <w:t>Authors: Subhashini V</w:t>
    </w:r>
    <w:r w:rsidR="00AB0DBE">
      <w:t>enkataramanan, Srini Addepalli</w:t>
    </w:r>
    <w:r w:rsidR="00AB0DBE">
      <w:tab/>
      <w:t>6</w:t>
    </w:r>
    <w:r>
      <w:t>/2015</w:t>
    </w:r>
  </w:p>
  <w:p w:rsidR="00C77AD0" w:rsidRDefault="00C77AD0">
    <w:pPr>
      <w:pStyle w:val="Header"/>
    </w:pPr>
  </w:p>
  <w:p w:rsidR="00C77AD0" w:rsidRDefault="00C77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442"/>
    <w:multiLevelType w:val="hybridMultilevel"/>
    <w:tmpl w:val="82543226"/>
    <w:lvl w:ilvl="0" w:tplc="78F49BC0">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EE6B01"/>
    <w:multiLevelType w:val="hybridMultilevel"/>
    <w:tmpl w:val="4C269EB4"/>
    <w:lvl w:ilvl="0" w:tplc="9A52C566">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0DA071CB"/>
    <w:multiLevelType w:val="multilevel"/>
    <w:tmpl w:val="F3C681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73791E"/>
    <w:multiLevelType w:val="hybridMultilevel"/>
    <w:tmpl w:val="35A0A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B504B"/>
    <w:multiLevelType w:val="hybridMultilevel"/>
    <w:tmpl w:val="04C8D53C"/>
    <w:lvl w:ilvl="0" w:tplc="021A0B7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2B55CA8"/>
    <w:multiLevelType w:val="hybridMultilevel"/>
    <w:tmpl w:val="6204D362"/>
    <w:lvl w:ilvl="0" w:tplc="D0C472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BD68D2"/>
    <w:multiLevelType w:val="multilevel"/>
    <w:tmpl w:val="65D4DCCE"/>
    <w:lvl w:ilvl="0">
      <w:start w:val="1"/>
      <w:numFmt w:val="decimal"/>
      <w:lvlText w:val="%1"/>
      <w:lvlJc w:val="left"/>
      <w:pPr>
        <w:tabs>
          <w:tab w:val="num" w:pos="576"/>
        </w:tabs>
        <w:ind w:left="432" w:hanging="432"/>
      </w:pPr>
      <w:rPr>
        <w:rFonts w:hint="default"/>
        <w:b/>
        <w:bCs/>
        <w:i w:val="0"/>
        <w:iCs w:val="0"/>
        <w:strike w:val="0"/>
        <w:sz w:val="36"/>
        <w:u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94"/>
        </w:tabs>
        <w:ind w:left="149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DCC4236"/>
    <w:multiLevelType w:val="hybridMultilevel"/>
    <w:tmpl w:val="BD784448"/>
    <w:lvl w:ilvl="0" w:tplc="021A0B7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672CF"/>
    <w:multiLevelType w:val="hybridMultilevel"/>
    <w:tmpl w:val="5678B9BA"/>
    <w:lvl w:ilvl="0" w:tplc="A942BF2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049EF"/>
    <w:multiLevelType w:val="hybridMultilevel"/>
    <w:tmpl w:val="54CA5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965B4"/>
    <w:multiLevelType w:val="hybridMultilevel"/>
    <w:tmpl w:val="6D70E9B2"/>
    <w:lvl w:ilvl="0" w:tplc="383CA95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8E4723"/>
    <w:multiLevelType w:val="hybridMultilevel"/>
    <w:tmpl w:val="65F0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847BC"/>
    <w:multiLevelType w:val="hybridMultilevel"/>
    <w:tmpl w:val="E2CE9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653C3"/>
    <w:multiLevelType w:val="hybridMultilevel"/>
    <w:tmpl w:val="427C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12737"/>
    <w:multiLevelType w:val="hybridMultilevel"/>
    <w:tmpl w:val="2FEE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25256A"/>
    <w:multiLevelType w:val="multilevel"/>
    <w:tmpl w:val="04090025"/>
    <w:lvl w:ilvl="0">
      <w:start w:val="1"/>
      <w:numFmt w:val="decimal"/>
      <w:pStyle w:val="Heading1"/>
      <w:lvlText w:val="%1"/>
      <w:lvlJc w:val="left"/>
      <w:pPr>
        <w:ind w:left="432" w:hanging="432"/>
      </w:pPr>
      <w:rPr>
        <w:rFonts w:hint="default"/>
        <w:b/>
        <w:bCs/>
        <w:i w:val="0"/>
        <w:iCs w:val="0"/>
        <w:strike w:val="0"/>
        <w:sz w:val="36"/>
        <w:u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2DE55AB7"/>
    <w:multiLevelType w:val="hybridMultilevel"/>
    <w:tmpl w:val="209C82C8"/>
    <w:lvl w:ilvl="0" w:tplc="26D4D872">
      <w:start w:val="5"/>
      <w:numFmt w:val="bullet"/>
      <w:lvlText w:val="-"/>
      <w:lvlJc w:val="left"/>
      <w:pPr>
        <w:ind w:left="792" w:hanging="360"/>
      </w:pPr>
      <w:rPr>
        <w:rFonts w:ascii="Calibri" w:eastAsiaTheme="minorEastAsia" w:hAnsi="Calibri" w:cs="Times New Roman" w:hint="default"/>
        <w:i w:val="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30975861"/>
    <w:multiLevelType w:val="hybridMultilevel"/>
    <w:tmpl w:val="75105C88"/>
    <w:lvl w:ilvl="0" w:tplc="1BC6BD8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5E1260"/>
    <w:multiLevelType w:val="hybridMultilevel"/>
    <w:tmpl w:val="3BB27CA8"/>
    <w:lvl w:ilvl="0" w:tplc="4C46A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F5336C"/>
    <w:multiLevelType w:val="hybridMultilevel"/>
    <w:tmpl w:val="89FA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8B0EB5"/>
    <w:multiLevelType w:val="hybridMultilevel"/>
    <w:tmpl w:val="B282D802"/>
    <w:lvl w:ilvl="0" w:tplc="97AE8F3E">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4846CCE"/>
    <w:multiLevelType w:val="hybridMultilevel"/>
    <w:tmpl w:val="E336489E"/>
    <w:lvl w:ilvl="0" w:tplc="021A0B7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7426A2B"/>
    <w:multiLevelType w:val="hybridMultilevel"/>
    <w:tmpl w:val="43D0F94E"/>
    <w:lvl w:ilvl="0" w:tplc="A7AC2206">
      <w:start w:val="2014"/>
      <w:numFmt w:val="bullet"/>
      <w:lvlText w:val="-"/>
      <w:lvlJc w:val="left"/>
      <w:pPr>
        <w:ind w:left="720" w:hanging="360"/>
      </w:pPr>
      <w:rPr>
        <w:rFonts w:ascii="Calibri" w:eastAsiaTheme="minorEastAsia"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DFD3619"/>
    <w:multiLevelType w:val="hybridMultilevel"/>
    <w:tmpl w:val="132E5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973240"/>
    <w:multiLevelType w:val="hybridMultilevel"/>
    <w:tmpl w:val="0916EA64"/>
    <w:lvl w:ilvl="0" w:tplc="5D7AA784">
      <w:start w:val="1"/>
      <w:numFmt w:val="bullet"/>
      <w:lvlText w:val="-"/>
      <w:lvlJc w:val="left"/>
      <w:pPr>
        <w:ind w:left="405" w:hanging="360"/>
      </w:pPr>
      <w:rPr>
        <w:rFonts w:ascii="Times New Roman" w:eastAsia="SimSun"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5">
    <w:nsid w:val="57B75627"/>
    <w:multiLevelType w:val="hybridMultilevel"/>
    <w:tmpl w:val="FF503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D93422"/>
    <w:multiLevelType w:val="hybridMultilevel"/>
    <w:tmpl w:val="0B68EB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BD70187"/>
    <w:multiLevelType w:val="multilevel"/>
    <w:tmpl w:val="70B2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A73897"/>
    <w:multiLevelType w:val="hybridMultilevel"/>
    <w:tmpl w:val="7F22D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7776B3"/>
    <w:multiLevelType w:val="hybridMultilevel"/>
    <w:tmpl w:val="6C4058C8"/>
    <w:lvl w:ilvl="0" w:tplc="6D84E9BE">
      <w:start w:val="1"/>
      <w:numFmt w:val="bullet"/>
      <w:pStyle w:val="ListBul1"/>
      <w:lvlText w:val=""/>
      <w:lvlJc w:val="left"/>
      <w:pPr>
        <w:tabs>
          <w:tab w:val="num" w:pos="1080"/>
        </w:tabs>
        <w:ind w:left="1080" w:hanging="360"/>
      </w:pPr>
      <w:rPr>
        <w:rFonts w:ascii="Symbol" w:hAnsi="Symbol" w:hint="default"/>
        <w:b w:val="0"/>
        <w:i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66575B"/>
    <w:multiLevelType w:val="hybridMultilevel"/>
    <w:tmpl w:val="2152C16C"/>
    <w:lvl w:ilvl="0" w:tplc="E758D062">
      <w:start w:val="1"/>
      <w:numFmt w:val="bullet"/>
      <w:lvlText w:val="•"/>
      <w:lvlJc w:val="left"/>
      <w:pPr>
        <w:tabs>
          <w:tab w:val="num" w:pos="720"/>
        </w:tabs>
        <w:ind w:left="720" w:hanging="360"/>
      </w:pPr>
      <w:rPr>
        <w:rFonts w:ascii="Arial" w:hAnsi="Arial" w:hint="default"/>
      </w:rPr>
    </w:lvl>
    <w:lvl w:ilvl="1" w:tplc="FA7281CE" w:tentative="1">
      <w:start w:val="1"/>
      <w:numFmt w:val="bullet"/>
      <w:lvlText w:val="•"/>
      <w:lvlJc w:val="left"/>
      <w:pPr>
        <w:tabs>
          <w:tab w:val="num" w:pos="1440"/>
        </w:tabs>
        <w:ind w:left="1440" w:hanging="360"/>
      </w:pPr>
      <w:rPr>
        <w:rFonts w:ascii="Arial" w:hAnsi="Arial" w:hint="default"/>
      </w:rPr>
    </w:lvl>
    <w:lvl w:ilvl="2" w:tplc="3C60AEC6" w:tentative="1">
      <w:start w:val="1"/>
      <w:numFmt w:val="bullet"/>
      <w:lvlText w:val="•"/>
      <w:lvlJc w:val="left"/>
      <w:pPr>
        <w:tabs>
          <w:tab w:val="num" w:pos="2160"/>
        </w:tabs>
        <w:ind w:left="2160" w:hanging="360"/>
      </w:pPr>
      <w:rPr>
        <w:rFonts w:ascii="Arial" w:hAnsi="Arial" w:hint="default"/>
      </w:rPr>
    </w:lvl>
    <w:lvl w:ilvl="3" w:tplc="71BCB9AA" w:tentative="1">
      <w:start w:val="1"/>
      <w:numFmt w:val="bullet"/>
      <w:lvlText w:val="•"/>
      <w:lvlJc w:val="left"/>
      <w:pPr>
        <w:tabs>
          <w:tab w:val="num" w:pos="2880"/>
        </w:tabs>
        <w:ind w:left="2880" w:hanging="360"/>
      </w:pPr>
      <w:rPr>
        <w:rFonts w:ascii="Arial" w:hAnsi="Arial" w:hint="default"/>
      </w:rPr>
    </w:lvl>
    <w:lvl w:ilvl="4" w:tplc="49A82DDC" w:tentative="1">
      <w:start w:val="1"/>
      <w:numFmt w:val="bullet"/>
      <w:lvlText w:val="•"/>
      <w:lvlJc w:val="left"/>
      <w:pPr>
        <w:tabs>
          <w:tab w:val="num" w:pos="3600"/>
        </w:tabs>
        <w:ind w:left="3600" w:hanging="360"/>
      </w:pPr>
      <w:rPr>
        <w:rFonts w:ascii="Arial" w:hAnsi="Arial" w:hint="default"/>
      </w:rPr>
    </w:lvl>
    <w:lvl w:ilvl="5" w:tplc="9A68211E" w:tentative="1">
      <w:start w:val="1"/>
      <w:numFmt w:val="bullet"/>
      <w:lvlText w:val="•"/>
      <w:lvlJc w:val="left"/>
      <w:pPr>
        <w:tabs>
          <w:tab w:val="num" w:pos="4320"/>
        </w:tabs>
        <w:ind w:left="4320" w:hanging="360"/>
      </w:pPr>
      <w:rPr>
        <w:rFonts w:ascii="Arial" w:hAnsi="Arial" w:hint="default"/>
      </w:rPr>
    </w:lvl>
    <w:lvl w:ilvl="6" w:tplc="F9CE127E" w:tentative="1">
      <w:start w:val="1"/>
      <w:numFmt w:val="bullet"/>
      <w:lvlText w:val="•"/>
      <w:lvlJc w:val="left"/>
      <w:pPr>
        <w:tabs>
          <w:tab w:val="num" w:pos="5040"/>
        </w:tabs>
        <w:ind w:left="5040" w:hanging="360"/>
      </w:pPr>
      <w:rPr>
        <w:rFonts w:ascii="Arial" w:hAnsi="Arial" w:hint="default"/>
      </w:rPr>
    </w:lvl>
    <w:lvl w:ilvl="7" w:tplc="C1F0B178" w:tentative="1">
      <w:start w:val="1"/>
      <w:numFmt w:val="bullet"/>
      <w:lvlText w:val="•"/>
      <w:lvlJc w:val="left"/>
      <w:pPr>
        <w:tabs>
          <w:tab w:val="num" w:pos="5760"/>
        </w:tabs>
        <w:ind w:left="5760" w:hanging="360"/>
      </w:pPr>
      <w:rPr>
        <w:rFonts w:ascii="Arial" w:hAnsi="Arial" w:hint="default"/>
      </w:rPr>
    </w:lvl>
    <w:lvl w:ilvl="8" w:tplc="BC98C5FE" w:tentative="1">
      <w:start w:val="1"/>
      <w:numFmt w:val="bullet"/>
      <w:lvlText w:val="•"/>
      <w:lvlJc w:val="left"/>
      <w:pPr>
        <w:tabs>
          <w:tab w:val="num" w:pos="6480"/>
        </w:tabs>
        <w:ind w:left="6480" w:hanging="360"/>
      </w:pPr>
      <w:rPr>
        <w:rFonts w:ascii="Arial" w:hAnsi="Arial" w:hint="default"/>
      </w:rPr>
    </w:lvl>
  </w:abstractNum>
  <w:abstractNum w:abstractNumId="31">
    <w:nsid w:val="6C2764BF"/>
    <w:multiLevelType w:val="hybridMultilevel"/>
    <w:tmpl w:val="88C0C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941570"/>
    <w:multiLevelType w:val="multilevel"/>
    <w:tmpl w:val="5F58110C"/>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731948AB"/>
    <w:multiLevelType w:val="hybridMultilevel"/>
    <w:tmpl w:val="31526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233F8E"/>
    <w:multiLevelType w:val="hybridMultilevel"/>
    <w:tmpl w:val="2F38E298"/>
    <w:lvl w:ilvl="0" w:tplc="EFCE3590">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72C2F5B"/>
    <w:multiLevelType w:val="hybridMultilevel"/>
    <w:tmpl w:val="0980E760"/>
    <w:lvl w:ilvl="0" w:tplc="4BDA7BC6">
      <w:numFmt w:val="bullet"/>
      <w:lvlText w:val="-"/>
      <w:lvlJc w:val="left"/>
      <w:pPr>
        <w:ind w:left="450" w:hanging="360"/>
      </w:pPr>
      <w:rPr>
        <w:rFonts w:ascii="Calibri" w:eastAsia="Calibri" w:hAnsi="Calibri" w:cs="Calibri"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A1E160C"/>
    <w:multiLevelType w:val="hybridMultilevel"/>
    <w:tmpl w:val="19E0F72E"/>
    <w:lvl w:ilvl="0" w:tplc="D94CB3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903E88"/>
    <w:multiLevelType w:val="hybridMultilevel"/>
    <w:tmpl w:val="B38E0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4"/>
  </w:num>
  <w:num w:numId="3">
    <w:abstractNumId w:val="0"/>
  </w:num>
  <w:num w:numId="4">
    <w:abstractNumId w:val="29"/>
  </w:num>
  <w:num w:numId="5">
    <w:abstractNumId w:val="6"/>
  </w:num>
  <w:num w:numId="6">
    <w:abstractNumId w:val="2"/>
  </w:num>
  <w:num w:numId="7">
    <w:abstractNumId w:val="37"/>
  </w:num>
  <w:num w:numId="8">
    <w:abstractNumId w:val="9"/>
  </w:num>
  <w:num w:numId="9">
    <w:abstractNumId w:val="23"/>
  </w:num>
  <w:num w:numId="10">
    <w:abstractNumId w:val="13"/>
  </w:num>
  <w:num w:numId="11">
    <w:abstractNumId w:val="31"/>
  </w:num>
  <w:num w:numId="12">
    <w:abstractNumId w:val="36"/>
  </w:num>
  <w:num w:numId="13">
    <w:abstractNumId w:val="24"/>
  </w:num>
  <w:num w:numId="14">
    <w:abstractNumId w:val="27"/>
  </w:num>
  <w:num w:numId="15">
    <w:abstractNumId w:val="18"/>
  </w:num>
  <w:num w:numId="16">
    <w:abstractNumId w:val="1"/>
  </w:num>
  <w:num w:numId="17">
    <w:abstractNumId w:val="19"/>
  </w:num>
  <w:num w:numId="18">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4"/>
  </w:num>
  <w:num w:numId="21">
    <w:abstractNumId w:val="25"/>
  </w:num>
  <w:num w:numId="22">
    <w:abstractNumId w:val="11"/>
  </w:num>
  <w:num w:numId="23">
    <w:abstractNumId w:val="3"/>
  </w:num>
  <w:num w:numId="24">
    <w:abstractNumId w:val="12"/>
  </w:num>
  <w:num w:numId="25">
    <w:abstractNumId w:val="5"/>
  </w:num>
  <w:num w:numId="26">
    <w:abstractNumId w:val="22"/>
  </w:num>
  <w:num w:numId="27">
    <w:abstractNumId w:val="26"/>
  </w:num>
  <w:num w:numId="28">
    <w:abstractNumId w:val="33"/>
  </w:num>
  <w:num w:numId="29">
    <w:abstractNumId w:val="32"/>
  </w:num>
  <w:num w:numId="30">
    <w:abstractNumId w:val="15"/>
  </w:num>
  <w:num w:numId="31">
    <w:abstractNumId w:val="7"/>
  </w:num>
  <w:num w:numId="32">
    <w:abstractNumId w:val="30"/>
  </w:num>
  <w:num w:numId="33">
    <w:abstractNumId w:val="16"/>
  </w:num>
  <w:num w:numId="34">
    <w:abstractNumId w:val="10"/>
  </w:num>
  <w:num w:numId="35">
    <w:abstractNumId w:val="21"/>
  </w:num>
  <w:num w:numId="36">
    <w:abstractNumId w:val="4"/>
  </w:num>
  <w:num w:numId="37">
    <w:abstractNumId w:val="28"/>
  </w:num>
  <w:num w:numId="38">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nkataraman Subhashini-B22166">
    <w15:presenceInfo w15:providerId="AD" w15:userId="S-1-5-21-1757981266-1326574676-839522115-608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1A"/>
    <w:rsid w:val="00056585"/>
    <w:rsid w:val="000B3FC8"/>
    <w:rsid w:val="000C5680"/>
    <w:rsid w:val="000E3512"/>
    <w:rsid w:val="001021C8"/>
    <w:rsid w:val="001778DF"/>
    <w:rsid w:val="001D558E"/>
    <w:rsid w:val="001D5690"/>
    <w:rsid w:val="001E6E3C"/>
    <w:rsid w:val="00244862"/>
    <w:rsid w:val="002519FF"/>
    <w:rsid w:val="00256028"/>
    <w:rsid w:val="00280843"/>
    <w:rsid w:val="00350ADA"/>
    <w:rsid w:val="00375D7F"/>
    <w:rsid w:val="00381060"/>
    <w:rsid w:val="0039425B"/>
    <w:rsid w:val="003A1DAF"/>
    <w:rsid w:val="003B1784"/>
    <w:rsid w:val="00404D9F"/>
    <w:rsid w:val="00426D28"/>
    <w:rsid w:val="00486F99"/>
    <w:rsid w:val="004D7E16"/>
    <w:rsid w:val="0052451A"/>
    <w:rsid w:val="005536BA"/>
    <w:rsid w:val="00610659"/>
    <w:rsid w:val="00631562"/>
    <w:rsid w:val="007703FD"/>
    <w:rsid w:val="007A38E8"/>
    <w:rsid w:val="007F1C49"/>
    <w:rsid w:val="00843152"/>
    <w:rsid w:val="0087487D"/>
    <w:rsid w:val="008A3022"/>
    <w:rsid w:val="008A4752"/>
    <w:rsid w:val="00933677"/>
    <w:rsid w:val="00955F17"/>
    <w:rsid w:val="00991372"/>
    <w:rsid w:val="00992318"/>
    <w:rsid w:val="00995E3A"/>
    <w:rsid w:val="009A3FDF"/>
    <w:rsid w:val="009B124B"/>
    <w:rsid w:val="009C0924"/>
    <w:rsid w:val="00A96442"/>
    <w:rsid w:val="00AB0DBE"/>
    <w:rsid w:val="00AF0B95"/>
    <w:rsid w:val="00B84FA8"/>
    <w:rsid w:val="00BE4699"/>
    <w:rsid w:val="00C5078C"/>
    <w:rsid w:val="00C77AD0"/>
    <w:rsid w:val="00CB0965"/>
    <w:rsid w:val="00D00F26"/>
    <w:rsid w:val="00D31FCD"/>
    <w:rsid w:val="00D630B7"/>
    <w:rsid w:val="00D65D2C"/>
    <w:rsid w:val="00DA7A0B"/>
    <w:rsid w:val="00DF44C3"/>
    <w:rsid w:val="00E01646"/>
    <w:rsid w:val="00E372E8"/>
    <w:rsid w:val="00E55F5F"/>
    <w:rsid w:val="00F133A8"/>
    <w:rsid w:val="00F147E3"/>
    <w:rsid w:val="00F31BE7"/>
    <w:rsid w:val="00FE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216F1B-F1ED-4923-AA45-BA4B7E6B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DBE"/>
  </w:style>
  <w:style w:type="paragraph" w:styleId="Heading1">
    <w:name w:val="heading 1"/>
    <w:basedOn w:val="Normal"/>
    <w:next w:val="Normal"/>
    <w:link w:val="Heading1Char"/>
    <w:qFormat/>
    <w:rsid w:val="00843152"/>
    <w:pPr>
      <w:keepNext/>
      <w:keepLines/>
      <w:numPr>
        <w:numId w:val="30"/>
      </w:numPr>
      <w:spacing w:before="240" w:after="0"/>
      <w:outlineLvl w:val="0"/>
    </w:pPr>
    <w:rPr>
      <w:rFonts w:asciiTheme="majorHAnsi" w:eastAsiaTheme="majorEastAsia" w:hAnsiTheme="majorHAnsi" w:cstheme="majorBidi"/>
      <w:b/>
      <w:color w:val="365F91" w:themeColor="accent1" w:themeShade="BF"/>
      <w:sz w:val="36"/>
      <w:szCs w:val="32"/>
    </w:rPr>
  </w:style>
  <w:style w:type="paragraph" w:styleId="Heading2">
    <w:name w:val="heading 2"/>
    <w:basedOn w:val="Normal"/>
    <w:next w:val="Normal"/>
    <w:link w:val="Heading2Char"/>
    <w:qFormat/>
    <w:rsid w:val="00843152"/>
    <w:pPr>
      <w:keepNext/>
      <w:numPr>
        <w:ilvl w:val="1"/>
        <w:numId w:val="30"/>
      </w:numPr>
      <w:spacing w:before="240" w:after="60" w:line="240" w:lineRule="auto"/>
      <w:outlineLvl w:val="1"/>
    </w:pPr>
    <w:rPr>
      <w:rFonts w:ascii="Arial" w:eastAsia="SimSun" w:hAnsi="Arial" w:cs="Arial"/>
      <w:b/>
      <w:bCs/>
      <w:iCs/>
      <w:sz w:val="28"/>
      <w:szCs w:val="28"/>
    </w:rPr>
  </w:style>
  <w:style w:type="paragraph" w:styleId="Heading3">
    <w:name w:val="heading 3"/>
    <w:basedOn w:val="Normal"/>
    <w:next w:val="Normal"/>
    <w:link w:val="Heading3Char"/>
    <w:qFormat/>
    <w:rsid w:val="00955F17"/>
    <w:pPr>
      <w:keepNext/>
      <w:numPr>
        <w:ilvl w:val="2"/>
        <w:numId w:val="30"/>
      </w:numPr>
      <w:spacing w:before="240" w:after="60" w:line="240" w:lineRule="auto"/>
      <w:outlineLvl w:val="2"/>
    </w:pPr>
    <w:rPr>
      <w:rFonts w:ascii="Arial" w:eastAsia="SimSun" w:hAnsi="Arial" w:cs="Arial"/>
      <w:b/>
      <w:bCs/>
      <w:sz w:val="26"/>
      <w:szCs w:val="26"/>
    </w:rPr>
  </w:style>
  <w:style w:type="paragraph" w:styleId="Heading4">
    <w:name w:val="heading 4"/>
    <w:basedOn w:val="Normal"/>
    <w:next w:val="Normal"/>
    <w:link w:val="Heading4Char"/>
    <w:qFormat/>
    <w:rsid w:val="00955F17"/>
    <w:pPr>
      <w:keepNext/>
      <w:numPr>
        <w:ilvl w:val="3"/>
        <w:numId w:val="30"/>
      </w:numPr>
      <w:spacing w:before="240" w:after="60" w:line="240" w:lineRule="auto"/>
      <w:outlineLvl w:val="3"/>
    </w:pPr>
    <w:rPr>
      <w:rFonts w:ascii="Times New Roman" w:eastAsia="SimSun" w:hAnsi="Times New Roman" w:cs="Times New Roman"/>
      <w:b/>
      <w:bCs/>
      <w:sz w:val="28"/>
      <w:szCs w:val="28"/>
    </w:rPr>
  </w:style>
  <w:style w:type="paragraph" w:styleId="Heading5">
    <w:name w:val="heading 5"/>
    <w:basedOn w:val="Heading"/>
    <w:next w:val="BodyText"/>
    <w:link w:val="Heading5Char"/>
    <w:qFormat/>
    <w:rsid w:val="00955F17"/>
    <w:pPr>
      <w:numPr>
        <w:ilvl w:val="4"/>
        <w:numId w:val="30"/>
      </w:numPr>
      <w:outlineLvl w:val="4"/>
    </w:pPr>
    <w:rPr>
      <w:b/>
      <w:bCs/>
      <w:sz w:val="24"/>
      <w:szCs w:val="24"/>
    </w:rPr>
  </w:style>
  <w:style w:type="paragraph" w:styleId="Heading6">
    <w:name w:val="heading 6"/>
    <w:basedOn w:val="Heading"/>
    <w:next w:val="BodyText"/>
    <w:link w:val="Heading6Char"/>
    <w:qFormat/>
    <w:rsid w:val="00955F17"/>
    <w:pPr>
      <w:numPr>
        <w:ilvl w:val="5"/>
        <w:numId w:val="30"/>
      </w:numPr>
      <w:outlineLvl w:val="5"/>
    </w:pPr>
    <w:rPr>
      <w:b/>
      <w:bCs/>
      <w:sz w:val="21"/>
      <w:szCs w:val="21"/>
    </w:rPr>
  </w:style>
  <w:style w:type="paragraph" w:styleId="Heading7">
    <w:name w:val="heading 7"/>
    <w:basedOn w:val="Heading"/>
    <w:next w:val="BodyText"/>
    <w:link w:val="Heading7Char"/>
    <w:qFormat/>
    <w:rsid w:val="00955F17"/>
    <w:pPr>
      <w:numPr>
        <w:ilvl w:val="6"/>
        <w:numId w:val="30"/>
      </w:numPr>
      <w:outlineLvl w:val="6"/>
    </w:pPr>
    <w:rPr>
      <w:b/>
      <w:bCs/>
      <w:sz w:val="21"/>
      <w:szCs w:val="21"/>
    </w:rPr>
  </w:style>
  <w:style w:type="paragraph" w:styleId="Heading8">
    <w:name w:val="heading 8"/>
    <w:basedOn w:val="Heading"/>
    <w:next w:val="BodyText"/>
    <w:link w:val="Heading8Char"/>
    <w:qFormat/>
    <w:rsid w:val="00955F17"/>
    <w:pPr>
      <w:numPr>
        <w:ilvl w:val="7"/>
        <w:numId w:val="30"/>
      </w:numPr>
      <w:outlineLvl w:val="7"/>
    </w:pPr>
    <w:rPr>
      <w:b/>
      <w:bCs/>
      <w:sz w:val="21"/>
      <w:szCs w:val="21"/>
    </w:rPr>
  </w:style>
  <w:style w:type="paragraph" w:styleId="Heading9">
    <w:name w:val="heading 9"/>
    <w:basedOn w:val="Heading"/>
    <w:next w:val="BodyText"/>
    <w:link w:val="Heading9Char"/>
    <w:qFormat/>
    <w:rsid w:val="00955F17"/>
    <w:pPr>
      <w:numPr>
        <w:ilvl w:val="8"/>
        <w:numId w:val="30"/>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5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5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451A"/>
    <w:pPr>
      <w:overflowPunct w:val="0"/>
      <w:autoSpaceDE w:val="0"/>
      <w:autoSpaceDN w:val="0"/>
      <w:adjustRightInd w:val="0"/>
      <w:spacing w:after="180" w:line="240" w:lineRule="auto"/>
      <w:ind w:firstLineChars="200" w:firstLine="420"/>
    </w:pPr>
    <w:rPr>
      <w:rFonts w:ascii="Times New Roman" w:eastAsiaTheme="minorEastAsia" w:hAnsi="Times New Roman" w:cs="Times New Roman"/>
      <w:sz w:val="20"/>
      <w:szCs w:val="20"/>
      <w:lang w:val="en-GB"/>
    </w:rPr>
  </w:style>
  <w:style w:type="paragraph" w:styleId="BodyText">
    <w:name w:val="Body Text"/>
    <w:basedOn w:val="Normal"/>
    <w:link w:val="BodyTextChar"/>
    <w:unhideWhenUsed/>
    <w:rsid w:val="0052451A"/>
    <w:pPr>
      <w:keepNext/>
      <w:overflowPunct w:val="0"/>
      <w:autoSpaceDE w:val="0"/>
      <w:autoSpaceDN w:val="0"/>
      <w:adjustRightInd w:val="0"/>
      <w:spacing w:after="140" w:line="240" w:lineRule="auto"/>
    </w:pPr>
    <w:rPr>
      <w:rFonts w:ascii="Times New Roman" w:eastAsiaTheme="minorEastAsia" w:hAnsi="Times New Roman" w:cs="Times New Roman"/>
      <w:sz w:val="20"/>
      <w:szCs w:val="20"/>
      <w:lang w:val="en-GB"/>
    </w:rPr>
  </w:style>
  <w:style w:type="character" w:customStyle="1" w:styleId="BodyTextChar">
    <w:name w:val="Body Text Char"/>
    <w:basedOn w:val="DefaultParagraphFont"/>
    <w:link w:val="BodyText"/>
    <w:rsid w:val="0052451A"/>
    <w:rPr>
      <w:rFonts w:ascii="Times New Roman" w:eastAsiaTheme="minorEastAsia" w:hAnsi="Times New Roman" w:cs="Times New Roman"/>
      <w:sz w:val="20"/>
      <w:szCs w:val="20"/>
      <w:lang w:val="en-GB"/>
    </w:rPr>
  </w:style>
  <w:style w:type="paragraph" w:styleId="NormalWeb">
    <w:name w:val="Normal (Web)"/>
    <w:basedOn w:val="Normal"/>
    <w:uiPriority w:val="99"/>
    <w:semiHidden/>
    <w:unhideWhenUsed/>
    <w:rsid w:val="0052451A"/>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nhideWhenUsed/>
    <w:qFormat/>
    <w:rsid w:val="0052451A"/>
    <w:pPr>
      <w:overflowPunct w:val="0"/>
      <w:autoSpaceDE w:val="0"/>
      <w:autoSpaceDN w:val="0"/>
      <w:adjustRightInd w:val="0"/>
      <w:spacing w:line="240" w:lineRule="auto"/>
    </w:pPr>
    <w:rPr>
      <w:rFonts w:ascii="Times New Roman" w:eastAsiaTheme="minorEastAsia" w:hAnsi="Times New Roman" w:cs="Times New Roman"/>
      <w:i/>
      <w:iCs/>
      <w:color w:val="1F497D" w:themeColor="text2"/>
      <w:sz w:val="18"/>
      <w:szCs w:val="18"/>
      <w:lang w:val="en-GB"/>
    </w:rPr>
  </w:style>
  <w:style w:type="table" w:styleId="TableGrid">
    <w:name w:val="Table Grid"/>
    <w:basedOn w:val="TableNormal"/>
    <w:rsid w:val="0052451A"/>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43152"/>
    <w:rPr>
      <w:rFonts w:asciiTheme="majorHAnsi" w:eastAsiaTheme="majorEastAsia" w:hAnsiTheme="majorHAnsi" w:cstheme="majorBidi"/>
      <w:b/>
      <w:color w:val="365F91" w:themeColor="accent1" w:themeShade="BF"/>
      <w:sz w:val="36"/>
      <w:szCs w:val="32"/>
    </w:rPr>
  </w:style>
  <w:style w:type="paragraph" w:styleId="Header">
    <w:name w:val="header"/>
    <w:basedOn w:val="Normal"/>
    <w:link w:val="HeaderChar"/>
    <w:unhideWhenUsed/>
    <w:rsid w:val="00C7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AD0"/>
  </w:style>
  <w:style w:type="paragraph" w:styleId="Footer">
    <w:name w:val="footer"/>
    <w:basedOn w:val="Normal"/>
    <w:link w:val="FooterChar"/>
    <w:uiPriority w:val="99"/>
    <w:unhideWhenUsed/>
    <w:rsid w:val="00C7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AD0"/>
  </w:style>
  <w:style w:type="paragraph" w:customStyle="1" w:styleId="DocOrderInfo">
    <w:name w:val="Doc_OrderInfo"/>
    <w:link w:val="DocOrderInfoChar"/>
    <w:rsid w:val="00C77AD0"/>
    <w:pPr>
      <w:widowControl w:val="0"/>
      <w:tabs>
        <w:tab w:val="right" w:pos="10060"/>
      </w:tabs>
      <w:autoSpaceDE w:val="0"/>
      <w:autoSpaceDN w:val="0"/>
      <w:adjustRightInd w:val="0"/>
      <w:spacing w:after="0" w:line="280" w:lineRule="atLeast"/>
      <w:jc w:val="right"/>
    </w:pPr>
    <w:rPr>
      <w:rFonts w:ascii="Helvetica" w:eastAsia="SimSun" w:hAnsi="Helvetica" w:cs="Helvetica"/>
      <w:color w:val="000000"/>
      <w:w w:val="0"/>
      <w:sz w:val="24"/>
      <w:szCs w:val="24"/>
    </w:rPr>
  </w:style>
  <w:style w:type="character" w:customStyle="1" w:styleId="DocOrderInfoChar">
    <w:name w:val="Doc_OrderInfo Char"/>
    <w:basedOn w:val="DefaultParagraphFont"/>
    <w:link w:val="DocOrderInfo"/>
    <w:rsid w:val="00C77AD0"/>
    <w:rPr>
      <w:rFonts w:ascii="Helvetica" w:eastAsia="SimSun" w:hAnsi="Helvetica" w:cs="Helvetica"/>
      <w:color w:val="000000"/>
      <w:w w:val="0"/>
      <w:sz w:val="24"/>
      <w:szCs w:val="24"/>
    </w:rPr>
  </w:style>
  <w:style w:type="paragraph" w:customStyle="1" w:styleId="DocType">
    <w:name w:val="Doc_Type"/>
    <w:rsid w:val="00C77AD0"/>
    <w:pPr>
      <w:widowControl w:val="0"/>
      <w:tabs>
        <w:tab w:val="right" w:pos="10060"/>
      </w:tabs>
      <w:autoSpaceDE w:val="0"/>
      <w:autoSpaceDN w:val="0"/>
      <w:adjustRightInd w:val="0"/>
      <w:spacing w:after="0" w:line="380" w:lineRule="atLeast"/>
      <w:jc w:val="both"/>
    </w:pPr>
    <w:rPr>
      <w:rFonts w:ascii="Helvetica" w:eastAsia="SimSun" w:hAnsi="Helvetica" w:cs="Helvetica"/>
      <w:color w:val="000000"/>
      <w:w w:val="0"/>
      <w:sz w:val="32"/>
      <w:szCs w:val="32"/>
    </w:rPr>
  </w:style>
  <w:style w:type="character" w:customStyle="1" w:styleId="Bold">
    <w:name w:val="Bold"/>
    <w:rsid w:val="00C77AD0"/>
    <w:rPr>
      <w:b/>
      <w:bCs/>
    </w:rPr>
  </w:style>
  <w:style w:type="character" w:customStyle="1" w:styleId="Heading2Char">
    <w:name w:val="Heading 2 Char"/>
    <w:basedOn w:val="DefaultParagraphFont"/>
    <w:link w:val="Heading2"/>
    <w:rsid w:val="00843152"/>
    <w:rPr>
      <w:rFonts w:ascii="Arial" w:eastAsia="SimSun" w:hAnsi="Arial" w:cs="Arial"/>
      <w:b/>
      <w:bCs/>
      <w:iCs/>
      <w:sz w:val="28"/>
      <w:szCs w:val="28"/>
    </w:rPr>
  </w:style>
  <w:style w:type="character" w:customStyle="1" w:styleId="Heading3Char">
    <w:name w:val="Heading 3 Char"/>
    <w:basedOn w:val="DefaultParagraphFont"/>
    <w:link w:val="Heading3"/>
    <w:rsid w:val="00955F17"/>
    <w:rPr>
      <w:rFonts w:ascii="Arial" w:eastAsia="SimSun" w:hAnsi="Arial" w:cs="Arial"/>
      <w:b/>
      <w:bCs/>
      <w:sz w:val="26"/>
      <w:szCs w:val="26"/>
    </w:rPr>
  </w:style>
  <w:style w:type="character" w:customStyle="1" w:styleId="Heading4Char">
    <w:name w:val="Heading 4 Char"/>
    <w:basedOn w:val="DefaultParagraphFont"/>
    <w:link w:val="Heading4"/>
    <w:rsid w:val="00955F17"/>
    <w:rPr>
      <w:rFonts w:ascii="Times New Roman" w:eastAsia="SimSun" w:hAnsi="Times New Roman" w:cs="Times New Roman"/>
      <w:b/>
      <w:bCs/>
      <w:sz w:val="28"/>
      <w:szCs w:val="28"/>
    </w:rPr>
  </w:style>
  <w:style w:type="character" w:customStyle="1" w:styleId="Heading5Char">
    <w:name w:val="Heading 5 Char"/>
    <w:basedOn w:val="DefaultParagraphFont"/>
    <w:link w:val="Heading5"/>
    <w:rsid w:val="00955F17"/>
    <w:rPr>
      <w:rFonts w:ascii="Liberation Sans" w:eastAsia="WenQuanYi Zen Hei" w:hAnsi="Liberation Sans" w:cs="Lohit Devanagari"/>
      <w:b/>
      <w:bCs/>
      <w:kern w:val="1"/>
      <w:sz w:val="24"/>
      <w:szCs w:val="24"/>
      <w:lang w:eastAsia="zh-CN" w:bidi="hi-IN"/>
    </w:rPr>
  </w:style>
  <w:style w:type="character" w:customStyle="1" w:styleId="Heading6Char">
    <w:name w:val="Heading 6 Char"/>
    <w:basedOn w:val="DefaultParagraphFont"/>
    <w:link w:val="Heading6"/>
    <w:rsid w:val="00955F17"/>
    <w:rPr>
      <w:rFonts w:ascii="Liberation Sans" w:eastAsia="WenQuanYi Zen Hei" w:hAnsi="Liberation Sans" w:cs="Lohit Devanagari"/>
      <w:b/>
      <w:bCs/>
      <w:kern w:val="1"/>
      <w:sz w:val="21"/>
      <w:szCs w:val="21"/>
      <w:lang w:eastAsia="zh-CN" w:bidi="hi-IN"/>
    </w:rPr>
  </w:style>
  <w:style w:type="character" w:customStyle="1" w:styleId="Heading7Char">
    <w:name w:val="Heading 7 Char"/>
    <w:basedOn w:val="DefaultParagraphFont"/>
    <w:link w:val="Heading7"/>
    <w:rsid w:val="00955F17"/>
    <w:rPr>
      <w:rFonts w:ascii="Liberation Sans" w:eastAsia="WenQuanYi Zen Hei" w:hAnsi="Liberation Sans" w:cs="Lohit Devanagari"/>
      <w:b/>
      <w:bCs/>
      <w:kern w:val="1"/>
      <w:sz w:val="21"/>
      <w:szCs w:val="21"/>
      <w:lang w:eastAsia="zh-CN" w:bidi="hi-IN"/>
    </w:rPr>
  </w:style>
  <w:style w:type="character" w:customStyle="1" w:styleId="Heading8Char">
    <w:name w:val="Heading 8 Char"/>
    <w:basedOn w:val="DefaultParagraphFont"/>
    <w:link w:val="Heading8"/>
    <w:rsid w:val="00955F17"/>
    <w:rPr>
      <w:rFonts w:ascii="Liberation Sans" w:eastAsia="WenQuanYi Zen Hei" w:hAnsi="Liberation Sans" w:cs="Lohit Devanagari"/>
      <w:b/>
      <w:bCs/>
      <w:kern w:val="1"/>
      <w:sz w:val="21"/>
      <w:szCs w:val="21"/>
      <w:lang w:eastAsia="zh-CN" w:bidi="hi-IN"/>
    </w:rPr>
  </w:style>
  <w:style w:type="character" w:customStyle="1" w:styleId="Heading9Char">
    <w:name w:val="Heading 9 Char"/>
    <w:basedOn w:val="DefaultParagraphFont"/>
    <w:link w:val="Heading9"/>
    <w:rsid w:val="00955F17"/>
    <w:rPr>
      <w:rFonts w:ascii="Liberation Sans" w:eastAsia="WenQuanYi Zen Hei" w:hAnsi="Liberation Sans" w:cs="Lohit Devanagari"/>
      <w:b/>
      <w:bCs/>
      <w:kern w:val="1"/>
      <w:sz w:val="21"/>
      <w:szCs w:val="21"/>
      <w:lang w:eastAsia="zh-CN" w:bidi="hi-IN"/>
    </w:rPr>
  </w:style>
  <w:style w:type="paragraph" w:customStyle="1" w:styleId="AppTitle">
    <w:name w:val="AppTitle"/>
    <w:next w:val="ParaBody"/>
    <w:rsid w:val="00955F17"/>
    <w:pPr>
      <w:keepNext/>
      <w:suppressAutoHyphens/>
      <w:autoSpaceDE w:val="0"/>
      <w:autoSpaceDN w:val="0"/>
      <w:adjustRightInd w:val="0"/>
      <w:spacing w:after="140" w:line="400" w:lineRule="atLeast"/>
    </w:pPr>
    <w:rPr>
      <w:rFonts w:ascii="Helvetica" w:eastAsia="SimSun" w:hAnsi="Helvetica" w:cs="Helvetica"/>
      <w:b/>
      <w:bCs/>
      <w:color w:val="000000"/>
      <w:w w:val="0"/>
      <w:sz w:val="36"/>
      <w:szCs w:val="36"/>
    </w:rPr>
  </w:style>
  <w:style w:type="paragraph" w:customStyle="1" w:styleId="ParaBody">
    <w:name w:val="Para_Body"/>
    <w:rsid w:val="00955F17"/>
    <w:pPr>
      <w:suppressAutoHyphens/>
      <w:autoSpaceDE w:val="0"/>
      <w:autoSpaceDN w:val="0"/>
      <w:adjustRightInd w:val="0"/>
      <w:spacing w:before="140" w:after="80" w:line="280" w:lineRule="atLeast"/>
    </w:pPr>
    <w:rPr>
      <w:rFonts w:ascii="Times" w:eastAsia="SimSun" w:hAnsi="Times" w:cs="Times"/>
      <w:color w:val="000000"/>
      <w:w w:val="0"/>
      <w:sz w:val="24"/>
      <w:szCs w:val="24"/>
    </w:rPr>
  </w:style>
  <w:style w:type="paragraph" w:customStyle="1" w:styleId="BitNumber">
    <w:name w:val="Bit_Number"/>
    <w:rsid w:val="00955F17"/>
    <w:pPr>
      <w:suppressAutoHyphens/>
      <w:autoSpaceDE w:val="0"/>
      <w:autoSpaceDN w:val="0"/>
      <w:adjustRightInd w:val="0"/>
      <w:spacing w:after="0" w:line="220" w:lineRule="atLeast"/>
      <w:jc w:val="center"/>
    </w:pPr>
    <w:rPr>
      <w:rFonts w:ascii="Helvetica" w:eastAsia="SimSun" w:hAnsi="Helvetica" w:cs="Helvetica"/>
      <w:color w:val="000000"/>
      <w:w w:val="0"/>
      <w:sz w:val="18"/>
      <w:szCs w:val="18"/>
      <w:vertAlign w:val="subscript"/>
    </w:rPr>
  </w:style>
  <w:style w:type="paragraph" w:customStyle="1" w:styleId="Body">
    <w:name w:val="Body"/>
    <w:rsid w:val="00955F17"/>
    <w:pPr>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CautionHead">
    <w:name w:val="Caution_Head"/>
    <w:rsid w:val="00955F17"/>
    <w:pPr>
      <w:keepNext/>
      <w:widowControl w:val="0"/>
      <w:suppressAutoHyphens/>
      <w:autoSpaceDE w:val="0"/>
      <w:autoSpaceDN w:val="0"/>
      <w:adjustRightInd w:val="0"/>
      <w:spacing w:before="140" w:after="60" w:line="280" w:lineRule="atLeast"/>
      <w:jc w:val="center"/>
    </w:pPr>
    <w:rPr>
      <w:rFonts w:ascii="Helvetica" w:eastAsia="SimSun" w:hAnsi="Helvetica" w:cs="Helvetica"/>
      <w:b/>
      <w:bCs/>
      <w:color w:val="FF0000"/>
      <w:w w:val="0"/>
      <w:sz w:val="24"/>
      <w:szCs w:val="24"/>
    </w:rPr>
  </w:style>
  <w:style w:type="paragraph" w:customStyle="1" w:styleId="Code">
    <w:name w:val="Code"/>
    <w:rsid w:val="00955F17"/>
    <w:pP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after="0" w:line="220" w:lineRule="atLeast"/>
    </w:pPr>
    <w:rPr>
      <w:rFonts w:ascii="Courier New" w:eastAsia="SimSun" w:hAnsi="Courier New" w:cs="Courier New"/>
      <w:color w:val="000000"/>
      <w:w w:val="0"/>
      <w:sz w:val="18"/>
      <w:szCs w:val="18"/>
    </w:rPr>
  </w:style>
  <w:style w:type="paragraph" w:customStyle="1" w:styleId="CodeCInd1">
    <w:name w:val="CodeC_Ind1"/>
    <w:rsid w:val="00955F17"/>
    <w:pPr>
      <w:tabs>
        <w:tab w:val="left" w:pos="640"/>
        <w:tab w:val="left" w:pos="1580"/>
        <w:tab w:val="right" w:pos="9360"/>
      </w:tabs>
      <w:suppressAutoHyphens/>
      <w:autoSpaceDE w:val="0"/>
      <w:autoSpaceDN w:val="0"/>
      <w:adjustRightInd w:val="0"/>
      <w:spacing w:after="0" w:line="220" w:lineRule="atLeast"/>
      <w:ind w:left="640"/>
    </w:pPr>
    <w:rPr>
      <w:rFonts w:ascii="Courier New" w:eastAsia="SimSun" w:hAnsi="Courier New" w:cs="Courier New"/>
      <w:color w:val="000000"/>
      <w:w w:val="0"/>
      <w:sz w:val="18"/>
      <w:szCs w:val="18"/>
    </w:rPr>
  </w:style>
  <w:style w:type="paragraph" w:customStyle="1" w:styleId="CodeCInd2">
    <w:name w:val="CodeC_Ind2"/>
    <w:rsid w:val="00955F17"/>
    <w:pPr>
      <w:tabs>
        <w:tab w:val="left" w:pos="1580"/>
        <w:tab w:val="left" w:pos="2040"/>
        <w:tab w:val="right" w:pos="9360"/>
      </w:tabs>
      <w:suppressAutoHyphens/>
      <w:autoSpaceDE w:val="0"/>
      <w:autoSpaceDN w:val="0"/>
      <w:adjustRightInd w:val="0"/>
      <w:spacing w:after="0" w:line="220" w:lineRule="atLeast"/>
      <w:ind w:left="1100"/>
    </w:pPr>
    <w:rPr>
      <w:rFonts w:ascii="Courier New" w:eastAsia="SimSun" w:hAnsi="Courier New" w:cs="Courier New"/>
      <w:color w:val="000000"/>
      <w:w w:val="0"/>
      <w:sz w:val="18"/>
      <w:szCs w:val="18"/>
    </w:rPr>
  </w:style>
  <w:style w:type="paragraph" w:customStyle="1" w:styleId="CodeCInd3">
    <w:name w:val="CodeC_Ind3"/>
    <w:rsid w:val="00955F17"/>
    <w:pPr>
      <w:tabs>
        <w:tab w:val="left" w:pos="2040"/>
        <w:tab w:val="left" w:pos="2520"/>
        <w:tab w:val="left" w:pos="5760"/>
        <w:tab w:val="right" w:pos="9360"/>
      </w:tabs>
      <w:suppressAutoHyphens/>
      <w:autoSpaceDE w:val="0"/>
      <w:autoSpaceDN w:val="0"/>
      <w:adjustRightInd w:val="0"/>
      <w:spacing w:after="0" w:line="220" w:lineRule="atLeast"/>
      <w:ind w:left="1580"/>
    </w:pPr>
    <w:rPr>
      <w:rFonts w:ascii="Courier New" w:eastAsia="SimSun" w:hAnsi="Courier New" w:cs="Courier New"/>
      <w:color w:val="000000"/>
      <w:w w:val="0"/>
      <w:sz w:val="18"/>
      <w:szCs w:val="18"/>
    </w:rPr>
  </w:style>
  <w:style w:type="paragraph" w:customStyle="1" w:styleId="EquationApp">
    <w:name w:val="Equation_App"/>
    <w:rsid w:val="00955F17"/>
    <w:pPr>
      <w:tabs>
        <w:tab w:val="left" w:pos="720"/>
      </w:tabs>
      <w:suppressAutoHyphens/>
      <w:autoSpaceDE w:val="0"/>
      <w:autoSpaceDN w:val="0"/>
      <w:adjustRightInd w:val="0"/>
      <w:spacing w:before="240" w:after="100" w:line="240" w:lineRule="atLeast"/>
      <w:jc w:val="center"/>
    </w:pPr>
    <w:rPr>
      <w:rFonts w:ascii="Helvetica" w:eastAsia="SimSun" w:hAnsi="Helvetica" w:cs="Helvetica"/>
      <w:b/>
      <w:bCs/>
      <w:color w:val="000000"/>
      <w:w w:val="0"/>
      <w:sz w:val="20"/>
      <w:szCs w:val="20"/>
    </w:rPr>
  </w:style>
  <w:style w:type="paragraph" w:customStyle="1" w:styleId="ExampleEnd">
    <w:name w:val="ExampleEnd"/>
    <w:rsid w:val="00955F17"/>
    <w:pPr>
      <w:pBdr>
        <w:bottom w:val="single" w:sz="8" w:space="0"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after="0" w:line="220" w:lineRule="atLeast"/>
    </w:pPr>
    <w:rPr>
      <w:rFonts w:ascii="Courier New" w:eastAsia="SimSun" w:hAnsi="Courier New" w:cs="Courier New"/>
      <w:color w:val="000000"/>
      <w:w w:val="0"/>
      <w:sz w:val="18"/>
      <w:szCs w:val="18"/>
    </w:rPr>
  </w:style>
  <w:style w:type="paragraph" w:customStyle="1" w:styleId="ExampleApp">
    <w:name w:val="Example_App"/>
    <w:rsid w:val="00955F17"/>
    <w:pPr>
      <w:keepNext/>
      <w:pBdr>
        <w:bottom w:val="single" w:sz="8" w:space="0" w:color="auto"/>
      </w:pBdr>
      <w:suppressAutoHyphens/>
      <w:autoSpaceDE w:val="0"/>
      <w:autoSpaceDN w:val="0"/>
      <w:adjustRightInd w:val="0"/>
      <w:spacing w:before="160" w:after="0" w:line="240" w:lineRule="atLeast"/>
      <w:jc w:val="center"/>
    </w:pPr>
    <w:rPr>
      <w:rFonts w:ascii="Helvetica" w:eastAsia="SimSun" w:hAnsi="Helvetica" w:cs="Helvetica"/>
      <w:b/>
      <w:bCs/>
      <w:color w:val="000000"/>
      <w:w w:val="0"/>
      <w:sz w:val="20"/>
      <w:szCs w:val="20"/>
    </w:rPr>
  </w:style>
  <w:style w:type="paragraph" w:customStyle="1" w:styleId="AbbrevTerm">
    <w:name w:val="Abbrev_Term"/>
    <w:rsid w:val="00955F17"/>
    <w:pPr>
      <w:suppressAutoHyphens/>
      <w:autoSpaceDE w:val="0"/>
      <w:autoSpaceDN w:val="0"/>
      <w:adjustRightInd w:val="0"/>
      <w:spacing w:after="0" w:line="220" w:lineRule="atLeast"/>
      <w:jc w:val="center"/>
    </w:pPr>
    <w:rPr>
      <w:rFonts w:ascii="Helvetica" w:eastAsia="SimSun" w:hAnsi="Helvetica" w:cs="Helvetica"/>
      <w:color w:val="000000"/>
      <w:w w:val="0"/>
      <w:sz w:val="18"/>
      <w:szCs w:val="18"/>
    </w:rPr>
  </w:style>
  <w:style w:type="paragraph" w:customStyle="1" w:styleId="AbbrevMeaning">
    <w:name w:val="Abbrev_Meaning"/>
    <w:rsid w:val="00955F17"/>
    <w:pPr>
      <w:tabs>
        <w:tab w:val="left" w:pos="240"/>
        <w:tab w:val="left" w:pos="460"/>
        <w:tab w:val="left" w:pos="72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FieldName">
    <w:name w:val="FieldName"/>
    <w:rsid w:val="00955F17"/>
    <w:pPr>
      <w:suppressAutoHyphens/>
      <w:autoSpaceDE w:val="0"/>
      <w:autoSpaceDN w:val="0"/>
      <w:adjustRightInd w:val="0"/>
      <w:spacing w:after="0" w:line="220" w:lineRule="atLeast"/>
      <w:jc w:val="center"/>
    </w:pPr>
    <w:rPr>
      <w:rFonts w:ascii="Helvetica" w:eastAsia="SimSun" w:hAnsi="Helvetica" w:cs="Helvetica"/>
      <w:color w:val="000000"/>
      <w:w w:val="0"/>
      <w:sz w:val="18"/>
      <w:szCs w:val="18"/>
    </w:rPr>
  </w:style>
  <w:style w:type="paragraph" w:customStyle="1" w:styleId="FigTBholder">
    <w:name w:val="Fig/TB_holder"/>
    <w:next w:val="ParaBody"/>
    <w:rsid w:val="00955F17"/>
    <w:pPr>
      <w:widowControl w:val="0"/>
      <w:suppressAutoHyphens/>
      <w:autoSpaceDE w:val="0"/>
      <w:autoSpaceDN w:val="0"/>
      <w:adjustRightInd w:val="0"/>
      <w:spacing w:after="0" w:line="20" w:lineRule="atLeast"/>
      <w:ind w:left="180"/>
    </w:pPr>
    <w:rPr>
      <w:rFonts w:ascii="Times" w:eastAsia="SimSun" w:hAnsi="Times" w:cs="Times"/>
      <w:color w:val="000000"/>
      <w:w w:val="0"/>
      <w:sz w:val="4"/>
      <w:szCs w:val="4"/>
    </w:rPr>
  </w:style>
  <w:style w:type="paragraph" w:customStyle="1" w:styleId="FigTitleApp">
    <w:name w:val="FigTitle_App"/>
    <w:next w:val="ParaBody"/>
    <w:rsid w:val="00955F17"/>
    <w:pPr>
      <w:suppressAutoHyphens/>
      <w:autoSpaceDE w:val="0"/>
      <w:autoSpaceDN w:val="0"/>
      <w:adjustRightInd w:val="0"/>
      <w:spacing w:before="100" w:line="240" w:lineRule="atLeast"/>
      <w:jc w:val="center"/>
    </w:pPr>
    <w:rPr>
      <w:rFonts w:ascii="Helvetica" w:eastAsia="SimSun" w:hAnsi="Helvetica" w:cs="Helvetica"/>
      <w:b/>
      <w:bCs/>
      <w:color w:val="000000"/>
      <w:w w:val="0"/>
      <w:sz w:val="20"/>
      <w:szCs w:val="20"/>
    </w:rPr>
  </w:style>
  <w:style w:type="paragraph" w:customStyle="1" w:styleId="FigureFootnote">
    <w:name w:val="FigureFootnote"/>
    <w:next w:val="FigureFootnote0"/>
    <w:rsid w:val="00955F17"/>
    <w:pPr>
      <w:tabs>
        <w:tab w:val="left" w:pos="200"/>
      </w:tabs>
      <w:suppressAutoHyphens/>
      <w:autoSpaceDE w:val="0"/>
      <w:autoSpaceDN w:val="0"/>
      <w:adjustRightInd w:val="0"/>
      <w:spacing w:after="40" w:line="220" w:lineRule="atLeast"/>
      <w:ind w:left="200" w:hanging="200"/>
    </w:pPr>
    <w:rPr>
      <w:rFonts w:ascii="Helvetica" w:eastAsia="SimSun" w:hAnsi="Helvetica" w:cs="Helvetica"/>
      <w:color w:val="000000"/>
      <w:w w:val="0"/>
      <w:sz w:val="18"/>
      <w:szCs w:val="18"/>
    </w:rPr>
  </w:style>
  <w:style w:type="paragraph" w:customStyle="1" w:styleId="FigureFootnote0">
    <w:name w:val="FigureFootnote+"/>
    <w:rsid w:val="00955F17"/>
    <w:pPr>
      <w:tabs>
        <w:tab w:val="left" w:pos="200"/>
      </w:tabs>
      <w:suppressAutoHyphens/>
      <w:autoSpaceDE w:val="0"/>
      <w:autoSpaceDN w:val="0"/>
      <w:adjustRightInd w:val="0"/>
      <w:spacing w:after="40" w:line="220" w:lineRule="atLeast"/>
      <w:ind w:left="200" w:hanging="200"/>
    </w:pPr>
    <w:rPr>
      <w:rFonts w:ascii="Helvetica" w:eastAsia="SimSun" w:hAnsi="Helvetica" w:cs="Helvetica"/>
      <w:color w:val="000000"/>
      <w:w w:val="0"/>
      <w:sz w:val="18"/>
      <w:szCs w:val="18"/>
    </w:rPr>
  </w:style>
  <w:style w:type="paragraph" w:customStyle="1" w:styleId="FigureText">
    <w:name w:val="FigureText"/>
    <w:rsid w:val="00955F17"/>
    <w:pPr>
      <w:suppressAutoHyphens/>
      <w:autoSpaceDE w:val="0"/>
      <w:autoSpaceDN w:val="0"/>
      <w:adjustRightInd w:val="0"/>
      <w:spacing w:after="0" w:line="200" w:lineRule="atLeast"/>
    </w:pPr>
    <w:rPr>
      <w:rFonts w:ascii="Helvetica" w:eastAsia="SimSun" w:hAnsi="Helvetica" w:cs="Helvetica"/>
      <w:color w:val="000000"/>
      <w:w w:val="0"/>
      <w:sz w:val="16"/>
      <w:szCs w:val="16"/>
    </w:rPr>
  </w:style>
  <w:style w:type="paragraph" w:customStyle="1" w:styleId="Heading20">
    <w:name w:val="Heading2"/>
    <w:next w:val="ParaBody"/>
    <w:rsid w:val="00955F17"/>
    <w:pPr>
      <w:keepNext/>
      <w:tabs>
        <w:tab w:val="num" w:pos="576"/>
        <w:tab w:val="left" w:pos="920"/>
      </w:tabs>
      <w:suppressAutoHyphens/>
      <w:autoSpaceDE w:val="0"/>
      <w:autoSpaceDN w:val="0"/>
      <w:adjustRightInd w:val="0"/>
      <w:spacing w:before="320" w:after="80" w:line="340" w:lineRule="atLeast"/>
      <w:ind w:left="576" w:hanging="576"/>
    </w:pPr>
    <w:rPr>
      <w:rFonts w:ascii="Helvetica" w:eastAsia="SimSun" w:hAnsi="Helvetica" w:cs="Helvetica"/>
      <w:b/>
      <w:bCs/>
      <w:color w:val="000000"/>
      <w:w w:val="0"/>
      <w:sz w:val="30"/>
      <w:szCs w:val="30"/>
    </w:rPr>
  </w:style>
  <w:style w:type="paragraph" w:customStyle="1" w:styleId="Heading2App">
    <w:name w:val="Heading2_App"/>
    <w:next w:val="ParaBody"/>
    <w:rsid w:val="00955F17"/>
    <w:pPr>
      <w:keepNext/>
      <w:tabs>
        <w:tab w:val="left" w:pos="920"/>
      </w:tabs>
      <w:suppressAutoHyphens/>
      <w:autoSpaceDE w:val="0"/>
      <w:autoSpaceDN w:val="0"/>
      <w:adjustRightInd w:val="0"/>
      <w:spacing w:before="320" w:after="80" w:line="340" w:lineRule="atLeast"/>
      <w:ind w:left="920" w:hanging="920"/>
    </w:pPr>
    <w:rPr>
      <w:rFonts w:ascii="Helvetica" w:eastAsia="SimSun" w:hAnsi="Helvetica" w:cs="Helvetica"/>
      <w:b/>
      <w:bCs/>
      <w:color w:val="000000"/>
      <w:w w:val="0"/>
      <w:sz w:val="30"/>
      <w:szCs w:val="30"/>
    </w:rPr>
  </w:style>
  <w:style w:type="paragraph" w:customStyle="1" w:styleId="Heading30">
    <w:name w:val="Heading3"/>
    <w:next w:val="ParaBody"/>
    <w:rsid w:val="00955F17"/>
    <w:pPr>
      <w:keepNext/>
      <w:tabs>
        <w:tab w:val="num" w:pos="720"/>
        <w:tab w:val="left" w:pos="1140"/>
      </w:tabs>
      <w:suppressAutoHyphens/>
      <w:autoSpaceDE w:val="0"/>
      <w:autoSpaceDN w:val="0"/>
      <w:adjustRightInd w:val="0"/>
      <w:spacing w:before="360" w:after="120" w:line="320" w:lineRule="atLeast"/>
      <w:ind w:left="720" w:hanging="720"/>
    </w:pPr>
    <w:rPr>
      <w:rFonts w:ascii="Helvetica" w:eastAsia="SimSun" w:hAnsi="Helvetica" w:cs="Helvetica"/>
      <w:b/>
      <w:bCs/>
      <w:color w:val="000000"/>
      <w:w w:val="0"/>
      <w:sz w:val="28"/>
      <w:szCs w:val="28"/>
    </w:rPr>
  </w:style>
  <w:style w:type="paragraph" w:customStyle="1" w:styleId="Heading3App">
    <w:name w:val="Heading3_App"/>
    <w:next w:val="ParaBody"/>
    <w:rsid w:val="00955F17"/>
    <w:pPr>
      <w:keepNext/>
      <w:tabs>
        <w:tab w:val="left" w:pos="1140"/>
      </w:tabs>
      <w:suppressAutoHyphens/>
      <w:autoSpaceDE w:val="0"/>
      <w:autoSpaceDN w:val="0"/>
      <w:adjustRightInd w:val="0"/>
      <w:spacing w:before="360" w:after="120" w:line="320" w:lineRule="atLeast"/>
      <w:ind w:left="1140" w:hanging="1140"/>
    </w:pPr>
    <w:rPr>
      <w:rFonts w:ascii="Helvetica" w:eastAsia="SimSun" w:hAnsi="Helvetica" w:cs="Helvetica"/>
      <w:b/>
      <w:bCs/>
      <w:color w:val="000000"/>
      <w:w w:val="0"/>
      <w:sz w:val="28"/>
      <w:szCs w:val="28"/>
    </w:rPr>
  </w:style>
  <w:style w:type="paragraph" w:customStyle="1" w:styleId="Heading40">
    <w:name w:val="Heading4"/>
    <w:next w:val="ParaBody"/>
    <w:autoRedefine/>
    <w:rsid w:val="00955F17"/>
    <w:pPr>
      <w:keepNext/>
      <w:tabs>
        <w:tab w:val="left" w:pos="1280"/>
        <w:tab w:val="num" w:pos="1494"/>
      </w:tabs>
      <w:suppressAutoHyphens/>
      <w:autoSpaceDE w:val="0"/>
      <w:autoSpaceDN w:val="0"/>
      <w:adjustRightInd w:val="0"/>
      <w:spacing w:before="320" w:after="120" w:line="300" w:lineRule="atLeast"/>
      <w:ind w:left="1494" w:hanging="1494"/>
    </w:pPr>
    <w:rPr>
      <w:rFonts w:ascii="Helvetica" w:eastAsia="SimSun" w:hAnsi="Helvetica" w:cs="Helvetica"/>
      <w:b/>
      <w:bCs/>
      <w:color w:val="000000"/>
      <w:w w:val="0"/>
      <w:sz w:val="24"/>
      <w:szCs w:val="26"/>
    </w:rPr>
  </w:style>
  <w:style w:type="paragraph" w:customStyle="1" w:styleId="Heading4App">
    <w:name w:val="Heading4_App"/>
    <w:next w:val="ParaBody"/>
    <w:rsid w:val="00955F17"/>
    <w:pPr>
      <w:keepNext/>
      <w:tabs>
        <w:tab w:val="left" w:pos="1280"/>
      </w:tabs>
      <w:suppressAutoHyphens/>
      <w:autoSpaceDE w:val="0"/>
      <w:autoSpaceDN w:val="0"/>
      <w:adjustRightInd w:val="0"/>
      <w:spacing w:before="320" w:after="120" w:line="300" w:lineRule="atLeast"/>
      <w:ind w:left="1280" w:hanging="1280"/>
    </w:pPr>
    <w:rPr>
      <w:rFonts w:ascii="Helvetica" w:eastAsia="SimSun" w:hAnsi="Helvetica" w:cs="Helvetica"/>
      <w:b/>
      <w:bCs/>
      <w:color w:val="000000"/>
      <w:w w:val="0"/>
      <w:sz w:val="26"/>
      <w:szCs w:val="26"/>
    </w:rPr>
  </w:style>
  <w:style w:type="paragraph" w:customStyle="1" w:styleId="Heading50">
    <w:name w:val="Heading5"/>
    <w:next w:val="ParaBody"/>
    <w:autoRedefine/>
    <w:rsid w:val="00955F17"/>
    <w:pPr>
      <w:keepNext/>
      <w:tabs>
        <w:tab w:val="num" w:pos="1008"/>
        <w:tab w:val="left" w:pos="1440"/>
      </w:tabs>
      <w:suppressAutoHyphens/>
      <w:autoSpaceDE w:val="0"/>
      <w:autoSpaceDN w:val="0"/>
      <w:adjustRightInd w:val="0"/>
      <w:spacing w:before="280" w:after="120" w:line="280" w:lineRule="atLeast"/>
      <w:ind w:left="1008" w:hanging="1008"/>
    </w:pPr>
    <w:rPr>
      <w:rFonts w:ascii="Helvetica" w:eastAsia="SimSun" w:hAnsi="Helvetica" w:cs="Helvetica"/>
      <w:b/>
      <w:bCs/>
      <w:color w:val="000000"/>
      <w:w w:val="0"/>
      <w:szCs w:val="24"/>
    </w:rPr>
  </w:style>
  <w:style w:type="paragraph" w:customStyle="1" w:styleId="Heading5App">
    <w:name w:val="Heading5_App"/>
    <w:next w:val="ParaBody"/>
    <w:rsid w:val="00955F17"/>
    <w:pPr>
      <w:keepNext/>
      <w:tabs>
        <w:tab w:val="left" w:pos="1440"/>
      </w:tabs>
      <w:suppressAutoHyphens/>
      <w:autoSpaceDE w:val="0"/>
      <w:autoSpaceDN w:val="0"/>
      <w:adjustRightInd w:val="0"/>
      <w:spacing w:before="280" w:after="120" w:line="280" w:lineRule="atLeast"/>
      <w:ind w:left="1440" w:hanging="1440"/>
    </w:pPr>
    <w:rPr>
      <w:rFonts w:ascii="Helvetica" w:eastAsia="SimSun" w:hAnsi="Helvetica" w:cs="Helvetica"/>
      <w:b/>
      <w:bCs/>
      <w:color w:val="000000"/>
      <w:w w:val="0"/>
      <w:sz w:val="24"/>
      <w:szCs w:val="24"/>
    </w:rPr>
  </w:style>
  <w:style w:type="paragraph" w:customStyle="1" w:styleId="Heading60">
    <w:name w:val="Heading6"/>
    <w:next w:val="ParaBody"/>
    <w:rsid w:val="00955F17"/>
    <w:pPr>
      <w:keepNext/>
      <w:tabs>
        <w:tab w:val="left" w:pos="1440"/>
      </w:tabs>
      <w:suppressAutoHyphens/>
      <w:autoSpaceDE w:val="0"/>
      <w:autoSpaceDN w:val="0"/>
      <w:adjustRightInd w:val="0"/>
      <w:spacing w:before="280" w:after="120" w:line="280" w:lineRule="atLeast"/>
      <w:ind w:left="1440" w:hanging="1440"/>
    </w:pPr>
    <w:rPr>
      <w:rFonts w:ascii="Helvetica" w:eastAsia="SimSun" w:hAnsi="Helvetica" w:cs="Helvetica"/>
      <w:b/>
      <w:bCs/>
      <w:color w:val="000000"/>
      <w:w w:val="0"/>
      <w:sz w:val="24"/>
      <w:szCs w:val="24"/>
    </w:rPr>
  </w:style>
  <w:style w:type="paragraph" w:customStyle="1" w:styleId="InstDef">
    <w:name w:val="Inst_Def"/>
    <w:rsid w:val="00955F17"/>
    <w:pPr>
      <w:widowControl w:val="0"/>
      <w:tabs>
        <w:tab w:val="right" w:pos="9360"/>
      </w:tabs>
      <w:suppressAutoHyphens/>
      <w:autoSpaceDE w:val="0"/>
      <w:autoSpaceDN w:val="0"/>
      <w:adjustRightInd w:val="0"/>
      <w:spacing w:after="240" w:line="280" w:lineRule="atLeast"/>
    </w:pPr>
    <w:rPr>
      <w:rFonts w:ascii="Helvetica" w:eastAsia="SimSun" w:hAnsi="Helvetica" w:cs="Helvetica"/>
      <w:color w:val="000000"/>
      <w:w w:val="0"/>
      <w:sz w:val="24"/>
      <w:szCs w:val="24"/>
    </w:rPr>
  </w:style>
  <w:style w:type="paragraph" w:customStyle="1" w:styleId="InstHead">
    <w:name w:val="Inst_Head"/>
    <w:rsid w:val="00955F17"/>
    <w:pPr>
      <w:pageBreakBefore/>
      <w:tabs>
        <w:tab w:val="center" w:pos="5040"/>
        <w:tab w:val="right" w:pos="10080"/>
      </w:tabs>
      <w:suppressAutoHyphens/>
      <w:autoSpaceDE w:val="0"/>
      <w:autoSpaceDN w:val="0"/>
      <w:adjustRightInd w:val="0"/>
      <w:spacing w:after="140" w:line="400" w:lineRule="atLeast"/>
    </w:pPr>
    <w:rPr>
      <w:rFonts w:ascii="Helvetica" w:eastAsia="SimSun" w:hAnsi="Helvetica" w:cs="Helvetica"/>
      <w:b/>
      <w:bCs/>
      <w:color w:val="000000"/>
      <w:w w:val="0"/>
      <w:sz w:val="36"/>
      <w:szCs w:val="36"/>
    </w:rPr>
  </w:style>
  <w:style w:type="paragraph" w:customStyle="1" w:styleId="InstSyntax">
    <w:name w:val="Inst_Syntax"/>
    <w:rsid w:val="00955F17"/>
    <w:pPr>
      <w:widowControl w:val="0"/>
      <w:tabs>
        <w:tab w:val="right" w:pos="3600"/>
        <w:tab w:val="right" w:pos="5760"/>
        <w:tab w:val="right" w:pos="10080"/>
      </w:tabs>
      <w:suppressAutoHyphens/>
      <w:autoSpaceDE w:val="0"/>
      <w:autoSpaceDN w:val="0"/>
      <w:adjustRightInd w:val="0"/>
      <w:spacing w:after="40" w:line="280" w:lineRule="atLeast"/>
    </w:pPr>
    <w:rPr>
      <w:rFonts w:ascii="Times" w:eastAsia="SimSun" w:hAnsi="Times" w:cs="Times"/>
      <w:color w:val="000000"/>
      <w:w w:val="0"/>
      <w:sz w:val="24"/>
      <w:szCs w:val="24"/>
    </w:rPr>
  </w:style>
  <w:style w:type="paragraph" w:customStyle="1" w:styleId="ListAlpha">
    <w:name w:val="List_Alpha"/>
    <w:next w:val="ListAlpha0"/>
    <w:rsid w:val="00955F17"/>
    <w:pPr>
      <w:tabs>
        <w:tab w:val="left" w:pos="1080"/>
      </w:tabs>
      <w:suppressAutoHyphens/>
      <w:autoSpaceDE w:val="0"/>
      <w:autoSpaceDN w:val="0"/>
      <w:adjustRightInd w:val="0"/>
      <w:spacing w:after="60" w:line="280" w:lineRule="atLeast"/>
      <w:ind w:left="1080" w:hanging="360"/>
    </w:pPr>
    <w:rPr>
      <w:rFonts w:ascii="Times" w:eastAsia="SimSun" w:hAnsi="Times" w:cs="Times"/>
      <w:color w:val="000000"/>
      <w:w w:val="0"/>
      <w:sz w:val="24"/>
      <w:szCs w:val="24"/>
    </w:rPr>
  </w:style>
  <w:style w:type="paragraph" w:customStyle="1" w:styleId="ListAlpha0">
    <w:name w:val="List_Alpha+"/>
    <w:rsid w:val="00955F17"/>
    <w:pPr>
      <w:tabs>
        <w:tab w:val="left" w:pos="1080"/>
      </w:tabs>
      <w:suppressAutoHyphens/>
      <w:autoSpaceDE w:val="0"/>
      <w:autoSpaceDN w:val="0"/>
      <w:adjustRightInd w:val="0"/>
      <w:spacing w:after="60" w:line="280" w:lineRule="atLeast"/>
      <w:ind w:left="1080" w:hanging="360"/>
    </w:pPr>
    <w:rPr>
      <w:rFonts w:ascii="Times" w:eastAsia="SimSun" w:hAnsi="Times" w:cs="Times"/>
      <w:color w:val="000000"/>
      <w:w w:val="0"/>
      <w:sz w:val="24"/>
      <w:szCs w:val="24"/>
    </w:rPr>
  </w:style>
  <w:style w:type="paragraph" w:customStyle="1" w:styleId="ListBul1">
    <w:name w:val="List_Bul1"/>
    <w:rsid w:val="00955F17"/>
    <w:pPr>
      <w:numPr>
        <w:numId w:val="4"/>
      </w:numPr>
      <w:tabs>
        <w:tab w:val="left" w:pos="720"/>
      </w:tabs>
      <w:suppressAutoHyphens/>
      <w:autoSpaceDE w:val="0"/>
      <w:autoSpaceDN w:val="0"/>
      <w:adjustRightInd w:val="0"/>
      <w:spacing w:after="60" w:line="280" w:lineRule="atLeast"/>
    </w:pPr>
    <w:rPr>
      <w:rFonts w:ascii="Times" w:eastAsia="SimSun" w:hAnsi="Times" w:cs="Times"/>
      <w:color w:val="000000"/>
      <w:w w:val="0"/>
      <w:sz w:val="24"/>
      <w:szCs w:val="24"/>
    </w:rPr>
  </w:style>
  <w:style w:type="paragraph" w:customStyle="1" w:styleId="ListBul2">
    <w:name w:val="List_Bul2"/>
    <w:rsid w:val="00955F17"/>
    <w:pPr>
      <w:tabs>
        <w:tab w:val="left" w:pos="1080"/>
      </w:tabs>
      <w:suppressAutoHyphens/>
      <w:autoSpaceDE w:val="0"/>
      <w:autoSpaceDN w:val="0"/>
      <w:adjustRightInd w:val="0"/>
      <w:spacing w:after="60" w:line="280" w:lineRule="atLeast"/>
      <w:ind w:left="1080" w:hanging="360"/>
    </w:pPr>
    <w:rPr>
      <w:rFonts w:ascii="Times" w:eastAsia="SimSun" w:hAnsi="Times" w:cs="Times"/>
      <w:color w:val="000000"/>
      <w:w w:val="0"/>
      <w:sz w:val="24"/>
      <w:szCs w:val="24"/>
    </w:rPr>
  </w:style>
  <w:style w:type="paragraph" w:customStyle="1" w:styleId="ListBul3">
    <w:name w:val="List_Bul3"/>
    <w:rsid w:val="00955F17"/>
    <w:pPr>
      <w:tabs>
        <w:tab w:val="left" w:pos="1360"/>
      </w:tabs>
      <w:suppressAutoHyphens/>
      <w:autoSpaceDE w:val="0"/>
      <w:autoSpaceDN w:val="0"/>
      <w:adjustRightInd w:val="0"/>
      <w:spacing w:after="60" w:line="280" w:lineRule="atLeast"/>
      <w:ind w:left="1360" w:hanging="280"/>
    </w:pPr>
    <w:rPr>
      <w:rFonts w:ascii="Times" w:eastAsia="SimSun" w:hAnsi="Times" w:cs="Times"/>
      <w:color w:val="000000"/>
      <w:w w:val="0"/>
      <w:sz w:val="24"/>
      <w:szCs w:val="24"/>
    </w:rPr>
  </w:style>
  <w:style w:type="paragraph" w:customStyle="1" w:styleId="ListDef">
    <w:name w:val="List_Def"/>
    <w:rsid w:val="00955F17"/>
    <w:pPr>
      <w:tabs>
        <w:tab w:val="left" w:pos="2300"/>
        <w:tab w:val="left" w:pos="3020"/>
      </w:tabs>
      <w:suppressAutoHyphens/>
      <w:autoSpaceDE w:val="0"/>
      <w:autoSpaceDN w:val="0"/>
      <w:adjustRightInd w:val="0"/>
      <w:spacing w:after="80" w:line="280" w:lineRule="atLeast"/>
      <w:ind w:left="2300" w:hanging="2300"/>
    </w:pPr>
    <w:rPr>
      <w:rFonts w:ascii="Times" w:eastAsia="SimSun" w:hAnsi="Times" w:cs="Times"/>
      <w:color w:val="000000"/>
      <w:w w:val="0"/>
      <w:sz w:val="24"/>
      <w:szCs w:val="24"/>
    </w:rPr>
  </w:style>
  <w:style w:type="paragraph" w:customStyle="1" w:styleId="ListIntro">
    <w:name w:val="List_Intro"/>
    <w:rsid w:val="00955F17"/>
    <w:pPr>
      <w:keepNext/>
      <w:suppressAutoHyphens/>
      <w:autoSpaceDE w:val="0"/>
      <w:autoSpaceDN w:val="0"/>
      <w:adjustRightInd w:val="0"/>
      <w:spacing w:before="140" w:after="80" w:line="280" w:lineRule="atLeast"/>
    </w:pPr>
    <w:rPr>
      <w:rFonts w:ascii="Times" w:eastAsia="SimSun" w:hAnsi="Times" w:cs="Times"/>
      <w:color w:val="000000"/>
      <w:w w:val="0"/>
      <w:sz w:val="24"/>
      <w:szCs w:val="24"/>
    </w:rPr>
  </w:style>
  <w:style w:type="paragraph" w:customStyle="1" w:styleId="ListNum">
    <w:name w:val="List_Num"/>
    <w:next w:val="ListNum0"/>
    <w:rsid w:val="00955F17"/>
    <w:pPr>
      <w:tabs>
        <w:tab w:val="left" w:pos="720"/>
      </w:tabs>
      <w:suppressAutoHyphens/>
      <w:autoSpaceDE w:val="0"/>
      <w:autoSpaceDN w:val="0"/>
      <w:adjustRightInd w:val="0"/>
      <w:spacing w:after="60" w:line="280" w:lineRule="atLeast"/>
      <w:ind w:left="720" w:hanging="360"/>
    </w:pPr>
    <w:rPr>
      <w:rFonts w:ascii="Times" w:eastAsia="SimSun" w:hAnsi="Times" w:cs="Times"/>
      <w:color w:val="000000"/>
      <w:w w:val="0"/>
      <w:sz w:val="24"/>
      <w:szCs w:val="24"/>
    </w:rPr>
  </w:style>
  <w:style w:type="paragraph" w:customStyle="1" w:styleId="ListNum0">
    <w:name w:val="List_Num+"/>
    <w:rsid w:val="00955F17"/>
    <w:pPr>
      <w:tabs>
        <w:tab w:val="left" w:pos="720"/>
      </w:tabs>
      <w:suppressAutoHyphens/>
      <w:autoSpaceDE w:val="0"/>
      <w:autoSpaceDN w:val="0"/>
      <w:adjustRightInd w:val="0"/>
      <w:spacing w:after="60" w:line="280" w:lineRule="atLeast"/>
      <w:ind w:left="720" w:hanging="360"/>
    </w:pPr>
    <w:rPr>
      <w:rFonts w:ascii="Times" w:eastAsia="SimSun" w:hAnsi="Times" w:cs="Times"/>
      <w:color w:val="000000"/>
      <w:w w:val="0"/>
      <w:sz w:val="24"/>
      <w:szCs w:val="24"/>
    </w:rPr>
  </w:style>
  <w:style w:type="paragraph" w:customStyle="1" w:styleId="NoteBul">
    <w:name w:val="Note_Bul"/>
    <w:rsid w:val="00955F17"/>
    <w:pPr>
      <w:tabs>
        <w:tab w:val="left" w:pos="1800"/>
      </w:tabs>
      <w:suppressAutoHyphens/>
      <w:autoSpaceDE w:val="0"/>
      <w:autoSpaceDN w:val="0"/>
      <w:adjustRightInd w:val="0"/>
      <w:spacing w:after="60" w:line="280" w:lineRule="atLeast"/>
      <w:ind w:left="1800" w:right="1440" w:hanging="360"/>
    </w:pPr>
    <w:rPr>
      <w:rFonts w:ascii="Times" w:eastAsia="SimSun" w:hAnsi="Times" w:cs="Times"/>
      <w:color w:val="000000"/>
      <w:w w:val="0"/>
      <w:sz w:val="24"/>
      <w:szCs w:val="24"/>
    </w:rPr>
  </w:style>
  <w:style w:type="paragraph" w:customStyle="1" w:styleId="NoteHead">
    <w:name w:val="Note_Head"/>
    <w:next w:val="NoteText"/>
    <w:rsid w:val="00955F17"/>
    <w:pPr>
      <w:keepNext/>
      <w:widowControl w:val="0"/>
      <w:suppressAutoHyphens/>
      <w:autoSpaceDE w:val="0"/>
      <w:autoSpaceDN w:val="0"/>
      <w:adjustRightInd w:val="0"/>
      <w:spacing w:before="140" w:after="60" w:line="280" w:lineRule="atLeast"/>
      <w:jc w:val="center"/>
    </w:pPr>
    <w:rPr>
      <w:rFonts w:ascii="Helvetica" w:eastAsia="SimSun" w:hAnsi="Helvetica" w:cs="Helvetica"/>
      <w:b/>
      <w:bCs/>
      <w:color w:val="000000"/>
      <w:w w:val="0"/>
      <w:sz w:val="24"/>
      <w:szCs w:val="24"/>
    </w:rPr>
  </w:style>
  <w:style w:type="paragraph" w:customStyle="1" w:styleId="NoteText">
    <w:name w:val="NoteText"/>
    <w:rsid w:val="00955F17"/>
    <w:pPr>
      <w:suppressAutoHyphens/>
      <w:autoSpaceDE w:val="0"/>
      <w:autoSpaceDN w:val="0"/>
      <w:adjustRightInd w:val="0"/>
      <w:spacing w:after="140" w:line="280" w:lineRule="atLeast"/>
      <w:ind w:left="1440" w:right="1440"/>
    </w:pPr>
    <w:rPr>
      <w:rFonts w:ascii="Times" w:eastAsia="SimSun" w:hAnsi="Times" w:cs="Times"/>
      <w:color w:val="000000"/>
      <w:w w:val="0"/>
      <w:sz w:val="24"/>
      <w:szCs w:val="24"/>
    </w:rPr>
  </w:style>
  <w:style w:type="paragraph" w:customStyle="1" w:styleId="ParaIndBul1Num">
    <w:name w:val="Para_Ind_Bul1/Num"/>
    <w:rsid w:val="00955F17"/>
    <w:pPr>
      <w:tabs>
        <w:tab w:val="left" w:pos="4680"/>
      </w:tabs>
      <w:suppressAutoHyphens/>
      <w:autoSpaceDE w:val="0"/>
      <w:autoSpaceDN w:val="0"/>
      <w:adjustRightInd w:val="0"/>
      <w:spacing w:after="60" w:line="280" w:lineRule="atLeast"/>
      <w:ind w:left="720"/>
    </w:pPr>
    <w:rPr>
      <w:rFonts w:ascii="Times" w:eastAsia="SimSun" w:hAnsi="Times" w:cs="Times"/>
      <w:color w:val="000000"/>
      <w:w w:val="0"/>
      <w:sz w:val="24"/>
      <w:szCs w:val="24"/>
    </w:rPr>
  </w:style>
  <w:style w:type="paragraph" w:customStyle="1" w:styleId="ParaIndBul2Alpha">
    <w:name w:val="Para_Ind_Bul2/Alpha"/>
    <w:rsid w:val="00955F17"/>
    <w:pPr>
      <w:tabs>
        <w:tab w:val="left" w:pos="1080"/>
        <w:tab w:val="left" w:pos="1800"/>
      </w:tabs>
      <w:suppressAutoHyphens/>
      <w:autoSpaceDE w:val="0"/>
      <w:autoSpaceDN w:val="0"/>
      <w:adjustRightInd w:val="0"/>
      <w:spacing w:after="60" w:line="280" w:lineRule="atLeast"/>
      <w:ind w:left="1080"/>
    </w:pPr>
    <w:rPr>
      <w:rFonts w:ascii="Times" w:eastAsia="SimSun" w:hAnsi="Times" w:cs="Times"/>
      <w:color w:val="000000"/>
      <w:w w:val="0"/>
      <w:sz w:val="24"/>
      <w:szCs w:val="24"/>
    </w:rPr>
  </w:style>
  <w:style w:type="paragraph" w:customStyle="1" w:styleId="ParaIndBul3">
    <w:name w:val="Para_Ind_Bul3"/>
    <w:rsid w:val="00955F17"/>
    <w:pPr>
      <w:tabs>
        <w:tab w:val="left" w:pos="1360"/>
      </w:tabs>
      <w:suppressAutoHyphens/>
      <w:autoSpaceDE w:val="0"/>
      <w:autoSpaceDN w:val="0"/>
      <w:adjustRightInd w:val="0"/>
      <w:spacing w:after="60" w:line="280" w:lineRule="atLeast"/>
      <w:ind w:left="1360"/>
    </w:pPr>
    <w:rPr>
      <w:rFonts w:ascii="Times" w:eastAsia="SimSun" w:hAnsi="Times" w:cs="Times"/>
      <w:color w:val="000000"/>
      <w:w w:val="0"/>
      <w:sz w:val="24"/>
      <w:szCs w:val="24"/>
    </w:rPr>
  </w:style>
  <w:style w:type="paragraph" w:customStyle="1" w:styleId="Paranote">
    <w:name w:val="Paranote"/>
    <w:rsid w:val="00955F17"/>
    <w:pPr>
      <w:tabs>
        <w:tab w:val="left" w:pos="20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TableFootnote">
    <w:name w:val="TableFootnote"/>
    <w:rsid w:val="00955F17"/>
    <w:pPr>
      <w:tabs>
        <w:tab w:val="left" w:pos="200"/>
      </w:tabs>
      <w:suppressAutoHyphens/>
      <w:autoSpaceDE w:val="0"/>
      <w:autoSpaceDN w:val="0"/>
      <w:adjustRightInd w:val="0"/>
      <w:spacing w:after="40" w:line="220" w:lineRule="atLeast"/>
      <w:ind w:left="200" w:hanging="200"/>
    </w:pPr>
    <w:rPr>
      <w:rFonts w:ascii="Helvetica" w:eastAsia="SimSun" w:hAnsi="Helvetica" w:cs="Helvetica"/>
      <w:color w:val="000000"/>
      <w:w w:val="0"/>
      <w:sz w:val="18"/>
      <w:szCs w:val="18"/>
    </w:rPr>
  </w:style>
  <w:style w:type="paragraph" w:customStyle="1" w:styleId="TableNote">
    <w:name w:val="TableNote"/>
    <w:rsid w:val="00955F17"/>
    <w:pPr>
      <w:tabs>
        <w:tab w:val="left" w:pos="500"/>
      </w:tabs>
      <w:suppressAutoHyphens/>
      <w:autoSpaceDE w:val="0"/>
      <w:autoSpaceDN w:val="0"/>
      <w:adjustRightInd w:val="0"/>
      <w:spacing w:after="40" w:line="220" w:lineRule="atLeast"/>
      <w:ind w:left="500" w:hanging="500"/>
    </w:pPr>
    <w:rPr>
      <w:rFonts w:ascii="Helvetica" w:eastAsia="SimSun" w:hAnsi="Helvetica" w:cs="Helvetica"/>
      <w:color w:val="000000"/>
      <w:w w:val="0"/>
      <w:sz w:val="18"/>
      <w:szCs w:val="18"/>
    </w:rPr>
  </w:style>
  <w:style w:type="paragraph" w:customStyle="1" w:styleId="TB1dig">
    <w:name w:val="TB1dig"/>
    <w:rsid w:val="00955F17"/>
    <w:pPr>
      <w:tabs>
        <w:tab w:val="left" w:pos="200"/>
      </w:tabs>
      <w:suppressAutoHyphens/>
      <w:autoSpaceDE w:val="0"/>
      <w:autoSpaceDN w:val="0"/>
      <w:adjustRightInd w:val="0"/>
      <w:spacing w:after="0" w:line="220" w:lineRule="atLeast"/>
      <w:ind w:left="200" w:hanging="200"/>
    </w:pPr>
    <w:rPr>
      <w:rFonts w:ascii="Helvetica" w:eastAsia="SimSun" w:hAnsi="Helvetica" w:cs="Helvetica"/>
      <w:color w:val="000000"/>
      <w:w w:val="0"/>
      <w:sz w:val="18"/>
      <w:szCs w:val="18"/>
    </w:rPr>
  </w:style>
  <w:style w:type="paragraph" w:customStyle="1" w:styleId="TB2dig">
    <w:name w:val="TB2dig"/>
    <w:rsid w:val="00955F17"/>
    <w:pPr>
      <w:tabs>
        <w:tab w:val="left" w:pos="280"/>
      </w:tabs>
      <w:suppressAutoHyphens/>
      <w:autoSpaceDE w:val="0"/>
      <w:autoSpaceDN w:val="0"/>
      <w:adjustRightInd w:val="0"/>
      <w:spacing w:after="0" w:line="220" w:lineRule="atLeast"/>
      <w:ind w:left="280" w:hanging="280"/>
    </w:pPr>
    <w:rPr>
      <w:rFonts w:ascii="Helvetica" w:eastAsia="SimSun" w:hAnsi="Helvetica" w:cs="Helvetica"/>
      <w:color w:val="000000"/>
      <w:w w:val="0"/>
      <w:sz w:val="18"/>
      <w:szCs w:val="18"/>
    </w:rPr>
  </w:style>
  <w:style w:type="paragraph" w:customStyle="1" w:styleId="TB3dig">
    <w:name w:val="TB3dig"/>
    <w:rsid w:val="00955F17"/>
    <w:pPr>
      <w:tabs>
        <w:tab w:val="left" w:pos="420"/>
      </w:tabs>
      <w:suppressAutoHyphens/>
      <w:autoSpaceDE w:val="0"/>
      <w:autoSpaceDN w:val="0"/>
      <w:adjustRightInd w:val="0"/>
      <w:spacing w:after="0" w:line="220" w:lineRule="atLeast"/>
      <w:ind w:left="420" w:hanging="420"/>
    </w:pPr>
    <w:rPr>
      <w:rFonts w:ascii="Helvetica" w:eastAsia="SimSun" w:hAnsi="Helvetica" w:cs="Helvetica"/>
      <w:color w:val="000000"/>
      <w:w w:val="0"/>
      <w:sz w:val="18"/>
      <w:szCs w:val="18"/>
    </w:rPr>
  </w:style>
  <w:style w:type="paragraph" w:customStyle="1" w:styleId="TB4dig">
    <w:name w:val="TB4dig"/>
    <w:rsid w:val="00955F17"/>
    <w:pPr>
      <w:tabs>
        <w:tab w:val="left" w:pos="500"/>
      </w:tabs>
      <w:suppressAutoHyphens/>
      <w:autoSpaceDE w:val="0"/>
      <w:autoSpaceDN w:val="0"/>
      <w:adjustRightInd w:val="0"/>
      <w:spacing w:after="0" w:line="220" w:lineRule="atLeast"/>
      <w:ind w:left="500" w:hanging="500"/>
    </w:pPr>
    <w:rPr>
      <w:rFonts w:ascii="Helvetica" w:eastAsia="SimSun" w:hAnsi="Helvetica" w:cs="Helvetica"/>
      <w:color w:val="000000"/>
      <w:w w:val="0"/>
      <w:sz w:val="18"/>
      <w:szCs w:val="18"/>
    </w:rPr>
  </w:style>
  <w:style w:type="paragraph" w:customStyle="1" w:styleId="TBHeadC">
    <w:name w:val="TBHead_C"/>
    <w:rsid w:val="00955F17"/>
    <w:pPr>
      <w:suppressAutoHyphens/>
      <w:autoSpaceDE w:val="0"/>
      <w:autoSpaceDN w:val="0"/>
      <w:adjustRightInd w:val="0"/>
      <w:spacing w:after="0" w:line="220" w:lineRule="atLeast"/>
      <w:jc w:val="center"/>
    </w:pPr>
    <w:rPr>
      <w:rFonts w:ascii="Helvetica" w:eastAsia="SimSun" w:hAnsi="Helvetica" w:cs="Helvetica"/>
      <w:b/>
      <w:bCs/>
      <w:color w:val="000000"/>
      <w:w w:val="0"/>
      <w:sz w:val="18"/>
      <w:szCs w:val="18"/>
    </w:rPr>
  </w:style>
  <w:style w:type="paragraph" w:customStyle="1" w:styleId="TBItemBul">
    <w:name w:val="TBItem_Bul"/>
    <w:rsid w:val="00955F17"/>
    <w:pPr>
      <w:tabs>
        <w:tab w:val="left" w:pos="200"/>
      </w:tabs>
      <w:suppressAutoHyphens/>
      <w:autoSpaceDE w:val="0"/>
      <w:autoSpaceDN w:val="0"/>
      <w:adjustRightInd w:val="0"/>
      <w:spacing w:after="0" w:line="220" w:lineRule="atLeast"/>
      <w:ind w:left="200" w:hanging="200"/>
    </w:pPr>
    <w:rPr>
      <w:rFonts w:ascii="Helvetica" w:eastAsia="SimSun" w:hAnsi="Helvetica" w:cs="Helvetica"/>
      <w:color w:val="000000"/>
      <w:w w:val="0"/>
      <w:sz w:val="18"/>
      <w:szCs w:val="18"/>
    </w:rPr>
  </w:style>
  <w:style w:type="paragraph" w:customStyle="1" w:styleId="TBItemC">
    <w:name w:val="TBItem_C"/>
    <w:rsid w:val="00955F17"/>
    <w:pPr>
      <w:suppressAutoHyphens/>
      <w:autoSpaceDE w:val="0"/>
      <w:autoSpaceDN w:val="0"/>
      <w:adjustRightInd w:val="0"/>
      <w:spacing w:after="0" w:line="220" w:lineRule="atLeast"/>
      <w:jc w:val="center"/>
    </w:pPr>
    <w:rPr>
      <w:rFonts w:ascii="Helvetica" w:eastAsia="SimSun" w:hAnsi="Helvetica" w:cs="Helvetica"/>
      <w:color w:val="000000"/>
      <w:w w:val="0"/>
      <w:sz w:val="18"/>
      <w:szCs w:val="18"/>
    </w:rPr>
  </w:style>
  <w:style w:type="paragraph" w:customStyle="1" w:styleId="TBItemL">
    <w:name w:val="TBItem_L"/>
    <w:rsid w:val="00955F17"/>
    <w:pPr>
      <w:tabs>
        <w:tab w:val="left" w:pos="240"/>
        <w:tab w:val="left" w:pos="460"/>
        <w:tab w:val="left" w:pos="72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TBItemR">
    <w:name w:val="TBItem_R"/>
    <w:rsid w:val="00955F17"/>
    <w:pPr>
      <w:suppressAutoHyphens/>
      <w:autoSpaceDE w:val="0"/>
      <w:autoSpaceDN w:val="0"/>
      <w:adjustRightInd w:val="0"/>
      <w:spacing w:after="0" w:line="220" w:lineRule="atLeast"/>
      <w:jc w:val="right"/>
    </w:pPr>
    <w:rPr>
      <w:rFonts w:ascii="Helvetica" w:eastAsia="SimSun" w:hAnsi="Helvetica" w:cs="Helvetica"/>
      <w:color w:val="000000"/>
      <w:w w:val="0"/>
      <w:sz w:val="18"/>
      <w:szCs w:val="18"/>
    </w:rPr>
  </w:style>
  <w:style w:type="paragraph" w:customStyle="1" w:styleId="TBTitleApp">
    <w:name w:val="TBTitle_App"/>
    <w:rsid w:val="00955F17"/>
    <w:pPr>
      <w:suppressAutoHyphens/>
      <w:autoSpaceDE w:val="0"/>
      <w:autoSpaceDN w:val="0"/>
      <w:adjustRightInd w:val="0"/>
      <w:spacing w:after="100" w:line="240" w:lineRule="atLeast"/>
      <w:jc w:val="center"/>
    </w:pPr>
    <w:rPr>
      <w:rFonts w:ascii="Helvetica" w:eastAsia="SimSun" w:hAnsi="Helvetica" w:cs="Helvetica"/>
      <w:b/>
      <w:bCs/>
      <w:color w:val="000000"/>
      <w:w w:val="0"/>
      <w:sz w:val="20"/>
      <w:szCs w:val="20"/>
    </w:rPr>
  </w:style>
  <w:style w:type="paragraph" w:customStyle="1" w:styleId="WarningHead">
    <w:name w:val="Warning_Head"/>
    <w:rsid w:val="00955F17"/>
    <w:pPr>
      <w:keepNext/>
      <w:widowControl w:val="0"/>
      <w:suppressAutoHyphens/>
      <w:autoSpaceDE w:val="0"/>
      <w:autoSpaceDN w:val="0"/>
      <w:adjustRightInd w:val="0"/>
      <w:spacing w:before="140" w:after="60" w:line="280" w:lineRule="atLeast"/>
      <w:jc w:val="center"/>
    </w:pPr>
    <w:rPr>
      <w:rFonts w:ascii="Helvetica" w:eastAsia="SimSun" w:hAnsi="Helvetica" w:cs="Helvetica"/>
      <w:b/>
      <w:bCs/>
      <w:color w:val="FF0000"/>
      <w:w w:val="0"/>
      <w:sz w:val="24"/>
      <w:szCs w:val="24"/>
    </w:rPr>
  </w:style>
  <w:style w:type="paragraph" w:customStyle="1" w:styleId="Example">
    <w:name w:val="Example"/>
    <w:rsid w:val="00955F17"/>
    <w:pPr>
      <w:keepNext/>
      <w:pBdr>
        <w:bottom w:val="single" w:sz="8" w:space="0" w:color="auto"/>
      </w:pBdr>
      <w:suppressAutoHyphens/>
      <w:autoSpaceDE w:val="0"/>
      <w:autoSpaceDN w:val="0"/>
      <w:adjustRightInd w:val="0"/>
      <w:spacing w:before="160" w:after="0" w:line="240" w:lineRule="atLeast"/>
      <w:jc w:val="center"/>
    </w:pPr>
    <w:rPr>
      <w:rFonts w:ascii="Helvetica" w:eastAsia="SimSun" w:hAnsi="Helvetica" w:cs="Helvetica"/>
      <w:b/>
      <w:bCs/>
      <w:color w:val="000000"/>
      <w:w w:val="0"/>
      <w:sz w:val="20"/>
      <w:szCs w:val="20"/>
    </w:rPr>
  </w:style>
  <w:style w:type="paragraph" w:customStyle="1" w:styleId="TBTitle">
    <w:name w:val="TBTitle"/>
    <w:rsid w:val="00955F17"/>
    <w:pPr>
      <w:suppressAutoHyphens/>
      <w:autoSpaceDE w:val="0"/>
      <w:autoSpaceDN w:val="0"/>
      <w:adjustRightInd w:val="0"/>
      <w:spacing w:after="80" w:line="240" w:lineRule="atLeast"/>
      <w:jc w:val="center"/>
    </w:pPr>
    <w:rPr>
      <w:rFonts w:ascii="Helvetica" w:eastAsia="SimSun" w:hAnsi="Helvetica" w:cs="Helvetica"/>
      <w:b/>
      <w:bCs/>
      <w:color w:val="000000"/>
      <w:w w:val="0"/>
      <w:sz w:val="20"/>
      <w:szCs w:val="20"/>
    </w:rPr>
  </w:style>
  <w:style w:type="paragraph" w:customStyle="1" w:styleId="FigTitle">
    <w:name w:val="FigTitle"/>
    <w:next w:val="ParaBody"/>
    <w:rsid w:val="00955F17"/>
    <w:pPr>
      <w:suppressAutoHyphens/>
      <w:autoSpaceDE w:val="0"/>
      <w:autoSpaceDN w:val="0"/>
      <w:adjustRightInd w:val="0"/>
      <w:spacing w:before="100" w:line="240" w:lineRule="atLeast"/>
      <w:jc w:val="center"/>
    </w:pPr>
    <w:rPr>
      <w:rFonts w:ascii="Helvetica" w:eastAsia="SimSun" w:hAnsi="Helvetica" w:cs="Helvetica"/>
      <w:b/>
      <w:bCs/>
      <w:color w:val="000000"/>
      <w:w w:val="0"/>
      <w:sz w:val="20"/>
      <w:szCs w:val="20"/>
    </w:rPr>
  </w:style>
  <w:style w:type="paragraph" w:customStyle="1" w:styleId="Equation">
    <w:name w:val="Equation"/>
    <w:rsid w:val="00955F17"/>
    <w:pPr>
      <w:tabs>
        <w:tab w:val="left" w:pos="720"/>
      </w:tabs>
      <w:suppressAutoHyphens/>
      <w:autoSpaceDE w:val="0"/>
      <w:autoSpaceDN w:val="0"/>
      <w:adjustRightInd w:val="0"/>
      <w:spacing w:before="240" w:after="160" w:line="240" w:lineRule="atLeast"/>
      <w:jc w:val="center"/>
    </w:pPr>
    <w:rPr>
      <w:rFonts w:ascii="Helvetica" w:eastAsia="SimSun" w:hAnsi="Helvetica" w:cs="Helvetica"/>
      <w:b/>
      <w:bCs/>
      <w:color w:val="000000"/>
      <w:w w:val="0"/>
      <w:sz w:val="20"/>
      <w:szCs w:val="20"/>
    </w:rPr>
  </w:style>
  <w:style w:type="paragraph" w:customStyle="1" w:styleId="GlossTerm">
    <w:name w:val="Gloss_Term"/>
    <w:rsid w:val="00955F17"/>
    <w:pPr>
      <w:tabs>
        <w:tab w:val="left" w:pos="240"/>
        <w:tab w:val="left" w:pos="460"/>
        <w:tab w:val="left" w:pos="72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GlossDef">
    <w:name w:val="Gloss_Def"/>
    <w:rsid w:val="00955F17"/>
    <w:pPr>
      <w:tabs>
        <w:tab w:val="left" w:pos="240"/>
        <w:tab w:val="left" w:pos="460"/>
        <w:tab w:val="left" w:pos="72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PartNumber">
    <w:name w:val="PartNumber"/>
    <w:rsid w:val="00955F17"/>
    <w:pPr>
      <w:widowControl w:val="0"/>
      <w:suppressAutoHyphens/>
      <w:autoSpaceDE w:val="0"/>
      <w:autoSpaceDN w:val="0"/>
      <w:adjustRightInd w:val="0"/>
      <w:spacing w:before="120" w:after="120" w:line="480" w:lineRule="atLeast"/>
      <w:jc w:val="center"/>
    </w:pPr>
    <w:rPr>
      <w:rFonts w:ascii="Helvetica" w:eastAsia="SimSun" w:hAnsi="Helvetica" w:cs="Helvetica"/>
      <w:b/>
      <w:bCs/>
      <w:color w:val="000000"/>
      <w:w w:val="0"/>
      <w:sz w:val="40"/>
      <w:szCs w:val="40"/>
    </w:rPr>
  </w:style>
  <w:style w:type="paragraph" w:customStyle="1" w:styleId="Heading10">
    <w:name w:val="Heading1"/>
    <w:next w:val="ParaBody"/>
    <w:rsid w:val="00955F17"/>
    <w:pPr>
      <w:keepNext/>
      <w:tabs>
        <w:tab w:val="left" w:pos="720"/>
      </w:tabs>
      <w:suppressAutoHyphens/>
      <w:autoSpaceDE w:val="0"/>
      <w:autoSpaceDN w:val="0"/>
      <w:adjustRightInd w:val="0"/>
      <w:spacing w:before="360" w:after="140" w:line="400" w:lineRule="atLeast"/>
    </w:pPr>
    <w:rPr>
      <w:rFonts w:ascii="Helvetica" w:eastAsia="SimSun" w:hAnsi="Helvetica" w:cs="Helvetica"/>
      <w:b/>
      <w:bCs/>
      <w:color w:val="000000"/>
      <w:w w:val="0"/>
      <w:sz w:val="36"/>
      <w:szCs w:val="36"/>
    </w:rPr>
  </w:style>
  <w:style w:type="paragraph" w:customStyle="1" w:styleId="Byline">
    <w:name w:val="Byline"/>
    <w:rsid w:val="00955F17"/>
    <w:pPr>
      <w:widowControl w:val="0"/>
      <w:tabs>
        <w:tab w:val="left" w:pos="380"/>
      </w:tabs>
      <w:suppressAutoHyphens/>
      <w:autoSpaceDE w:val="0"/>
      <w:autoSpaceDN w:val="0"/>
      <w:adjustRightInd w:val="0"/>
      <w:spacing w:before="240" w:after="0" w:line="220" w:lineRule="atLeast"/>
    </w:pPr>
    <w:rPr>
      <w:rFonts w:ascii="Helvetica" w:eastAsia="SimSun" w:hAnsi="Helvetica" w:cs="Helvetica"/>
      <w:b/>
      <w:bCs/>
      <w:color w:val="000000"/>
      <w:w w:val="0"/>
      <w:sz w:val="18"/>
      <w:szCs w:val="18"/>
    </w:rPr>
  </w:style>
  <w:style w:type="paragraph" w:customStyle="1" w:styleId="DocSubtitle">
    <w:name w:val="Doc_Subtitle"/>
    <w:next w:val="Byline"/>
    <w:rsid w:val="00955F17"/>
    <w:pPr>
      <w:widowControl w:val="0"/>
      <w:suppressAutoHyphens/>
      <w:autoSpaceDE w:val="0"/>
      <w:autoSpaceDN w:val="0"/>
      <w:adjustRightInd w:val="0"/>
      <w:spacing w:after="0" w:line="440" w:lineRule="atLeast"/>
    </w:pPr>
    <w:rPr>
      <w:rFonts w:ascii="Helvetica" w:eastAsia="SimSun" w:hAnsi="Helvetica" w:cs="Helvetica"/>
      <w:color w:val="000000"/>
      <w:w w:val="0"/>
      <w:sz w:val="36"/>
      <w:szCs w:val="36"/>
    </w:rPr>
  </w:style>
  <w:style w:type="paragraph" w:customStyle="1" w:styleId="Heading1TOC">
    <w:name w:val="Heading1TOC"/>
    <w:rsid w:val="00955F17"/>
    <w:pPr>
      <w:widowControl w:val="0"/>
      <w:tabs>
        <w:tab w:val="left" w:pos="320"/>
        <w:tab w:val="right" w:leader="dot" w:pos="4240"/>
      </w:tabs>
      <w:suppressAutoHyphens/>
      <w:autoSpaceDE w:val="0"/>
      <w:autoSpaceDN w:val="0"/>
      <w:adjustRightInd w:val="0"/>
      <w:spacing w:before="40" w:after="0" w:line="220" w:lineRule="atLeast"/>
      <w:ind w:left="320" w:hanging="180"/>
    </w:pPr>
    <w:rPr>
      <w:rFonts w:ascii="Helvetica" w:eastAsia="SimSun" w:hAnsi="Helvetica" w:cs="Helvetica"/>
      <w:b/>
      <w:bCs/>
      <w:color w:val="000000"/>
      <w:w w:val="0"/>
      <w:sz w:val="18"/>
      <w:szCs w:val="18"/>
    </w:rPr>
  </w:style>
  <w:style w:type="paragraph" w:customStyle="1" w:styleId="MasterAgreement">
    <w:name w:val="Master_Agreement"/>
    <w:rsid w:val="00955F17"/>
    <w:pPr>
      <w:widowControl w:val="0"/>
      <w:suppressAutoHyphens/>
      <w:autoSpaceDE w:val="0"/>
      <w:autoSpaceDN w:val="0"/>
      <w:adjustRightInd w:val="0"/>
      <w:spacing w:after="80" w:line="240" w:lineRule="atLeast"/>
      <w:jc w:val="center"/>
    </w:pPr>
    <w:rPr>
      <w:rFonts w:ascii="Helvetica" w:eastAsia="SimSun" w:hAnsi="Helvetica" w:cs="Helvetica"/>
      <w:b/>
      <w:bCs/>
      <w:color w:val="FF0000"/>
      <w:w w:val="0"/>
      <w:sz w:val="24"/>
      <w:szCs w:val="24"/>
    </w:rPr>
  </w:style>
  <w:style w:type="paragraph" w:customStyle="1" w:styleId="ContentsList">
    <w:name w:val="Contents List"/>
    <w:next w:val="Body"/>
    <w:rsid w:val="00955F17"/>
    <w:pPr>
      <w:tabs>
        <w:tab w:val="left" w:pos="720"/>
      </w:tabs>
      <w:suppressAutoHyphens/>
      <w:autoSpaceDE w:val="0"/>
      <w:autoSpaceDN w:val="0"/>
      <w:adjustRightInd w:val="0"/>
      <w:spacing w:before="100" w:after="100" w:line="240" w:lineRule="atLeast"/>
      <w:ind w:firstLine="140"/>
    </w:pPr>
    <w:rPr>
      <w:rFonts w:ascii="Helvetica" w:eastAsia="SimSun" w:hAnsi="Helvetica" w:cs="Helvetica"/>
      <w:b/>
      <w:bCs/>
      <w:color w:val="000000"/>
      <w:w w:val="0"/>
    </w:rPr>
  </w:style>
  <w:style w:type="paragraph" w:customStyle="1" w:styleId="DocTitle">
    <w:name w:val="Doc_Title"/>
    <w:next w:val="ParaBody"/>
    <w:rsid w:val="00955F17"/>
    <w:pPr>
      <w:keepNext/>
      <w:suppressAutoHyphens/>
      <w:autoSpaceDE w:val="0"/>
      <w:autoSpaceDN w:val="0"/>
      <w:adjustRightInd w:val="0"/>
      <w:spacing w:before="600" w:after="0" w:line="580" w:lineRule="atLeast"/>
    </w:pPr>
    <w:rPr>
      <w:rFonts w:ascii="Helvetica" w:eastAsia="SimSun" w:hAnsi="Helvetica" w:cs="Helvetica"/>
      <w:b/>
      <w:bCs/>
      <w:color w:val="000000"/>
      <w:w w:val="0"/>
      <w:sz w:val="48"/>
      <w:szCs w:val="48"/>
    </w:rPr>
  </w:style>
  <w:style w:type="character" w:customStyle="1" w:styleId="Code1">
    <w:name w:val="Code1"/>
    <w:rsid w:val="00955F17"/>
    <w:rPr>
      <w:rFonts w:ascii="Courier New" w:hAnsi="Courier New" w:cs="Courier New"/>
      <w:color w:val="000000"/>
      <w:spacing w:val="0"/>
      <w:w w:val="100"/>
      <w:sz w:val="18"/>
      <w:szCs w:val="18"/>
      <w:u w:val="none"/>
      <w:vertAlign w:val="baseline"/>
      <w:lang w:val="en-US"/>
    </w:rPr>
  </w:style>
  <w:style w:type="character" w:customStyle="1" w:styleId="CrossRefs">
    <w:name w:val="Cross Refs"/>
    <w:rsid w:val="00955F17"/>
    <w:rPr>
      <w:color w:val="0000C2"/>
    </w:rPr>
  </w:style>
  <w:style w:type="character" w:customStyle="1" w:styleId="FigureText7pt">
    <w:name w:val="Figure Text_7pt"/>
    <w:rsid w:val="00955F17"/>
    <w:rPr>
      <w:rFonts w:ascii="Helvetica" w:hAnsi="Helvetica" w:cs="Helvetica"/>
      <w:sz w:val="14"/>
      <w:szCs w:val="14"/>
    </w:rPr>
  </w:style>
  <w:style w:type="character" w:customStyle="1" w:styleId="FigureText8pt">
    <w:name w:val="Figure Text_8pt"/>
    <w:rsid w:val="00955F17"/>
    <w:rPr>
      <w:rFonts w:ascii="Helvetica" w:hAnsi="Helvetica" w:cs="Helvetica"/>
      <w:color w:val="000000"/>
      <w:spacing w:val="0"/>
      <w:w w:val="100"/>
      <w:sz w:val="16"/>
      <w:szCs w:val="16"/>
      <w:u w:val="none"/>
      <w:vertAlign w:val="baseline"/>
      <w:lang w:val="en-US"/>
    </w:rPr>
  </w:style>
  <w:style w:type="character" w:customStyle="1" w:styleId="FigureText9pt">
    <w:name w:val="Figure Text_9pt"/>
    <w:rsid w:val="00955F17"/>
    <w:rPr>
      <w:rFonts w:ascii="Helvetica" w:hAnsi="Helvetica" w:cs="Helvetica"/>
      <w:color w:val="000000"/>
      <w:spacing w:val="0"/>
      <w:w w:val="100"/>
      <w:sz w:val="18"/>
      <w:szCs w:val="18"/>
      <w:u w:val="none"/>
      <w:vertAlign w:val="baseline"/>
      <w:lang w:val="en-US"/>
    </w:rPr>
  </w:style>
  <w:style w:type="character" w:customStyle="1" w:styleId="Gray">
    <w:name w:val="Gray"/>
    <w:rsid w:val="00955F17"/>
    <w:rPr>
      <w:color w:val="808080"/>
      <w:w w:val="100"/>
      <w:u w:val="none"/>
      <w:vertAlign w:val="baseline"/>
      <w:lang w:val="en-US"/>
    </w:rPr>
  </w:style>
  <w:style w:type="character" w:customStyle="1" w:styleId="Italic">
    <w:name w:val="Italic"/>
    <w:rsid w:val="00955F17"/>
    <w:rPr>
      <w:i/>
      <w:iCs/>
    </w:rPr>
  </w:style>
  <w:style w:type="character" w:customStyle="1" w:styleId="Overbar">
    <w:name w:val="Overbar"/>
    <w:rsid w:val="00955F17"/>
  </w:style>
  <w:style w:type="character" w:customStyle="1" w:styleId="Red">
    <w:name w:val="Red"/>
    <w:rsid w:val="00955F17"/>
    <w:rPr>
      <w:color w:val="FF0000"/>
    </w:rPr>
  </w:style>
  <w:style w:type="character" w:customStyle="1" w:styleId="SmallCaps">
    <w:name w:val="SmallCaps"/>
    <w:rsid w:val="00955F17"/>
    <w:rPr>
      <w:smallCaps/>
    </w:rPr>
  </w:style>
  <w:style w:type="character" w:customStyle="1" w:styleId="Subscript">
    <w:name w:val="Subscript"/>
    <w:rsid w:val="00955F17"/>
    <w:rPr>
      <w:vertAlign w:val="subscript"/>
    </w:rPr>
  </w:style>
  <w:style w:type="character" w:customStyle="1" w:styleId="Superscript">
    <w:name w:val="Superscript"/>
    <w:rsid w:val="00955F17"/>
    <w:rPr>
      <w:vertAlign w:val="superscript"/>
    </w:rPr>
  </w:style>
  <w:style w:type="character" w:customStyle="1" w:styleId="Symbol">
    <w:name w:val="Symbol"/>
    <w:rsid w:val="00955F17"/>
    <w:rPr>
      <w:rFonts w:ascii="Symbol" w:hAnsi="Symbol" w:cs="Symbol"/>
    </w:rPr>
  </w:style>
  <w:style w:type="paragraph" w:customStyle="1" w:styleId="StyleEquationCharacterscale100">
    <w:name w:val="Style Equation + Character scale: 100%"/>
    <w:basedOn w:val="Equation"/>
    <w:autoRedefine/>
    <w:rsid w:val="00955F17"/>
    <w:pPr>
      <w:tabs>
        <w:tab w:val="left" w:leader="dot" w:pos="720"/>
      </w:tabs>
    </w:pPr>
    <w:rPr>
      <w:w w:val="100"/>
    </w:rPr>
  </w:style>
  <w:style w:type="character" w:customStyle="1" w:styleId="Emphasis1">
    <w:name w:val="Emphasis1"/>
    <w:basedOn w:val="DefaultParagraphFont"/>
    <w:rsid w:val="00955F17"/>
    <w:rPr>
      <w:i/>
      <w:w w:val="100"/>
    </w:rPr>
  </w:style>
  <w:style w:type="paragraph" w:customStyle="1" w:styleId="BackMatter">
    <w:name w:val="BackMatter"/>
    <w:rsid w:val="00955F17"/>
    <w:pPr>
      <w:spacing w:after="40" w:line="160" w:lineRule="exact"/>
    </w:pPr>
    <w:rPr>
      <w:rFonts w:ascii="Helvetica" w:eastAsia="SimSun" w:hAnsi="Helvetica" w:cs="Helvetica"/>
      <w:color w:val="000000"/>
      <w:w w:val="0"/>
      <w:sz w:val="14"/>
      <w:szCs w:val="14"/>
    </w:rPr>
  </w:style>
  <w:style w:type="paragraph" w:customStyle="1" w:styleId="BackMatterNoLeading">
    <w:name w:val="BackMatterNoLeading"/>
    <w:basedOn w:val="BackMatter"/>
    <w:rsid w:val="00955F17"/>
    <w:pPr>
      <w:spacing w:after="0"/>
    </w:pPr>
  </w:style>
  <w:style w:type="paragraph" w:customStyle="1" w:styleId="BackMatterHeading">
    <w:name w:val="BackMatterHeading"/>
    <w:basedOn w:val="BackMatter"/>
    <w:next w:val="BackMatter"/>
    <w:rsid w:val="00955F17"/>
    <w:pPr>
      <w:spacing w:before="3200"/>
    </w:pPr>
    <w:rPr>
      <w:b/>
    </w:rPr>
  </w:style>
  <w:style w:type="paragraph" w:customStyle="1" w:styleId="BackMatterFirstPara">
    <w:name w:val="BackMatterFirstPara"/>
    <w:basedOn w:val="BackMatter"/>
    <w:next w:val="BackMatter"/>
    <w:rsid w:val="00955F17"/>
    <w:pPr>
      <w:spacing w:before="3200" w:after="140"/>
    </w:pPr>
  </w:style>
  <w:style w:type="paragraph" w:customStyle="1" w:styleId="BackMatter2">
    <w:name w:val="BackMatter2"/>
    <w:basedOn w:val="BackMatter"/>
    <w:rsid w:val="00955F17"/>
    <w:pPr>
      <w:spacing w:after="140"/>
    </w:pPr>
  </w:style>
  <w:style w:type="paragraph" w:customStyle="1" w:styleId="BackMatterHeadding2">
    <w:name w:val="BackMatterHeadding2"/>
    <w:basedOn w:val="BackMatter"/>
    <w:next w:val="BackMatter"/>
    <w:rsid w:val="00955F17"/>
    <w:pPr>
      <w:spacing w:before="140"/>
    </w:pPr>
    <w:rPr>
      <w:b/>
    </w:rPr>
  </w:style>
  <w:style w:type="paragraph" w:styleId="Index1">
    <w:name w:val="index 1"/>
    <w:basedOn w:val="Normal"/>
    <w:next w:val="Normal"/>
    <w:autoRedefine/>
    <w:semiHidden/>
    <w:rsid w:val="00955F17"/>
    <w:pPr>
      <w:spacing w:after="0" w:line="240" w:lineRule="auto"/>
      <w:ind w:left="240" w:hanging="240"/>
    </w:pPr>
    <w:rPr>
      <w:rFonts w:ascii="Times New Roman" w:eastAsia="SimSun" w:hAnsi="Times New Roman" w:cs="Times New Roman"/>
      <w:sz w:val="24"/>
      <w:szCs w:val="24"/>
    </w:rPr>
  </w:style>
  <w:style w:type="paragraph" w:styleId="IndexHeading">
    <w:name w:val="index heading"/>
    <w:basedOn w:val="Normal"/>
    <w:next w:val="Index1"/>
    <w:semiHidden/>
    <w:rsid w:val="00955F17"/>
    <w:pPr>
      <w:spacing w:after="0" w:line="240" w:lineRule="auto"/>
    </w:pPr>
    <w:rPr>
      <w:rFonts w:ascii="Times New Roman" w:eastAsia="SimSun" w:hAnsi="Times New Roman" w:cs="Times New Roman"/>
      <w:sz w:val="20"/>
      <w:szCs w:val="20"/>
    </w:rPr>
  </w:style>
  <w:style w:type="paragraph" w:styleId="TOC1">
    <w:name w:val="toc 1"/>
    <w:basedOn w:val="Normal"/>
    <w:next w:val="Normal"/>
    <w:autoRedefine/>
    <w:uiPriority w:val="39"/>
    <w:rsid w:val="00955F17"/>
    <w:pPr>
      <w:spacing w:after="0" w:line="240" w:lineRule="auto"/>
    </w:pPr>
    <w:rPr>
      <w:rFonts w:ascii="Times New Roman" w:eastAsia="SimSun" w:hAnsi="Times New Roman" w:cs="Times New Roman"/>
      <w:sz w:val="24"/>
      <w:szCs w:val="24"/>
    </w:rPr>
  </w:style>
  <w:style w:type="character" w:styleId="Hyperlink">
    <w:name w:val="Hyperlink"/>
    <w:basedOn w:val="DefaultParagraphFont"/>
    <w:uiPriority w:val="99"/>
    <w:rsid w:val="00955F17"/>
    <w:rPr>
      <w:color w:val="0000FF"/>
      <w:u w:val="single"/>
    </w:rPr>
  </w:style>
  <w:style w:type="paragraph" w:styleId="TOC2">
    <w:name w:val="toc 2"/>
    <w:basedOn w:val="Normal"/>
    <w:next w:val="Normal"/>
    <w:autoRedefine/>
    <w:uiPriority w:val="39"/>
    <w:rsid w:val="007A38E8"/>
    <w:pPr>
      <w:tabs>
        <w:tab w:val="left" w:pos="1132"/>
        <w:tab w:val="right" w:leader="dot" w:pos="9350"/>
      </w:tabs>
      <w:spacing w:after="0" w:line="240" w:lineRule="auto"/>
      <w:ind w:left="240"/>
    </w:pPr>
    <w:rPr>
      <w:rFonts w:ascii="Times New Roman" w:eastAsia="SimSun" w:hAnsi="Times New Roman" w:cs="Times New Roman"/>
      <w:sz w:val="24"/>
      <w:szCs w:val="24"/>
    </w:rPr>
  </w:style>
  <w:style w:type="paragraph" w:styleId="TOC3">
    <w:name w:val="toc 3"/>
    <w:basedOn w:val="Normal"/>
    <w:next w:val="Normal"/>
    <w:autoRedefine/>
    <w:uiPriority w:val="39"/>
    <w:rsid w:val="00955F17"/>
    <w:pPr>
      <w:spacing w:after="0" w:line="240" w:lineRule="auto"/>
      <w:ind w:left="480"/>
    </w:pPr>
    <w:rPr>
      <w:rFonts w:ascii="Times New Roman" w:eastAsia="SimSun" w:hAnsi="Times New Roman" w:cs="Times New Roman"/>
      <w:sz w:val="24"/>
      <w:szCs w:val="24"/>
    </w:rPr>
  </w:style>
  <w:style w:type="paragraph" w:styleId="TOC4">
    <w:name w:val="toc 4"/>
    <w:basedOn w:val="Normal"/>
    <w:next w:val="Normal"/>
    <w:autoRedefine/>
    <w:uiPriority w:val="39"/>
    <w:rsid w:val="00955F17"/>
    <w:pPr>
      <w:spacing w:after="0" w:line="240" w:lineRule="auto"/>
      <w:ind w:left="720"/>
    </w:pPr>
    <w:rPr>
      <w:rFonts w:ascii="Times New Roman" w:eastAsia="SimSun" w:hAnsi="Times New Roman" w:cs="Times New Roman"/>
      <w:sz w:val="24"/>
      <w:szCs w:val="24"/>
    </w:rPr>
  </w:style>
  <w:style w:type="paragraph" w:styleId="BodyText3">
    <w:name w:val="Body Text 3"/>
    <w:basedOn w:val="Normal"/>
    <w:link w:val="BodyText3Char"/>
    <w:rsid w:val="00955F17"/>
    <w:pPr>
      <w:spacing w:after="120" w:line="240" w:lineRule="auto"/>
    </w:pPr>
    <w:rPr>
      <w:rFonts w:ascii="Times New Roman" w:eastAsia="SimSun" w:hAnsi="Times New Roman" w:cs="Times New Roman"/>
      <w:sz w:val="16"/>
      <w:szCs w:val="16"/>
    </w:rPr>
  </w:style>
  <w:style w:type="character" w:customStyle="1" w:styleId="BodyText3Char">
    <w:name w:val="Body Text 3 Char"/>
    <w:basedOn w:val="DefaultParagraphFont"/>
    <w:link w:val="BodyText3"/>
    <w:rsid w:val="00955F17"/>
    <w:rPr>
      <w:rFonts w:ascii="Times New Roman" w:eastAsia="SimSun" w:hAnsi="Times New Roman" w:cs="Times New Roman"/>
      <w:sz w:val="16"/>
      <w:szCs w:val="16"/>
    </w:rPr>
  </w:style>
  <w:style w:type="character" w:styleId="CommentReference">
    <w:name w:val="annotation reference"/>
    <w:basedOn w:val="DefaultParagraphFont"/>
    <w:rsid w:val="00955F17"/>
    <w:rPr>
      <w:sz w:val="16"/>
      <w:szCs w:val="16"/>
    </w:rPr>
  </w:style>
  <w:style w:type="paragraph" w:styleId="CommentText">
    <w:name w:val="annotation text"/>
    <w:basedOn w:val="Normal"/>
    <w:link w:val="CommentTextChar"/>
    <w:rsid w:val="00955F17"/>
    <w:pPr>
      <w:spacing w:after="0" w:line="240" w:lineRule="auto"/>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955F17"/>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rsid w:val="00955F17"/>
    <w:rPr>
      <w:b/>
      <w:bCs/>
    </w:rPr>
  </w:style>
  <w:style w:type="character" w:customStyle="1" w:styleId="CommentSubjectChar">
    <w:name w:val="Comment Subject Char"/>
    <w:basedOn w:val="CommentTextChar"/>
    <w:link w:val="CommentSubject"/>
    <w:rsid w:val="00955F17"/>
    <w:rPr>
      <w:rFonts w:ascii="Times New Roman" w:eastAsia="SimSun" w:hAnsi="Times New Roman" w:cs="Times New Roman"/>
      <w:b/>
      <w:bCs/>
      <w:sz w:val="20"/>
      <w:szCs w:val="20"/>
    </w:rPr>
  </w:style>
  <w:style w:type="paragraph" w:styleId="BalloonText">
    <w:name w:val="Balloon Text"/>
    <w:basedOn w:val="Normal"/>
    <w:link w:val="BalloonTextChar"/>
    <w:rsid w:val="00955F17"/>
    <w:pPr>
      <w:spacing w:after="0" w:line="240" w:lineRule="auto"/>
    </w:pPr>
    <w:rPr>
      <w:rFonts w:ascii="Tahoma" w:eastAsia="SimSun" w:hAnsi="Tahoma" w:cs="Tahoma"/>
      <w:sz w:val="16"/>
      <w:szCs w:val="16"/>
    </w:rPr>
  </w:style>
  <w:style w:type="character" w:customStyle="1" w:styleId="BalloonTextChar">
    <w:name w:val="Balloon Text Char"/>
    <w:basedOn w:val="DefaultParagraphFont"/>
    <w:link w:val="BalloonText"/>
    <w:rsid w:val="00955F17"/>
    <w:rPr>
      <w:rFonts w:ascii="Tahoma" w:eastAsia="SimSun" w:hAnsi="Tahoma" w:cs="Tahoma"/>
      <w:sz w:val="16"/>
      <w:szCs w:val="16"/>
    </w:rPr>
  </w:style>
  <w:style w:type="paragraph" w:styleId="DocumentMap">
    <w:name w:val="Document Map"/>
    <w:basedOn w:val="Normal"/>
    <w:link w:val="DocumentMapChar"/>
    <w:uiPriority w:val="99"/>
    <w:rsid w:val="00955F17"/>
    <w:pPr>
      <w:spacing w:after="0" w:line="240" w:lineRule="auto"/>
    </w:pPr>
    <w:rPr>
      <w:rFonts w:ascii="Tahoma" w:eastAsia="SimSun" w:hAnsi="Tahoma" w:cs="Tahoma"/>
      <w:sz w:val="16"/>
      <w:szCs w:val="16"/>
    </w:rPr>
  </w:style>
  <w:style w:type="character" w:customStyle="1" w:styleId="DocumentMapChar">
    <w:name w:val="Document Map Char"/>
    <w:basedOn w:val="DefaultParagraphFont"/>
    <w:link w:val="DocumentMap"/>
    <w:uiPriority w:val="99"/>
    <w:rsid w:val="00955F17"/>
    <w:rPr>
      <w:rFonts w:ascii="Tahoma" w:eastAsia="SimSun" w:hAnsi="Tahoma" w:cs="Tahoma"/>
      <w:sz w:val="16"/>
      <w:szCs w:val="16"/>
    </w:rPr>
  </w:style>
  <w:style w:type="paragraph" w:styleId="HTMLPreformatted">
    <w:name w:val="HTML Preformatted"/>
    <w:basedOn w:val="Normal"/>
    <w:link w:val="HTMLPreformattedChar"/>
    <w:uiPriority w:val="99"/>
    <w:unhideWhenUsed/>
    <w:rsid w:val="00955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55F17"/>
    <w:rPr>
      <w:rFonts w:ascii="Courier New" w:eastAsia="Times New Roman" w:hAnsi="Courier New" w:cs="Courier New"/>
      <w:sz w:val="20"/>
      <w:szCs w:val="20"/>
      <w:lang w:eastAsia="zh-CN"/>
    </w:rPr>
  </w:style>
  <w:style w:type="paragraph" w:styleId="NoSpacing">
    <w:name w:val="No Spacing"/>
    <w:qFormat/>
    <w:rsid w:val="00955F17"/>
    <w:pPr>
      <w:tabs>
        <w:tab w:val="left" w:pos="720"/>
      </w:tabs>
      <w:suppressAutoHyphens/>
      <w:spacing w:after="0" w:line="240" w:lineRule="auto"/>
    </w:pPr>
    <w:rPr>
      <w:rFonts w:ascii="Calibri" w:eastAsia="WenQuanYi Zen Hei" w:hAnsi="Calibri" w:cs="Lohit Devanagari"/>
      <w:color w:val="00000A"/>
      <w:kern w:val="1"/>
      <w:lang w:eastAsia="zh-CN" w:bidi="hi-IN"/>
    </w:rPr>
  </w:style>
  <w:style w:type="paragraph" w:customStyle="1" w:styleId="TableContents">
    <w:name w:val="Table Contents"/>
    <w:basedOn w:val="Normal"/>
    <w:rsid w:val="00955F17"/>
    <w:pPr>
      <w:widowControl w:val="0"/>
      <w:suppressLineNumbers/>
      <w:suppressAutoHyphens/>
      <w:spacing w:after="0" w:line="240" w:lineRule="auto"/>
    </w:pPr>
    <w:rPr>
      <w:rFonts w:ascii="Liberation Serif" w:eastAsia="WenQuanYi Zen Hei" w:hAnsi="Liberation Serif" w:cs="Lohit Devanagari"/>
      <w:kern w:val="1"/>
      <w:szCs w:val="24"/>
      <w:lang w:eastAsia="zh-CN" w:bidi="hi-IN"/>
    </w:rPr>
  </w:style>
  <w:style w:type="paragraph" w:styleId="BodyTextFirstIndent">
    <w:name w:val="Body Text First Indent"/>
    <w:basedOn w:val="BodyText"/>
    <w:link w:val="BodyTextFirstIndentChar"/>
    <w:rsid w:val="00955F17"/>
    <w:pPr>
      <w:keepNext w:val="0"/>
      <w:overflowPunct/>
      <w:autoSpaceDE/>
      <w:autoSpaceDN/>
      <w:adjustRightInd/>
      <w:spacing w:after="0"/>
      <w:ind w:firstLine="360"/>
    </w:pPr>
    <w:rPr>
      <w:rFonts w:eastAsia="SimSun"/>
      <w:sz w:val="24"/>
      <w:szCs w:val="24"/>
      <w:lang w:val="en-US"/>
    </w:rPr>
  </w:style>
  <w:style w:type="character" w:customStyle="1" w:styleId="BodyTextFirstIndentChar">
    <w:name w:val="Body Text First Indent Char"/>
    <w:basedOn w:val="BodyTextChar"/>
    <w:link w:val="BodyTextFirstIndent"/>
    <w:rsid w:val="00955F17"/>
    <w:rPr>
      <w:rFonts w:ascii="Times New Roman" w:eastAsia="SimSun" w:hAnsi="Times New Roman" w:cs="Times New Roman"/>
      <w:sz w:val="24"/>
      <w:szCs w:val="24"/>
      <w:lang w:val="en-GB"/>
    </w:rPr>
  </w:style>
  <w:style w:type="character" w:customStyle="1" w:styleId="SourceText">
    <w:name w:val="Source Text"/>
    <w:rsid w:val="00955F17"/>
    <w:rPr>
      <w:rFonts w:ascii="DejaVu Sans Mono" w:eastAsia="Droid Sans Fallback" w:hAnsi="DejaVu Sans Mono" w:cs="DejaVu Sans Mono"/>
    </w:rPr>
  </w:style>
  <w:style w:type="character" w:customStyle="1" w:styleId="WW8Num3z0">
    <w:name w:val="WW8Num3z0"/>
    <w:rsid w:val="00955F17"/>
    <w:rPr>
      <w:rFonts w:ascii="Wingdings 2" w:hAnsi="Wingdings 2" w:cs="OpenSymbol"/>
    </w:rPr>
  </w:style>
  <w:style w:type="character" w:customStyle="1" w:styleId="WW8Num3z1">
    <w:name w:val="WW8Num3z1"/>
    <w:rsid w:val="00955F17"/>
    <w:rPr>
      <w:rFonts w:ascii="OpenSymbol" w:hAnsi="OpenSymbol" w:cs="OpenSymbol"/>
    </w:rPr>
  </w:style>
  <w:style w:type="character" w:customStyle="1" w:styleId="WW8Num4z0">
    <w:name w:val="WW8Num4z0"/>
    <w:rsid w:val="00955F17"/>
    <w:rPr>
      <w:rFonts w:ascii="Wingdings 2" w:hAnsi="Wingdings 2" w:cs="OpenSymbol"/>
    </w:rPr>
  </w:style>
  <w:style w:type="character" w:customStyle="1" w:styleId="WW8Num4z1">
    <w:name w:val="WW8Num4z1"/>
    <w:rsid w:val="00955F17"/>
    <w:rPr>
      <w:rFonts w:ascii="OpenSymbol" w:hAnsi="OpenSymbol" w:cs="OpenSymbol"/>
    </w:rPr>
  </w:style>
  <w:style w:type="character" w:customStyle="1" w:styleId="WW8Num5z0">
    <w:name w:val="WW8Num5z0"/>
    <w:rsid w:val="00955F17"/>
    <w:rPr>
      <w:rFonts w:ascii="Wingdings" w:hAnsi="Wingdings" w:cs="OpenSymbol"/>
    </w:rPr>
  </w:style>
  <w:style w:type="character" w:customStyle="1" w:styleId="WW8Num5z1">
    <w:name w:val="WW8Num5z1"/>
    <w:rsid w:val="00955F17"/>
    <w:rPr>
      <w:rFonts w:ascii="OpenSymbol" w:hAnsi="OpenSymbol" w:cs="OpenSymbol"/>
    </w:rPr>
  </w:style>
  <w:style w:type="character" w:customStyle="1" w:styleId="WW8Num6z0">
    <w:name w:val="WW8Num6z0"/>
    <w:rsid w:val="00955F17"/>
    <w:rPr>
      <w:rFonts w:ascii="Wingdings 2" w:hAnsi="Wingdings 2" w:cs="OpenSymbol"/>
    </w:rPr>
  </w:style>
  <w:style w:type="character" w:customStyle="1" w:styleId="WW8Num6z1">
    <w:name w:val="WW8Num6z1"/>
    <w:rsid w:val="00955F17"/>
    <w:rPr>
      <w:rFonts w:ascii="OpenSymbol" w:hAnsi="OpenSymbol" w:cs="OpenSymbol"/>
    </w:rPr>
  </w:style>
  <w:style w:type="character" w:customStyle="1" w:styleId="WW8Num7z0">
    <w:name w:val="WW8Num7z0"/>
    <w:rsid w:val="00955F17"/>
    <w:rPr>
      <w:rFonts w:ascii="Wingdings 2" w:hAnsi="Wingdings 2" w:cs="OpenSymbol"/>
    </w:rPr>
  </w:style>
  <w:style w:type="character" w:customStyle="1" w:styleId="WW8Num7z1">
    <w:name w:val="WW8Num7z1"/>
    <w:rsid w:val="00955F17"/>
    <w:rPr>
      <w:rFonts w:ascii="OpenSymbol" w:hAnsi="OpenSymbol" w:cs="OpenSymbol"/>
    </w:rPr>
  </w:style>
  <w:style w:type="character" w:customStyle="1" w:styleId="WW8Num8z0">
    <w:name w:val="WW8Num8z0"/>
    <w:rsid w:val="00955F17"/>
    <w:rPr>
      <w:rFonts w:ascii="Wingdings 2" w:hAnsi="Wingdings 2" w:cs="OpenSymbol"/>
    </w:rPr>
  </w:style>
  <w:style w:type="character" w:customStyle="1" w:styleId="WW8Num8z1">
    <w:name w:val="WW8Num8z1"/>
    <w:rsid w:val="00955F17"/>
    <w:rPr>
      <w:rFonts w:ascii="OpenSymbol" w:hAnsi="OpenSymbol" w:cs="OpenSymbol"/>
    </w:rPr>
  </w:style>
  <w:style w:type="character" w:customStyle="1" w:styleId="WW8Num9z0">
    <w:name w:val="WW8Num9z0"/>
    <w:rsid w:val="00955F17"/>
    <w:rPr>
      <w:rFonts w:ascii="Wingdings" w:hAnsi="Wingdings" w:cs="OpenSymbol"/>
    </w:rPr>
  </w:style>
  <w:style w:type="character" w:customStyle="1" w:styleId="WW8Num9z1">
    <w:name w:val="WW8Num9z1"/>
    <w:rsid w:val="00955F17"/>
    <w:rPr>
      <w:rFonts w:ascii="OpenSymbol" w:hAnsi="OpenSymbol" w:cs="OpenSymbol"/>
    </w:rPr>
  </w:style>
  <w:style w:type="character" w:customStyle="1" w:styleId="WW8Num10z0">
    <w:name w:val="WW8Num10z0"/>
    <w:rsid w:val="00955F17"/>
    <w:rPr>
      <w:rFonts w:ascii="Wingdings 2" w:hAnsi="Wingdings 2" w:cs="OpenSymbol"/>
    </w:rPr>
  </w:style>
  <w:style w:type="character" w:customStyle="1" w:styleId="WW8Num10z1">
    <w:name w:val="WW8Num10z1"/>
    <w:rsid w:val="00955F17"/>
    <w:rPr>
      <w:rFonts w:ascii="OpenSymbol" w:hAnsi="OpenSymbol" w:cs="OpenSymbol"/>
    </w:rPr>
  </w:style>
  <w:style w:type="character" w:customStyle="1" w:styleId="WW8Num11z0">
    <w:name w:val="WW8Num11z0"/>
    <w:rsid w:val="00955F17"/>
    <w:rPr>
      <w:rFonts w:ascii="Wingdings" w:hAnsi="Wingdings" w:cs="OpenSymbol"/>
    </w:rPr>
  </w:style>
  <w:style w:type="character" w:customStyle="1" w:styleId="WW8Num11z1">
    <w:name w:val="WW8Num11z1"/>
    <w:rsid w:val="00955F17"/>
    <w:rPr>
      <w:rFonts w:ascii="OpenSymbol" w:hAnsi="OpenSymbol" w:cs="OpenSymbol"/>
    </w:rPr>
  </w:style>
  <w:style w:type="character" w:customStyle="1" w:styleId="WW8Num12z0">
    <w:name w:val="WW8Num12z0"/>
    <w:rsid w:val="00955F17"/>
    <w:rPr>
      <w:rFonts w:ascii="Wingdings 2" w:hAnsi="Wingdings 2" w:cs="OpenSymbol"/>
    </w:rPr>
  </w:style>
  <w:style w:type="character" w:customStyle="1" w:styleId="WW8Num12z1">
    <w:name w:val="WW8Num12z1"/>
    <w:rsid w:val="00955F17"/>
    <w:rPr>
      <w:rFonts w:ascii="OpenSymbol" w:hAnsi="OpenSymbol" w:cs="OpenSymbol"/>
    </w:rPr>
  </w:style>
  <w:style w:type="character" w:customStyle="1" w:styleId="WW8Num13z0">
    <w:name w:val="WW8Num13z0"/>
    <w:rsid w:val="00955F17"/>
    <w:rPr>
      <w:rFonts w:ascii="Wingdings 2" w:hAnsi="Wingdings 2" w:cs="OpenSymbol"/>
    </w:rPr>
  </w:style>
  <w:style w:type="character" w:customStyle="1" w:styleId="WW8Num13z1">
    <w:name w:val="WW8Num13z1"/>
    <w:rsid w:val="00955F17"/>
    <w:rPr>
      <w:rFonts w:ascii="OpenSymbol" w:hAnsi="OpenSymbol" w:cs="OpenSymbol"/>
    </w:rPr>
  </w:style>
  <w:style w:type="character" w:customStyle="1" w:styleId="WW8Num15z0">
    <w:name w:val="WW8Num15z0"/>
    <w:rsid w:val="00955F17"/>
    <w:rPr>
      <w:rFonts w:ascii="Wingdings 2" w:hAnsi="Wingdings 2" w:cs="OpenSymbol"/>
    </w:rPr>
  </w:style>
  <w:style w:type="character" w:customStyle="1" w:styleId="WW8Num15z1">
    <w:name w:val="WW8Num15z1"/>
    <w:rsid w:val="00955F17"/>
    <w:rPr>
      <w:rFonts w:ascii="OpenSymbol" w:hAnsi="OpenSymbol" w:cs="OpenSymbol"/>
    </w:rPr>
  </w:style>
  <w:style w:type="character" w:customStyle="1" w:styleId="WW8Num16z0">
    <w:name w:val="WW8Num16z0"/>
    <w:rsid w:val="00955F17"/>
    <w:rPr>
      <w:rFonts w:ascii="Wingdings 2" w:hAnsi="Wingdings 2" w:cs="OpenSymbol"/>
    </w:rPr>
  </w:style>
  <w:style w:type="character" w:customStyle="1" w:styleId="WW8Num16z1">
    <w:name w:val="WW8Num16z1"/>
    <w:rsid w:val="00955F17"/>
    <w:rPr>
      <w:rFonts w:ascii="OpenSymbol" w:hAnsi="OpenSymbol" w:cs="OpenSymbol"/>
    </w:rPr>
  </w:style>
  <w:style w:type="character" w:customStyle="1" w:styleId="WW8Num18z0">
    <w:name w:val="WW8Num18z0"/>
    <w:rsid w:val="00955F17"/>
    <w:rPr>
      <w:rFonts w:ascii="Wingdings" w:hAnsi="Wingdings" w:cs="OpenSymbol"/>
    </w:rPr>
  </w:style>
  <w:style w:type="character" w:customStyle="1" w:styleId="WW8Num18z1">
    <w:name w:val="WW8Num18z1"/>
    <w:rsid w:val="00955F17"/>
    <w:rPr>
      <w:rFonts w:ascii="Symbol" w:hAnsi="Symbol" w:cs="OpenSymbol"/>
    </w:rPr>
  </w:style>
  <w:style w:type="character" w:customStyle="1" w:styleId="WW8Num19z0">
    <w:name w:val="WW8Num19z0"/>
    <w:rsid w:val="00955F17"/>
    <w:rPr>
      <w:rFonts w:ascii="Symbol" w:hAnsi="Symbol" w:cs="OpenSymbol"/>
    </w:rPr>
  </w:style>
  <w:style w:type="character" w:customStyle="1" w:styleId="WW8Num19z1">
    <w:name w:val="WW8Num19z1"/>
    <w:rsid w:val="00955F17"/>
    <w:rPr>
      <w:rFonts w:ascii="OpenSymbol" w:hAnsi="OpenSymbol" w:cs="OpenSymbol"/>
    </w:rPr>
  </w:style>
  <w:style w:type="character" w:customStyle="1" w:styleId="WW8Num19z3">
    <w:name w:val="WW8Num19z3"/>
    <w:rsid w:val="00955F17"/>
    <w:rPr>
      <w:rFonts w:ascii="Wingdings 2" w:hAnsi="Wingdings 2" w:cs="OpenSymbol"/>
    </w:rPr>
  </w:style>
  <w:style w:type="character" w:customStyle="1" w:styleId="Absatz-Standardschriftart">
    <w:name w:val="Absatz-Standardschriftart"/>
    <w:rsid w:val="00955F17"/>
  </w:style>
  <w:style w:type="character" w:customStyle="1" w:styleId="WW-Absatz-Standardschriftart">
    <w:name w:val="WW-Absatz-Standardschriftart"/>
    <w:rsid w:val="00955F17"/>
  </w:style>
  <w:style w:type="character" w:customStyle="1" w:styleId="WW-Absatz-Standardschriftart1">
    <w:name w:val="WW-Absatz-Standardschriftart1"/>
    <w:rsid w:val="00955F17"/>
  </w:style>
  <w:style w:type="character" w:customStyle="1" w:styleId="WW8Num14z0">
    <w:name w:val="WW8Num14z0"/>
    <w:rsid w:val="00955F17"/>
    <w:rPr>
      <w:rFonts w:ascii="Wingdings 2" w:hAnsi="Wingdings 2" w:cs="OpenSymbol"/>
    </w:rPr>
  </w:style>
  <w:style w:type="character" w:customStyle="1" w:styleId="WW8Num14z1">
    <w:name w:val="WW8Num14z1"/>
    <w:rsid w:val="00955F17"/>
    <w:rPr>
      <w:rFonts w:ascii="OpenSymbol" w:hAnsi="OpenSymbol" w:cs="OpenSymbol"/>
    </w:rPr>
  </w:style>
  <w:style w:type="character" w:customStyle="1" w:styleId="WW8Num17z0">
    <w:name w:val="WW8Num17z0"/>
    <w:rsid w:val="00955F17"/>
    <w:rPr>
      <w:rFonts w:ascii="Symbol" w:hAnsi="Symbol" w:cs="OpenSymbol"/>
    </w:rPr>
  </w:style>
  <w:style w:type="character" w:customStyle="1" w:styleId="WW8Num17z1">
    <w:name w:val="WW8Num17z1"/>
    <w:rsid w:val="00955F17"/>
    <w:rPr>
      <w:rFonts w:ascii="OpenSymbol" w:hAnsi="OpenSymbol" w:cs="OpenSymbol"/>
    </w:rPr>
  </w:style>
  <w:style w:type="character" w:customStyle="1" w:styleId="WW8Num20z0">
    <w:name w:val="WW8Num20z0"/>
    <w:rsid w:val="00955F17"/>
    <w:rPr>
      <w:rFonts w:ascii="Symbol" w:hAnsi="Symbol" w:cs="OpenSymbol"/>
    </w:rPr>
  </w:style>
  <w:style w:type="character" w:customStyle="1" w:styleId="WW8Num20z1">
    <w:name w:val="WW8Num20z1"/>
    <w:rsid w:val="00955F17"/>
    <w:rPr>
      <w:rFonts w:ascii="OpenSymbol" w:hAnsi="OpenSymbol" w:cs="OpenSymbol"/>
    </w:rPr>
  </w:style>
  <w:style w:type="character" w:customStyle="1" w:styleId="WW8Num21z0">
    <w:name w:val="WW8Num21z0"/>
    <w:rsid w:val="00955F17"/>
    <w:rPr>
      <w:rFonts w:ascii="Wingdings" w:hAnsi="Wingdings" w:cs="OpenSymbol"/>
    </w:rPr>
  </w:style>
  <w:style w:type="character" w:customStyle="1" w:styleId="WW8Num21z1">
    <w:name w:val="WW8Num21z1"/>
    <w:rsid w:val="00955F17"/>
    <w:rPr>
      <w:rFonts w:ascii="OpenSymbol" w:hAnsi="OpenSymbol" w:cs="OpenSymbol"/>
    </w:rPr>
  </w:style>
  <w:style w:type="character" w:customStyle="1" w:styleId="WW8Num21z3">
    <w:name w:val="WW8Num21z3"/>
    <w:rsid w:val="00955F17"/>
    <w:rPr>
      <w:rFonts w:ascii="Wingdings 2" w:hAnsi="Wingdings 2" w:cs="OpenSymbol"/>
    </w:rPr>
  </w:style>
  <w:style w:type="character" w:customStyle="1" w:styleId="WW-Absatz-Standardschriftart11">
    <w:name w:val="WW-Absatz-Standardschriftart11"/>
    <w:rsid w:val="00955F17"/>
  </w:style>
  <w:style w:type="character" w:customStyle="1" w:styleId="WW-Absatz-Standardschriftart111">
    <w:name w:val="WW-Absatz-Standardschriftart111"/>
    <w:rsid w:val="00955F17"/>
  </w:style>
  <w:style w:type="character" w:customStyle="1" w:styleId="WW-Absatz-Standardschriftart1111">
    <w:name w:val="WW-Absatz-Standardschriftart1111"/>
    <w:rsid w:val="00955F17"/>
  </w:style>
  <w:style w:type="character" w:customStyle="1" w:styleId="WW-Absatz-Standardschriftart11111">
    <w:name w:val="WW-Absatz-Standardschriftart11111"/>
    <w:rsid w:val="00955F17"/>
  </w:style>
  <w:style w:type="character" w:customStyle="1" w:styleId="WW-DefaultParagraphFont">
    <w:name w:val="WW-Default Paragraph Font"/>
    <w:rsid w:val="00955F17"/>
  </w:style>
  <w:style w:type="character" w:customStyle="1" w:styleId="WW-Absatz-Standardschriftart111111">
    <w:name w:val="WW-Absatz-Standardschriftart111111"/>
    <w:rsid w:val="00955F17"/>
  </w:style>
  <w:style w:type="character" w:customStyle="1" w:styleId="WW8Num2z0">
    <w:name w:val="WW8Num2z0"/>
    <w:rsid w:val="00955F17"/>
    <w:rPr>
      <w:rFonts w:ascii="Symbol" w:hAnsi="Symbol" w:cs="OpenSymbol"/>
    </w:rPr>
  </w:style>
  <w:style w:type="character" w:customStyle="1" w:styleId="WW-Absatz-Standardschriftart1111111">
    <w:name w:val="WW-Absatz-Standardschriftart1111111"/>
    <w:rsid w:val="00955F17"/>
  </w:style>
  <w:style w:type="character" w:customStyle="1" w:styleId="WW-Absatz-Standardschriftart11111111">
    <w:name w:val="WW-Absatz-Standardschriftart11111111"/>
    <w:rsid w:val="00955F17"/>
  </w:style>
  <w:style w:type="character" w:customStyle="1" w:styleId="WW-Absatz-Standardschriftart111111111">
    <w:name w:val="WW-Absatz-Standardschriftart111111111"/>
    <w:rsid w:val="00955F17"/>
  </w:style>
  <w:style w:type="character" w:customStyle="1" w:styleId="WW-Absatz-Standardschriftart1111111111">
    <w:name w:val="WW-Absatz-Standardschriftart1111111111"/>
    <w:rsid w:val="00955F17"/>
  </w:style>
  <w:style w:type="character" w:customStyle="1" w:styleId="WW-Absatz-Standardschriftart11111111111">
    <w:name w:val="WW-Absatz-Standardschriftart11111111111"/>
    <w:rsid w:val="00955F17"/>
  </w:style>
  <w:style w:type="character" w:customStyle="1" w:styleId="WW-Absatz-Standardschriftart111111111111">
    <w:name w:val="WW-Absatz-Standardschriftart111111111111"/>
    <w:rsid w:val="00955F17"/>
  </w:style>
  <w:style w:type="character" w:customStyle="1" w:styleId="WW8Num3z3">
    <w:name w:val="WW8Num3z3"/>
    <w:rsid w:val="00955F17"/>
    <w:rPr>
      <w:rFonts w:ascii="Wingdings 2" w:hAnsi="Wingdings 2" w:cs="Wingdings 2"/>
    </w:rPr>
  </w:style>
  <w:style w:type="character" w:customStyle="1" w:styleId="WW8Num9z3">
    <w:name w:val="WW8Num9z3"/>
    <w:rsid w:val="00955F17"/>
    <w:rPr>
      <w:rFonts w:ascii="Wingdings 2" w:hAnsi="Wingdings 2" w:cs="OpenSymbol"/>
    </w:rPr>
  </w:style>
  <w:style w:type="character" w:customStyle="1" w:styleId="WW-Absatz-Standardschriftart1111111111111">
    <w:name w:val="WW-Absatz-Standardschriftart1111111111111"/>
    <w:rsid w:val="00955F17"/>
  </w:style>
  <w:style w:type="character" w:customStyle="1" w:styleId="WW-Absatz-Standardschriftart11111111111111">
    <w:name w:val="WW-Absatz-Standardschriftart11111111111111"/>
    <w:rsid w:val="00955F17"/>
  </w:style>
  <w:style w:type="character" w:customStyle="1" w:styleId="WW-Absatz-Standardschriftart111111111111111">
    <w:name w:val="WW-Absatz-Standardschriftart111111111111111"/>
    <w:rsid w:val="00955F17"/>
  </w:style>
  <w:style w:type="character" w:customStyle="1" w:styleId="WW-Absatz-Standardschriftart1111111111111111">
    <w:name w:val="WW-Absatz-Standardschriftart1111111111111111"/>
    <w:rsid w:val="00955F17"/>
  </w:style>
  <w:style w:type="character" w:customStyle="1" w:styleId="WW-Absatz-Standardschriftart11111111111111111">
    <w:name w:val="WW-Absatz-Standardschriftart11111111111111111"/>
    <w:rsid w:val="00955F17"/>
  </w:style>
  <w:style w:type="character" w:customStyle="1" w:styleId="WW-Absatz-Standardschriftart111111111111111111">
    <w:name w:val="WW-Absatz-Standardschriftart111111111111111111"/>
    <w:rsid w:val="00955F17"/>
  </w:style>
  <w:style w:type="character" w:customStyle="1" w:styleId="WW-Absatz-Standardschriftart1111111111111111111">
    <w:name w:val="WW-Absatz-Standardschriftart1111111111111111111"/>
    <w:rsid w:val="00955F17"/>
  </w:style>
  <w:style w:type="character" w:customStyle="1" w:styleId="WW-Absatz-Standardschriftart11111111111111111111">
    <w:name w:val="WW-Absatz-Standardschriftart11111111111111111111"/>
    <w:rsid w:val="00955F17"/>
  </w:style>
  <w:style w:type="character" w:customStyle="1" w:styleId="WW-Absatz-Standardschriftart111111111111111111111">
    <w:name w:val="WW-Absatz-Standardschriftart111111111111111111111"/>
    <w:rsid w:val="00955F17"/>
  </w:style>
  <w:style w:type="character" w:customStyle="1" w:styleId="WW-Absatz-Standardschriftart1111111111111111111111">
    <w:name w:val="WW-Absatz-Standardschriftart1111111111111111111111"/>
    <w:rsid w:val="00955F17"/>
  </w:style>
  <w:style w:type="character" w:customStyle="1" w:styleId="WW-Absatz-Standardschriftart11111111111111111111111">
    <w:name w:val="WW-Absatz-Standardschriftart11111111111111111111111"/>
    <w:rsid w:val="00955F17"/>
  </w:style>
  <w:style w:type="character" w:customStyle="1" w:styleId="WW8Num11z3">
    <w:name w:val="WW8Num11z3"/>
    <w:rsid w:val="00955F17"/>
    <w:rPr>
      <w:rFonts w:ascii="Wingdings 2" w:hAnsi="Wingdings 2" w:cs="OpenSymbol"/>
    </w:rPr>
  </w:style>
  <w:style w:type="character" w:customStyle="1" w:styleId="WW-Absatz-Standardschriftart111111111111111111111111">
    <w:name w:val="WW-Absatz-Standardschriftart111111111111111111111111"/>
    <w:rsid w:val="00955F17"/>
  </w:style>
  <w:style w:type="character" w:customStyle="1" w:styleId="WW8Num5z3">
    <w:name w:val="WW8Num5z3"/>
    <w:rsid w:val="00955F17"/>
    <w:rPr>
      <w:rFonts w:ascii="Wingdings 2" w:hAnsi="Wingdings 2" w:cs="OpenSymbol"/>
    </w:rPr>
  </w:style>
  <w:style w:type="character" w:customStyle="1" w:styleId="WW8Num7z4">
    <w:name w:val="WW8Num7z4"/>
    <w:rsid w:val="00955F17"/>
    <w:rPr>
      <w:rFonts w:ascii="Wingdings 2" w:hAnsi="Wingdings 2" w:cs="OpenSymbol"/>
    </w:rPr>
  </w:style>
  <w:style w:type="character" w:customStyle="1" w:styleId="WW-Absatz-Standardschriftart1111111111111111111111111">
    <w:name w:val="WW-Absatz-Standardschriftart1111111111111111111111111"/>
    <w:rsid w:val="00955F17"/>
  </w:style>
  <w:style w:type="character" w:customStyle="1" w:styleId="NumberingSymbols">
    <w:name w:val="Numbering Symbols"/>
    <w:rsid w:val="00955F17"/>
  </w:style>
  <w:style w:type="character" w:customStyle="1" w:styleId="Bullets">
    <w:name w:val="Bullets"/>
    <w:rsid w:val="00955F17"/>
    <w:rPr>
      <w:rFonts w:ascii="OpenSymbol" w:eastAsia="OpenSymbol" w:hAnsi="OpenSymbol" w:cs="OpenSymbol"/>
    </w:rPr>
  </w:style>
  <w:style w:type="character" w:customStyle="1" w:styleId="IndexLink">
    <w:name w:val="Index Link"/>
    <w:rsid w:val="00955F17"/>
  </w:style>
  <w:style w:type="paragraph" w:customStyle="1" w:styleId="Heading">
    <w:name w:val="Heading"/>
    <w:basedOn w:val="Normal"/>
    <w:next w:val="BodyText"/>
    <w:rsid w:val="00955F17"/>
    <w:pPr>
      <w:keepNext/>
      <w:widowControl w:val="0"/>
      <w:suppressAutoHyphens/>
      <w:spacing w:before="240" w:after="120" w:line="240" w:lineRule="auto"/>
    </w:pPr>
    <w:rPr>
      <w:rFonts w:ascii="Liberation Sans" w:eastAsia="WenQuanYi Zen Hei" w:hAnsi="Liberation Sans" w:cs="Lohit Devanagari"/>
      <w:kern w:val="1"/>
      <w:sz w:val="28"/>
      <w:szCs w:val="28"/>
      <w:lang w:eastAsia="zh-CN" w:bidi="hi-IN"/>
    </w:rPr>
  </w:style>
  <w:style w:type="paragraph" w:styleId="List">
    <w:name w:val="List"/>
    <w:basedOn w:val="BodyText"/>
    <w:rsid w:val="00955F17"/>
    <w:pPr>
      <w:keepNext w:val="0"/>
      <w:widowControl w:val="0"/>
      <w:suppressAutoHyphens/>
      <w:overflowPunct/>
      <w:autoSpaceDE/>
      <w:autoSpaceDN/>
      <w:adjustRightInd/>
      <w:spacing w:after="120"/>
    </w:pPr>
    <w:rPr>
      <w:rFonts w:ascii="Liberation Serif" w:eastAsia="WenQuanYi Zen Hei" w:hAnsi="Liberation Serif" w:cs="Lohit Devanagari"/>
      <w:kern w:val="1"/>
      <w:sz w:val="22"/>
      <w:szCs w:val="24"/>
      <w:lang w:val="en-US" w:eastAsia="zh-CN" w:bidi="hi-IN"/>
    </w:rPr>
  </w:style>
  <w:style w:type="paragraph" w:customStyle="1" w:styleId="Index">
    <w:name w:val="Index"/>
    <w:basedOn w:val="Normal"/>
    <w:rsid w:val="00955F17"/>
    <w:pPr>
      <w:widowControl w:val="0"/>
      <w:suppressLineNumbers/>
      <w:suppressAutoHyphens/>
      <w:spacing w:after="0" w:line="240" w:lineRule="auto"/>
    </w:pPr>
    <w:rPr>
      <w:rFonts w:ascii="Liberation Serif" w:eastAsia="WenQuanYi Zen Hei" w:hAnsi="Liberation Serif" w:cs="Lohit Devanagari"/>
      <w:kern w:val="1"/>
      <w:szCs w:val="24"/>
      <w:lang w:eastAsia="zh-CN" w:bidi="hi-IN"/>
    </w:rPr>
  </w:style>
  <w:style w:type="paragraph" w:customStyle="1" w:styleId="Hangingindent">
    <w:name w:val="Hanging indent"/>
    <w:basedOn w:val="BodyText"/>
    <w:rsid w:val="00955F17"/>
    <w:pPr>
      <w:keepNext w:val="0"/>
      <w:widowControl w:val="0"/>
      <w:tabs>
        <w:tab w:val="left" w:pos="0"/>
      </w:tabs>
      <w:suppressAutoHyphens/>
      <w:overflowPunct/>
      <w:autoSpaceDE/>
      <w:autoSpaceDN/>
      <w:adjustRightInd/>
      <w:spacing w:after="0"/>
      <w:ind w:left="567" w:hanging="283"/>
    </w:pPr>
    <w:rPr>
      <w:rFonts w:ascii="Liberation Serif" w:eastAsia="WenQuanYi Zen Hei" w:hAnsi="Liberation Serif" w:cs="Lohit Devanagari"/>
      <w:kern w:val="1"/>
      <w:sz w:val="22"/>
      <w:szCs w:val="24"/>
      <w:lang w:val="en-US" w:eastAsia="zh-CN" w:bidi="hi-IN"/>
    </w:rPr>
  </w:style>
  <w:style w:type="paragraph" w:customStyle="1" w:styleId="TableHeading">
    <w:name w:val="Table Heading"/>
    <w:basedOn w:val="TableContents"/>
    <w:rsid w:val="00955F17"/>
    <w:pPr>
      <w:jc w:val="center"/>
    </w:pPr>
    <w:rPr>
      <w:b/>
      <w:bCs/>
    </w:rPr>
  </w:style>
  <w:style w:type="paragraph" w:customStyle="1" w:styleId="Heading100">
    <w:name w:val="Heading 10"/>
    <w:basedOn w:val="Heading"/>
    <w:next w:val="BodyText"/>
    <w:rsid w:val="00955F17"/>
    <w:pPr>
      <w:tabs>
        <w:tab w:val="num" w:pos="576"/>
      </w:tabs>
      <w:ind w:left="432" w:hanging="432"/>
    </w:pPr>
    <w:rPr>
      <w:b/>
      <w:bCs/>
      <w:sz w:val="21"/>
      <w:szCs w:val="21"/>
    </w:rPr>
  </w:style>
  <w:style w:type="paragraph" w:styleId="TOCHeading">
    <w:name w:val="TOC Heading"/>
    <w:basedOn w:val="Heading1"/>
    <w:next w:val="Normal"/>
    <w:uiPriority w:val="39"/>
    <w:qFormat/>
    <w:rsid w:val="00955F17"/>
    <w:pPr>
      <w:spacing w:before="480"/>
    </w:pPr>
    <w:rPr>
      <w:rFonts w:ascii="Cambria" w:eastAsia="PMingLiU" w:hAnsi="Cambria" w:cs="Times New Roman"/>
      <w:b w:val="0"/>
      <w:bCs/>
      <w:color w:val="365F91"/>
      <w:kern w:val="1"/>
      <w:sz w:val="28"/>
      <w:szCs w:val="28"/>
      <w:lang w:eastAsia="zh-CN"/>
    </w:rPr>
  </w:style>
  <w:style w:type="paragraph" w:styleId="TOC5">
    <w:name w:val="toc 5"/>
    <w:basedOn w:val="Index"/>
    <w:uiPriority w:val="39"/>
    <w:rsid w:val="00955F17"/>
    <w:pPr>
      <w:tabs>
        <w:tab w:val="right" w:leader="dot" w:pos="8506"/>
      </w:tabs>
      <w:ind w:left="1132"/>
    </w:pPr>
  </w:style>
  <w:style w:type="paragraph" w:styleId="TOC6">
    <w:name w:val="toc 6"/>
    <w:basedOn w:val="Index"/>
    <w:uiPriority w:val="39"/>
    <w:rsid w:val="00955F17"/>
    <w:pPr>
      <w:tabs>
        <w:tab w:val="right" w:leader="dot" w:pos="8223"/>
      </w:tabs>
      <w:ind w:left="1415"/>
    </w:pPr>
  </w:style>
  <w:style w:type="paragraph" w:styleId="TOC7">
    <w:name w:val="toc 7"/>
    <w:basedOn w:val="Index"/>
    <w:uiPriority w:val="39"/>
    <w:rsid w:val="00955F17"/>
    <w:pPr>
      <w:tabs>
        <w:tab w:val="right" w:leader="dot" w:pos="7940"/>
      </w:tabs>
      <w:ind w:left="1698"/>
    </w:pPr>
  </w:style>
  <w:style w:type="paragraph" w:styleId="TOC8">
    <w:name w:val="toc 8"/>
    <w:basedOn w:val="Index"/>
    <w:uiPriority w:val="39"/>
    <w:rsid w:val="00955F17"/>
    <w:pPr>
      <w:tabs>
        <w:tab w:val="right" w:leader="dot" w:pos="7657"/>
      </w:tabs>
      <w:ind w:left="1981"/>
    </w:pPr>
  </w:style>
  <w:style w:type="paragraph" w:styleId="TOC9">
    <w:name w:val="toc 9"/>
    <w:basedOn w:val="Index"/>
    <w:uiPriority w:val="39"/>
    <w:rsid w:val="00955F17"/>
    <w:pPr>
      <w:tabs>
        <w:tab w:val="right" w:leader="dot" w:pos="7374"/>
      </w:tabs>
      <w:ind w:left="2264"/>
    </w:pPr>
  </w:style>
  <w:style w:type="paragraph" w:customStyle="1" w:styleId="Contents10">
    <w:name w:val="Contents 10"/>
    <w:basedOn w:val="Index"/>
    <w:rsid w:val="00955F17"/>
    <w:pPr>
      <w:tabs>
        <w:tab w:val="right" w:leader="dot" w:pos="7091"/>
      </w:tabs>
      <w:ind w:left="2547"/>
    </w:pPr>
  </w:style>
  <w:style w:type="character" w:styleId="Emphasis">
    <w:name w:val="Emphasis"/>
    <w:basedOn w:val="DefaultParagraphFont"/>
    <w:qFormat/>
    <w:rsid w:val="00955F17"/>
    <w:rPr>
      <w:i/>
      <w:iCs/>
    </w:rPr>
  </w:style>
  <w:style w:type="paragraph" w:customStyle="1" w:styleId="Default">
    <w:name w:val="Default"/>
    <w:rsid w:val="00955F17"/>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PlainText">
    <w:name w:val="Plain Text"/>
    <w:basedOn w:val="Normal"/>
    <w:link w:val="PlainTextChar"/>
    <w:uiPriority w:val="99"/>
    <w:unhideWhenUsed/>
    <w:rsid w:val="00955F17"/>
    <w:pPr>
      <w:spacing w:after="0" w:line="240" w:lineRule="auto"/>
    </w:pPr>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955F17"/>
    <w:rPr>
      <w:rFonts w:ascii="Consolas" w:eastAsiaTheme="minorEastAsia" w:hAnsi="Consolas" w:cs="Consolas"/>
      <w:sz w:val="21"/>
      <w:szCs w:val="21"/>
      <w:lang w:eastAsia="zh-CN"/>
    </w:rPr>
  </w:style>
  <w:style w:type="character" w:styleId="FollowedHyperlink">
    <w:name w:val="FollowedHyperlink"/>
    <w:basedOn w:val="DefaultParagraphFont"/>
    <w:rsid w:val="00955F17"/>
    <w:rPr>
      <w:color w:val="800080" w:themeColor="followedHyperlink"/>
      <w:u w:val="single"/>
    </w:rPr>
  </w:style>
  <w:style w:type="character" w:customStyle="1" w:styleId="apple-converted-space">
    <w:name w:val="apple-converted-space"/>
    <w:basedOn w:val="DefaultParagraphFont"/>
    <w:rsid w:val="00955F17"/>
  </w:style>
  <w:style w:type="paragraph" w:styleId="Revision">
    <w:name w:val="Revision"/>
    <w:hidden/>
    <w:uiPriority w:val="99"/>
    <w:semiHidden/>
    <w:rsid w:val="00A96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32645">
      <w:bodyDiv w:val="1"/>
      <w:marLeft w:val="0"/>
      <w:marRight w:val="0"/>
      <w:marTop w:val="0"/>
      <w:marBottom w:val="0"/>
      <w:divBdr>
        <w:top w:val="none" w:sz="0" w:space="0" w:color="auto"/>
        <w:left w:val="none" w:sz="0" w:space="0" w:color="auto"/>
        <w:bottom w:val="none" w:sz="0" w:space="0" w:color="auto"/>
        <w:right w:val="none" w:sz="0" w:space="0" w:color="auto"/>
      </w:divBdr>
      <w:divsChild>
        <w:div w:id="1546524258">
          <w:marLeft w:val="274"/>
          <w:marRight w:val="0"/>
          <w:marTop w:val="86"/>
          <w:marBottom w:val="11"/>
          <w:divBdr>
            <w:top w:val="none" w:sz="0" w:space="0" w:color="auto"/>
            <w:left w:val="none" w:sz="0" w:space="0" w:color="auto"/>
            <w:bottom w:val="none" w:sz="0" w:space="0" w:color="auto"/>
            <w:right w:val="none" w:sz="0" w:space="0" w:color="auto"/>
          </w:divBdr>
        </w:div>
        <w:div w:id="1981035178">
          <w:marLeft w:val="274"/>
          <w:marRight w:val="0"/>
          <w:marTop w:val="86"/>
          <w:marBottom w:val="11"/>
          <w:divBdr>
            <w:top w:val="none" w:sz="0" w:space="0" w:color="auto"/>
            <w:left w:val="none" w:sz="0" w:space="0" w:color="auto"/>
            <w:bottom w:val="none" w:sz="0" w:space="0" w:color="auto"/>
            <w:right w:val="none" w:sz="0" w:space="0" w:color="auto"/>
          </w:divBdr>
        </w:div>
        <w:div w:id="1098283742">
          <w:marLeft w:val="274"/>
          <w:marRight w:val="0"/>
          <w:marTop w:val="86"/>
          <w:marBottom w:val="11"/>
          <w:divBdr>
            <w:top w:val="none" w:sz="0" w:space="0" w:color="auto"/>
            <w:left w:val="none" w:sz="0" w:space="0" w:color="auto"/>
            <w:bottom w:val="none" w:sz="0" w:space="0" w:color="auto"/>
            <w:right w:val="none" w:sz="0" w:space="0" w:color="auto"/>
          </w:divBdr>
        </w:div>
        <w:div w:id="593516574">
          <w:marLeft w:val="274"/>
          <w:marRight w:val="0"/>
          <w:marTop w:val="86"/>
          <w:marBottom w:val="1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1B407-04A5-4BB5-A064-7B48FF2A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Subhashini-B22166</dc:creator>
  <cp:keywords/>
  <dc:description/>
  <cp:lastModifiedBy>Venkataraman Subhashini-B22166</cp:lastModifiedBy>
  <cp:revision>10</cp:revision>
  <cp:lastPrinted>2015-07-07T21:56:00Z</cp:lastPrinted>
  <dcterms:created xsi:type="dcterms:W3CDTF">2015-07-07T21:56:00Z</dcterms:created>
  <dcterms:modified xsi:type="dcterms:W3CDTF">2015-07-27T17:07:00Z</dcterms:modified>
</cp:coreProperties>
</file>